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B91" w:rsidRDefault="00F84142">
      <w:pPr>
        <w:numPr>
          <w:ilvl w:val="0"/>
          <w:numId w:val="7"/>
        </w:numPr>
        <w:tabs>
          <w:tab w:val="left" w:pos="855"/>
        </w:tabs>
        <w:spacing w:before="22"/>
        <w:rPr>
          <w:rFonts w:ascii="Georgia" w:eastAsia="Georgia" w:hAnsi="Georgia" w:cs="Georgia"/>
          <w:sz w:val="49"/>
          <w:szCs w:val="49"/>
        </w:rPr>
      </w:pPr>
      <w:bookmarkStart w:id="0" w:name="_bookmark1"/>
      <w:bookmarkEnd w:id="0"/>
      <w:r>
        <w:rPr>
          <w:rFonts w:ascii="Georgia"/>
          <w:b/>
          <w:sz w:val="49"/>
        </w:rPr>
        <w:t>Introduction</w:t>
      </w:r>
    </w:p>
    <w:p w:rsidR="00937B91" w:rsidRDefault="00937B91">
      <w:pPr>
        <w:spacing w:before="9"/>
        <w:rPr>
          <w:rFonts w:ascii="Georgia" w:eastAsia="Georgia" w:hAnsi="Georgia" w:cs="Georgia"/>
          <w:b/>
          <w:bCs/>
          <w:sz w:val="71"/>
          <w:szCs w:val="71"/>
        </w:rPr>
      </w:pPr>
    </w:p>
    <w:p w:rsidR="00937B91" w:rsidRDefault="00F84142">
      <w:pPr>
        <w:numPr>
          <w:ilvl w:val="1"/>
          <w:numId w:val="7"/>
        </w:numPr>
        <w:tabs>
          <w:tab w:val="left" w:pos="1017"/>
        </w:tabs>
        <w:rPr>
          <w:rFonts w:ascii="Georgia" w:eastAsia="Georgia" w:hAnsi="Georgia" w:cs="Georgia"/>
          <w:sz w:val="34"/>
          <w:szCs w:val="34"/>
        </w:rPr>
      </w:pPr>
      <w:bookmarkStart w:id="1" w:name="What_is_WHAT"/>
      <w:bookmarkStart w:id="2" w:name="_bookmark2"/>
      <w:bookmarkEnd w:id="1"/>
      <w:bookmarkEnd w:id="2"/>
      <w:commentRangeStart w:id="3"/>
      <w:r>
        <w:rPr>
          <w:rFonts w:ascii="Georgia"/>
          <w:b/>
          <w:sz w:val="34"/>
        </w:rPr>
        <w:t>What</w:t>
      </w:r>
      <w:r>
        <w:rPr>
          <w:rFonts w:ascii="Georgia"/>
          <w:b/>
          <w:spacing w:val="60"/>
          <w:sz w:val="34"/>
        </w:rPr>
        <w:t xml:space="preserve"> </w:t>
      </w:r>
      <w:r>
        <w:rPr>
          <w:rFonts w:ascii="Georgia"/>
          <w:b/>
          <w:sz w:val="34"/>
        </w:rPr>
        <w:t>is</w:t>
      </w:r>
      <w:r>
        <w:rPr>
          <w:rFonts w:ascii="Georgia"/>
          <w:b/>
          <w:spacing w:val="61"/>
          <w:sz w:val="34"/>
        </w:rPr>
        <w:t xml:space="preserve"> </w:t>
      </w:r>
      <w:r>
        <w:rPr>
          <w:rFonts w:ascii="Georgia"/>
          <w:b/>
          <w:sz w:val="34"/>
        </w:rPr>
        <w:t>WHAT</w:t>
      </w:r>
      <w:commentRangeEnd w:id="3"/>
      <w:r w:rsidR="000B23D2">
        <w:rPr>
          <w:rStyle w:val="CommentReference"/>
        </w:rPr>
        <w:commentReference w:id="3"/>
      </w:r>
    </w:p>
    <w:p w:rsidR="00937B91" w:rsidRDefault="00F84142">
      <w:pPr>
        <w:pStyle w:val="BodyText"/>
        <w:spacing w:before="227" w:line="251" w:lineRule="auto"/>
        <w:ind w:left="133" w:hanging="12"/>
      </w:pPr>
      <w:r>
        <w:t>WHAT</w:t>
      </w:r>
      <w:r>
        <w:rPr>
          <w:spacing w:val="35"/>
        </w:rPr>
        <w:t xml:space="preserve"> </w:t>
      </w:r>
      <w:r>
        <w:t>(Well</w:t>
      </w:r>
      <w:r>
        <w:rPr>
          <w:spacing w:val="36"/>
        </w:rPr>
        <w:t xml:space="preserve"> </w:t>
      </w:r>
      <w:r>
        <w:t>Hydrograph</w:t>
      </w:r>
      <w:r>
        <w:rPr>
          <w:spacing w:val="38"/>
        </w:rPr>
        <w:t xml:space="preserve"> </w:t>
      </w:r>
      <w:r>
        <w:t>Analysis</w:t>
      </w:r>
      <w:r>
        <w:rPr>
          <w:spacing w:val="37"/>
        </w:rPr>
        <w:t xml:space="preserve"> </w:t>
      </w:r>
      <w:r>
        <w:t>Toolbox)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free,</w:t>
      </w:r>
      <w:r>
        <w:rPr>
          <w:spacing w:val="37"/>
        </w:rPr>
        <w:t xml:space="preserve"> </w:t>
      </w:r>
      <w:r>
        <w:t>open</w:t>
      </w:r>
      <w:r>
        <w:rPr>
          <w:spacing w:val="37"/>
        </w:rPr>
        <w:t xml:space="preserve"> </w:t>
      </w:r>
      <w:r>
        <w:t>source,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cross-platform</w:t>
      </w:r>
      <w:r>
        <w:rPr>
          <w:spacing w:val="38"/>
        </w:rPr>
        <w:t xml:space="preserve"> </w:t>
      </w:r>
      <w:r>
        <w:t>interactive</w:t>
      </w:r>
      <w:r>
        <w:rPr>
          <w:w w:val="105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whose</w:t>
      </w:r>
      <w:r>
        <w:rPr>
          <w:spacing w:val="15"/>
        </w:rPr>
        <w:t xml:space="preserve"> </w:t>
      </w:r>
      <w:r>
        <w:rPr>
          <w:spacing w:val="-1"/>
        </w:rPr>
        <w:t>main</w:t>
      </w:r>
      <w:r>
        <w:rPr>
          <w:spacing w:val="13"/>
        </w:rPr>
        <w:t xml:space="preserve"> </w:t>
      </w:r>
      <w:r>
        <w:t>focus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interpretation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observation</w:t>
      </w:r>
      <w:r>
        <w:rPr>
          <w:spacing w:val="15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hydrographs</w:t>
      </w:r>
      <w:ins w:id="4" w:author="Rivard, Christine" w:date="2015-03-16T16:54:00Z">
        <w:r w:rsidR="00A863BC">
          <w:t xml:space="preserve">. It allows </w:t>
        </w:r>
      </w:ins>
      <w:ins w:id="5" w:author="Rivard, Christine" w:date="2015-03-16T16:55:00Z">
        <w:r w:rsidR="00A863BC">
          <w:t>the user to</w:t>
        </w:r>
      </w:ins>
      <w:del w:id="6" w:author="Rivard, Christine" w:date="2015-03-16T16:55:00Z">
        <w:r w:rsidDel="00A863BC">
          <w:delText>,</w:delText>
        </w:r>
        <w:r w:rsidDel="00A863BC">
          <w:rPr>
            <w:spacing w:val="18"/>
          </w:rPr>
          <w:delText xml:space="preserve"> </w:delText>
        </w:r>
        <w:r w:rsidDel="00A863BC">
          <w:delText>including</w:delText>
        </w:r>
      </w:del>
      <w:r>
        <w:t>: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20"/>
        </w:tabs>
        <w:spacing w:before="125" w:line="235" w:lineRule="auto"/>
        <w:ind w:right="104"/>
        <w:jc w:val="both"/>
      </w:pPr>
      <w:del w:id="7" w:author="Rivard, Christine" w:date="2015-03-16T16:55:00Z">
        <w:r w:rsidDel="00A863BC">
          <w:rPr>
            <w:w w:val="110"/>
          </w:rPr>
          <w:delText>the</w:delText>
        </w:r>
        <w:r w:rsidDel="00A863BC">
          <w:rPr>
            <w:spacing w:val="4"/>
            <w:w w:val="110"/>
          </w:rPr>
          <w:delText xml:space="preserve"> </w:delText>
        </w:r>
      </w:del>
      <w:proofErr w:type="gramStart"/>
      <w:r>
        <w:rPr>
          <w:w w:val="110"/>
        </w:rPr>
        <w:t>prepar</w:t>
      </w:r>
      <w:ins w:id="8" w:author="Rivard, Christine" w:date="2015-03-16T16:55:00Z">
        <w:r w:rsidR="00A863BC">
          <w:rPr>
            <w:w w:val="110"/>
          </w:rPr>
          <w:t>e</w:t>
        </w:r>
      </w:ins>
      <w:proofErr w:type="gramEnd"/>
      <w:del w:id="9" w:author="Rivard, Christine" w:date="2015-03-16T16:55:00Z">
        <w:r w:rsidDel="00A863BC">
          <w:rPr>
            <w:w w:val="110"/>
          </w:rPr>
          <w:delText>ation</w:delText>
        </w:r>
      </w:del>
      <w:r>
        <w:rPr>
          <w:spacing w:val="4"/>
          <w:w w:val="110"/>
        </w:rPr>
        <w:t xml:space="preserve"> </w:t>
      </w:r>
      <w:del w:id="10" w:author="Rivard, Christine" w:date="2015-03-16T16:55:00Z">
        <w:r w:rsidDel="00A863BC">
          <w:rPr>
            <w:w w:val="110"/>
          </w:rPr>
          <w:delText>of</w:delText>
        </w:r>
        <w:r w:rsidDel="00A863BC">
          <w:rPr>
            <w:spacing w:val="5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gapless</w:t>
      </w:r>
      <w:r>
        <w:rPr>
          <w:spacing w:val="5"/>
          <w:w w:val="110"/>
        </w:rPr>
        <w:t xml:space="preserve"> </w:t>
      </w:r>
      <w:r>
        <w:rPr>
          <w:w w:val="110"/>
        </w:rPr>
        <w:t>daily</w:t>
      </w:r>
      <w:r>
        <w:rPr>
          <w:spacing w:val="4"/>
          <w:w w:val="110"/>
        </w:rPr>
        <w:t xml:space="preserve"> </w:t>
      </w:r>
      <w:r>
        <w:rPr>
          <w:w w:val="110"/>
        </w:rPr>
        <w:t>weather</w:t>
      </w:r>
      <w:r>
        <w:rPr>
          <w:spacing w:val="5"/>
          <w:w w:val="110"/>
        </w:rPr>
        <w:t xml:space="preserve"> </w:t>
      </w:r>
      <w:r>
        <w:rPr>
          <w:w w:val="110"/>
        </w:rPr>
        <w:t>time-series</w:t>
      </w:r>
      <w:r>
        <w:rPr>
          <w:spacing w:val="5"/>
          <w:w w:val="110"/>
        </w:rPr>
        <w:t xml:space="preserve"> </w:t>
      </w:r>
      <w:r>
        <w:rPr>
          <w:w w:val="110"/>
        </w:rPr>
        <w:t>(</w:t>
      </w:r>
      <w:ins w:id="11" w:author="Rivard, Christine" w:date="2015-03-16T16:55:00Z">
        <w:r w:rsidR="00A863BC">
          <w:rPr>
            <w:w w:val="110"/>
          </w:rPr>
          <w:t xml:space="preserve">total </w:t>
        </w:r>
      </w:ins>
      <w:r>
        <w:rPr>
          <w:w w:val="110"/>
        </w:rPr>
        <w:t>precipitation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air</w:t>
      </w:r>
      <w:r>
        <w:rPr>
          <w:spacing w:val="6"/>
          <w:w w:val="110"/>
        </w:rPr>
        <w:t xml:space="preserve"> </w:t>
      </w:r>
      <w:r>
        <w:rPr>
          <w:w w:val="110"/>
        </w:rPr>
        <w:t>temperature)</w:t>
      </w:r>
      <w:r>
        <w:rPr>
          <w:w w:val="111"/>
        </w:rPr>
        <w:t xml:space="preserve"> </w:t>
      </w:r>
      <w:ins w:id="12" w:author="Rivard, Christine" w:date="2015-03-16T16:58:00Z">
        <w:r w:rsidR="00A863BC">
          <w:rPr>
            <w:w w:val="111"/>
          </w:rPr>
          <w:t xml:space="preserve">that is </w:t>
        </w:r>
      </w:ins>
      <w:r>
        <w:rPr>
          <w:w w:val="110"/>
        </w:rPr>
        <w:t>representative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well</w:t>
      </w:r>
      <w:r>
        <w:rPr>
          <w:spacing w:val="4"/>
          <w:w w:val="110"/>
        </w:rPr>
        <w:t xml:space="preserve"> </w:t>
      </w:r>
      <w:r>
        <w:rPr>
          <w:w w:val="110"/>
        </w:rPr>
        <w:t>location.</w:t>
      </w:r>
      <w:r>
        <w:rPr>
          <w:spacing w:val="37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purpose,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interface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online</w:t>
      </w:r>
      <w:r>
        <w:rPr>
          <w:spacing w:val="4"/>
          <w:w w:val="110"/>
        </w:rPr>
        <w:t xml:space="preserve"> </w:t>
      </w:r>
      <w:r>
        <w:rPr>
          <w:w w:val="110"/>
        </w:rPr>
        <w:t>Canadian</w:t>
      </w:r>
      <w:r>
        <w:rPr>
          <w:w w:val="109"/>
        </w:rPr>
        <w:t xml:space="preserve"> </w:t>
      </w:r>
      <w:r>
        <w:rPr>
          <w:w w:val="110"/>
        </w:rPr>
        <w:t>Daily</w:t>
      </w:r>
      <w:r>
        <w:rPr>
          <w:spacing w:val="-13"/>
          <w:w w:val="110"/>
        </w:rPr>
        <w:t xml:space="preserve"> </w:t>
      </w:r>
      <w:r>
        <w:rPr>
          <w:w w:val="110"/>
        </w:rPr>
        <w:t>Climate</w:t>
      </w:r>
      <w:r>
        <w:rPr>
          <w:spacing w:val="-13"/>
          <w:w w:val="110"/>
        </w:rPr>
        <w:t xml:space="preserve"> </w:t>
      </w:r>
      <w:r>
        <w:rPr>
          <w:w w:val="110"/>
        </w:rPr>
        <w:t>Database</w:t>
      </w:r>
      <w:r>
        <w:rPr>
          <w:spacing w:val="-12"/>
          <w:w w:val="110"/>
        </w:rPr>
        <w:t xml:space="preserve"> </w:t>
      </w:r>
      <w:r>
        <w:rPr>
          <w:w w:val="110"/>
        </w:rPr>
        <w:t>(CDCD)</w:t>
      </w:r>
      <w:r>
        <w:rPr>
          <w:spacing w:val="-13"/>
          <w:w w:val="110"/>
        </w:rPr>
        <w:t xml:space="preserve"> </w:t>
      </w:r>
      <w:del w:id="13" w:author="Rivard, Christine" w:date="2015-03-16T17:00:00Z">
        <w:r w:rsidDel="00A863BC">
          <w:rPr>
            <w:w w:val="110"/>
          </w:rPr>
          <w:delText>is</w:delText>
        </w:r>
        <w:r w:rsidDel="00A863BC">
          <w:rPr>
            <w:spacing w:val="-12"/>
            <w:w w:val="110"/>
          </w:rPr>
          <w:delText xml:space="preserve"> </w:delText>
        </w:r>
        <w:r w:rsidDel="00A863BC">
          <w:rPr>
            <w:spacing w:val="-2"/>
            <w:w w:val="110"/>
          </w:rPr>
          <w:delText>provided</w:delText>
        </w:r>
      </w:del>
      <w:ins w:id="14" w:author="Rivard, Christine" w:date="2015-03-16T17:00:00Z">
        <w:r w:rsidR="00A863BC">
          <w:rPr>
            <w:w w:val="110"/>
          </w:rPr>
          <w:t>was created</w:t>
        </w:r>
      </w:ins>
      <w:r>
        <w:rPr>
          <w:spacing w:val="-13"/>
          <w:w w:val="110"/>
        </w:rPr>
        <w:t xml:space="preserve"> </w:t>
      </w:r>
      <w:del w:id="15" w:author="Rivard, Christine" w:date="2015-03-16T16:59:00Z">
        <w:r w:rsidDel="00A863BC">
          <w:rPr>
            <w:w w:val="110"/>
          </w:rPr>
          <w:delText>that</w:delText>
        </w:r>
        <w:r w:rsidDel="00A863BC">
          <w:rPr>
            <w:spacing w:val="-13"/>
            <w:w w:val="110"/>
          </w:rPr>
          <w:delText xml:space="preserve"> </w:delText>
        </w:r>
        <w:r w:rsidDel="00A863BC">
          <w:rPr>
            <w:w w:val="110"/>
          </w:rPr>
          <w:delText>allows</w:delText>
        </w:r>
        <w:r w:rsidDel="00A863BC">
          <w:rPr>
            <w:spacing w:val="-12"/>
            <w:w w:val="110"/>
          </w:rPr>
          <w:delText xml:space="preserve"> </w:delText>
        </w:r>
      </w:del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query</w:t>
      </w:r>
      <w:r>
        <w:rPr>
          <w:spacing w:val="-12"/>
          <w:w w:val="110"/>
        </w:rPr>
        <w:t xml:space="preserve"> </w:t>
      </w:r>
      <w:ins w:id="16" w:author="Rivard, Christine" w:date="2015-03-16T17:00:00Z">
        <w:r w:rsidR="00A863BC">
          <w:rPr>
            <w:spacing w:val="-12"/>
            <w:w w:val="110"/>
          </w:rPr>
          <w:t xml:space="preserve">the </w:t>
        </w:r>
      </w:ins>
      <w:r>
        <w:rPr>
          <w:w w:val="110"/>
        </w:rPr>
        <w:t>stations</w:t>
      </w:r>
      <w:r>
        <w:rPr>
          <w:spacing w:val="-12"/>
          <w:w w:val="110"/>
        </w:rPr>
        <w:t xml:space="preserve"> </w:t>
      </w:r>
      <w:r>
        <w:rPr>
          <w:w w:val="110"/>
        </w:rPr>
        <w:t>interactively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</w:p>
    <w:p w:rsidR="00937B91" w:rsidRDefault="00F84142">
      <w:pPr>
        <w:pStyle w:val="BodyText"/>
        <w:spacing w:before="14" w:line="251" w:lineRule="auto"/>
        <w:ind w:left="719" w:right="127"/>
        <w:jc w:val="both"/>
      </w:pPr>
      <w:del w:id="17" w:author="Rivard, Christine" w:date="2015-03-16T16:59:00Z">
        <w:r w:rsidDel="00A863BC">
          <w:rPr>
            <w:w w:val="110"/>
          </w:rPr>
          <w:delText>location</w:delText>
        </w:r>
        <w:r w:rsidDel="00A863BC">
          <w:rPr>
            <w:spacing w:val="-1"/>
            <w:w w:val="110"/>
          </w:rPr>
          <w:delText xml:space="preserve"> </w:delText>
        </w:r>
      </w:del>
      <w:proofErr w:type="gramStart"/>
      <w:ins w:id="18" w:author="Rivard, Christine" w:date="2015-03-16T16:59:00Z">
        <w:r w:rsidR="00A863BC">
          <w:rPr>
            <w:w w:val="110"/>
          </w:rPr>
          <w:t>geographical</w:t>
        </w:r>
        <w:proofErr w:type="gramEnd"/>
        <w:r w:rsidR="00A863BC">
          <w:rPr>
            <w:spacing w:val="-1"/>
            <w:w w:val="110"/>
          </w:rPr>
          <w:t xml:space="preserve"> </w:t>
        </w:r>
      </w:ins>
      <w:r>
        <w:rPr>
          <w:w w:val="110"/>
        </w:rPr>
        <w:t>coordinates</w:t>
      </w:r>
      <w:ins w:id="19" w:author="Rivard, Christine" w:date="2015-03-16T17:00:00Z">
        <w:r w:rsidR="00A863BC">
          <w:rPr>
            <w:w w:val="110"/>
          </w:rPr>
          <w:t>. The available data are</w:t>
        </w:r>
      </w:ins>
      <w:del w:id="20" w:author="Rivard, Christine" w:date="2015-03-16T17:00:00Z">
        <w:r w:rsidDel="00A863BC">
          <w:rPr>
            <w:w w:val="110"/>
          </w:rPr>
          <w:delText>,</w:delText>
        </w:r>
      </w:del>
      <w:r>
        <w:rPr>
          <w:spacing w:val="3"/>
          <w:w w:val="110"/>
        </w:rPr>
        <w:t xml:space="preserve"> </w:t>
      </w:r>
      <w:ins w:id="21" w:author="Rivard, Christine" w:date="2015-03-16T16:59:00Z">
        <w:r w:rsidR="00A863BC">
          <w:rPr>
            <w:spacing w:val="3"/>
            <w:w w:val="110"/>
          </w:rPr>
          <w:t xml:space="preserve">then </w:t>
        </w:r>
      </w:ins>
      <w:r>
        <w:rPr>
          <w:w w:val="110"/>
        </w:rPr>
        <w:t>download</w:t>
      </w:r>
      <w:ins w:id="22" w:author="Rivard, Christine" w:date="2015-03-16T17:00:00Z">
        <w:r w:rsidR="00A863BC">
          <w:rPr>
            <w:w w:val="110"/>
          </w:rPr>
          <w:t>ed</w:t>
        </w:r>
      </w:ins>
      <w:r>
        <w:rPr>
          <w:w w:val="110"/>
        </w:rPr>
        <w:t xml:space="preserve"> </w:t>
      </w:r>
      <w:del w:id="23" w:author="Rivard, Christine" w:date="2015-03-16T17:00:00Z">
        <w:r w:rsidDel="00A863BC">
          <w:rPr>
            <w:w w:val="110"/>
          </w:rPr>
          <w:delText>the</w:delText>
        </w:r>
        <w:r w:rsidDel="00A863BC">
          <w:rPr>
            <w:spacing w:val="1"/>
            <w:w w:val="110"/>
          </w:rPr>
          <w:delText xml:space="preserve"> </w:delText>
        </w:r>
        <w:r w:rsidDel="00A863BC">
          <w:rPr>
            <w:w w:val="110"/>
          </w:rPr>
          <w:delText>available</w:delText>
        </w:r>
        <w:r w:rsidDel="00A863BC">
          <w:rPr>
            <w:spacing w:val="1"/>
            <w:w w:val="110"/>
          </w:rPr>
          <w:delText xml:space="preserve"> </w:delText>
        </w:r>
        <w:r w:rsidDel="00A863BC">
          <w:rPr>
            <w:w w:val="110"/>
          </w:rPr>
          <w:delText>data,</w:delText>
        </w:r>
        <w:r w:rsidDel="00A863BC">
          <w:rPr>
            <w:spacing w:val="1"/>
            <w:w w:val="110"/>
          </w:rPr>
          <w:delText xml:space="preserve"> </w:delText>
        </w:r>
      </w:del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rearranged</w:t>
      </w:r>
      <w:r>
        <w:rPr>
          <w:spacing w:val="1"/>
          <w:w w:val="110"/>
        </w:rPr>
        <w:t xml:space="preserve"> </w:t>
      </w:r>
      <w:del w:id="24" w:author="Rivard, Christine" w:date="2015-03-16T17:01:00Z">
        <w:r w:rsidDel="00A863BC">
          <w:rPr>
            <w:w w:val="110"/>
          </w:rPr>
          <w:delText>the data</w:delText>
        </w:r>
        <w:r w:rsidDel="00A863BC">
          <w:rPr>
            <w:spacing w:val="29"/>
            <w:w w:val="118"/>
          </w:rPr>
          <w:delText xml:space="preserve"> </w:delText>
        </w:r>
      </w:del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6"/>
          <w:w w:val="110"/>
        </w:rPr>
        <w:t xml:space="preserve"> </w:t>
      </w:r>
      <w:r>
        <w:rPr>
          <w:w w:val="110"/>
        </w:rPr>
        <w:t>compatible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WHAT.</w:t>
      </w:r>
      <w:r>
        <w:rPr>
          <w:spacing w:val="-5"/>
          <w:w w:val="110"/>
        </w:rPr>
        <w:t xml:space="preserve"> </w:t>
      </w:r>
      <w:r>
        <w:rPr>
          <w:w w:val="110"/>
        </w:rPr>
        <w:t>Furthermore,</w:t>
      </w:r>
      <w:r>
        <w:rPr>
          <w:spacing w:val="-4"/>
          <w:w w:val="110"/>
        </w:rPr>
        <w:t xml:space="preserve"> </w:t>
      </w:r>
      <w:r>
        <w:rPr>
          <w:w w:val="110"/>
        </w:rPr>
        <w:t>missing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station</w:t>
      </w:r>
      <w:r>
        <w:rPr>
          <w:spacing w:val="-6"/>
          <w:w w:val="110"/>
        </w:rPr>
        <w:t xml:space="preserve"> </w:t>
      </w:r>
      <w:del w:id="25" w:author="Rivard, Christine" w:date="2015-03-16T17:01:00Z">
        <w:r w:rsidDel="00A863BC">
          <w:rPr>
            <w:w w:val="110"/>
          </w:rPr>
          <w:delText>can</w:delText>
        </w:r>
        <w:r w:rsidDel="00A863BC">
          <w:rPr>
            <w:spacing w:val="-5"/>
            <w:w w:val="110"/>
          </w:rPr>
          <w:delText xml:space="preserve"> </w:delText>
        </w:r>
      </w:del>
      <w:ins w:id="26" w:author="Rivard, Christine" w:date="2015-03-16T17:01:00Z">
        <w:r w:rsidR="00A863BC">
          <w:rPr>
            <w:w w:val="110"/>
          </w:rPr>
          <w:t>may</w:t>
        </w:r>
        <w:r w:rsidR="00A863BC">
          <w:rPr>
            <w:spacing w:val="-5"/>
            <w:w w:val="110"/>
          </w:rPr>
          <w:t xml:space="preserve"> </w:t>
        </w:r>
      </w:ins>
      <w:r>
        <w:rPr>
          <w:w w:val="110"/>
        </w:rPr>
        <w:t>be</w:t>
      </w:r>
      <w:r>
        <w:rPr>
          <w:w w:val="104"/>
        </w:rPr>
        <w:t xml:space="preserve"> </w:t>
      </w:r>
      <w:r>
        <w:rPr>
          <w:w w:val="110"/>
        </w:rPr>
        <w:t>quickly</w:t>
      </w:r>
      <w:r>
        <w:rPr>
          <w:spacing w:val="-13"/>
          <w:w w:val="110"/>
        </w:rPr>
        <w:t xml:space="preserve"> </w:t>
      </w:r>
      <w:r>
        <w:rPr>
          <w:w w:val="110"/>
        </w:rPr>
        <w:t>filled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selected</w:t>
      </w:r>
      <w:r>
        <w:rPr>
          <w:spacing w:val="-13"/>
          <w:w w:val="110"/>
        </w:rPr>
        <w:t xml:space="preserve"> </w:t>
      </w:r>
      <w:r>
        <w:rPr>
          <w:w w:val="110"/>
        </w:rPr>
        <w:t>neighboring</w:t>
      </w:r>
      <w:r>
        <w:rPr>
          <w:spacing w:val="-12"/>
          <w:w w:val="110"/>
        </w:rPr>
        <w:t xml:space="preserve"> </w:t>
      </w:r>
      <w:r>
        <w:rPr>
          <w:w w:val="110"/>
        </w:rPr>
        <w:t>weather</w:t>
      </w:r>
      <w:r>
        <w:rPr>
          <w:spacing w:val="-13"/>
          <w:w w:val="110"/>
        </w:rPr>
        <w:t xml:space="preserve"> </w:t>
      </w:r>
      <w:r>
        <w:rPr>
          <w:w w:val="110"/>
        </w:rPr>
        <w:t>stations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multiple</w:t>
      </w:r>
      <w:r>
        <w:rPr>
          <w:spacing w:val="-13"/>
          <w:w w:val="110"/>
        </w:rPr>
        <w:t xml:space="preserve"> </w:t>
      </w:r>
      <w:r>
        <w:rPr>
          <w:w w:val="110"/>
        </w:rPr>
        <w:t>linear</w:t>
      </w:r>
      <w:r>
        <w:rPr>
          <w:w w:val="106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model;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20"/>
        </w:tabs>
        <w:spacing w:before="58"/>
      </w:pPr>
      <w:del w:id="27" w:author="Rivard, Christine" w:date="2015-03-16T16:55:00Z">
        <w:r w:rsidDel="00A863BC">
          <w:rPr>
            <w:w w:val="105"/>
          </w:rPr>
          <w:delText>the</w:delText>
        </w:r>
        <w:r w:rsidDel="00A863BC">
          <w:rPr>
            <w:spacing w:val="12"/>
            <w:w w:val="105"/>
          </w:rPr>
          <w:delText xml:space="preserve"> </w:delText>
        </w:r>
      </w:del>
      <w:r>
        <w:rPr>
          <w:w w:val="105"/>
        </w:rPr>
        <w:t>generat</w:t>
      </w:r>
      <w:ins w:id="28" w:author="Rivard, Christine" w:date="2015-03-16T16:55:00Z">
        <w:r w:rsidR="00A863BC">
          <w:rPr>
            <w:w w:val="105"/>
          </w:rPr>
          <w:t>e</w:t>
        </w:r>
      </w:ins>
      <w:del w:id="29" w:author="Rivard, Christine" w:date="2015-03-16T16:55:00Z">
        <w:r w:rsidDel="00A863BC">
          <w:rPr>
            <w:w w:val="105"/>
          </w:rPr>
          <w:delText>ion</w:delText>
        </w:r>
      </w:del>
      <w:r>
        <w:rPr>
          <w:spacing w:val="13"/>
          <w:w w:val="105"/>
        </w:rPr>
        <w:t xml:space="preserve"> </w:t>
      </w:r>
      <w:del w:id="30" w:author="Rivard, Christine" w:date="2015-03-16T17:02:00Z">
        <w:r w:rsidDel="00034D9F">
          <w:rPr>
            <w:w w:val="105"/>
          </w:rPr>
          <w:delText>of</w:delText>
        </w:r>
      </w:del>
      <w:r>
        <w:rPr>
          <w:spacing w:val="12"/>
          <w:w w:val="105"/>
        </w:rPr>
        <w:t xml:space="preserve"> </w:t>
      </w:r>
      <w:r>
        <w:rPr>
          <w:w w:val="105"/>
        </w:rPr>
        <w:t>various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11"/>
          <w:w w:val="105"/>
        </w:rPr>
        <w:t xml:space="preserve"> </w:t>
      </w:r>
      <w:del w:id="31" w:author="Rivard, Christine" w:date="2015-03-16T17:03:00Z">
        <w:r w:rsidDel="00034D9F">
          <w:rPr>
            <w:w w:val="105"/>
          </w:rPr>
          <w:delText>figures</w:delText>
        </w:r>
        <w:r w:rsidDel="00034D9F">
          <w:rPr>
            <w:spacing w:val="13"/>
            <w:w w:val="105"/>
          </w:rPr>
          <w:delText xml:space="preserve"> </w:delText>
        </w:r>
      </w:del>
      <w:ins w:id="32" w:author="Rivard, Christine" w:date="2015-03-16T17:03:00Z">
        <w:r w:rsidR="00034D9F">
          <w:rPr>
            <w:w w:val="105"/>
          </w:rPr>
          <w:t>graphs</w:t>
        </w:r>
        <w:r w:rsidR="00034D9F">
          <w:rPr>
            <w:spacing w:val="13"/>
            <w:w w:val="105"/>
          </w:rPr>
          <w:t xml:space="preserve"> </w:t>
        </w:r>
      </w:ins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weather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water</w:t>
      </w:r>
      <w:r>
        <w:rPr>
          <w:spacing w:val="12"/>
          <w:w w:val="105"/>
        </w:rPr>
        <w:t xml:space="preserve"> </w:t>
      </w:r>
      <w:r>
        <w:rPr>
          <w:w w:val="105"/>
        </w:rPr>
        <w:t>level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ins w:id="33" w:author="Rivard, Christine" w:date="2015-03-16T17:04:00Z">
        <w:r w:rsidR="00034D9F">
          <w:rPr>
            <w:w w:val="105"/>
          </w:rPr>
          <w:t>sets</w:t>
        </w:r>
      </w:ins>
      <w:ins w:id="34" w:author="Rivard, Christine" w:date="2015-03-16T17:02:00Z">
        <w:r w:rsidR="00034D9F">
          <w:rPr>
            <w:w w:val="105"/>
          </w:rPr>
          <w:t xml:space="preserve"> </w:t>
        </w:r>
      </w:ins>
      <w:ins w:id="35" w:author="Rivard, Christine" w:date="2015-03-17T09:33:00Z">
        <w:r w:rsidR="008F5B62">
          <w:rPr>
            <w:w w:val="105"/>
          </w:rPr>
          <w:t>over</w:t>
        </w:r>
      </w:ins>
      <w:ins w:id="36" w:author="Rivard, Christine" w:date="2015-03-16T17:02:00Z">
        <w:r w:rsidR="00034D9F">
          <w:rPr>
            <w:w w:val="105"/>
          </w:rPr>
          <w:t xml:space="preserve"> different time scales</w:t>
        </w:r>
      </w:ins>
      <w:r>
        <w:rPr>
          <w:w w:val="105"/>
        </w:rPr>
        <w:t>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20"/>
        </w:tabs>
        <w:spacing w:before="48" w:line="219" w:lineRule="auto"/>
        <w:ind w:right="131"/>
        <w:jc w:val="both"/>
      </w:pPr>
      <w:del w:id="37" w:author="Rivard, Christine" w:date="2015-03-16T17:04:00Z">
        <w:r w:rsidDel="00034D9F">
          <w:rPr>
            <w:w w:val="110"/>
          </w:rPr>
          <w:delText>the</w:delText>
        </w:r>
        <w:r w:rsidDel="00034D9F">
          <w:rPr>
            <w:spacing w:val="6"/>
            <w:w w:val="110"/>
          </w:rPr>
          <w:delText xml:space="preserve"> </w:delText>
        </w:r>
      </w:del>
      <w:r>
        <w:rPr>
          <w:w w:val="110"/>
        </w:rPr>
        <w:t>explor</w:t>
      </w:r>
      <w:ins w:id="38" w:author="Rivard, Christine" w:date="2015-03-16T17:04:00Z">
        <w:r w:rsidR="00034D9F">
          <w:rPr>
            <w:w w:val="110"/>
          </w:rPr>
          <w:t>e</w:t>
        </w:r>
      </w:ins>
      <w:del w:id="39" w:author="Rivard, Christine" w:date="2015-03-16T17:04:00Z">
        <w:r w:rsidDel="00034D9F">
          <w:rPr>
            <w:w w:val="110"/>
          </w:rPr>
          <w:delText>ation</w:delText>
        </w:r>
      </w:del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manipulat</w:t>
      </w:r>
      <w:ins w:id="40" w:author="Rivard, Christine" w:date="2015-03-16T17:04:00Z">
        <w:r w:rsidR="00034D9F">
          <w:rPr>
            <w:w w:val="110"/>
          </w:rPr>
          <w:t>e</w:t>
        </w:r>
      </w:ins>
      <w:del w:id="41" w:author="Rivard, Christine" w:date="2015-03-16T17:04:00Z">
        <w:r w:rsidDel="00034D9F">
          <w:rPr>
            <w:w w:val="110"/>
          </w:rPr>
          <w:delText>ion</w:delText>
        </w:r>
      </w:del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validat</w:t>
      </w:r>
      <w:ins w:id="42" w:author="Rivard, Christine" w:date="2015-03-16T17:04:00Z">
        <w:r w:rsidR="00034D9F">
          <w:rPr>
            <w:w w:val="110"/>
          </w:rPr>
          <w:t>e</w:t>
        </w:r>
      </w:ins>
      <w:del w:id="43" w:author="Rivard, Christine" w:date="2015-03-16T17:04:00Z">
        <w:r w:rsidDel="00034D9F">
          <w:rPr>
            <w:w w:val="110"/>
          </w:rPr>
          <w:delText>ion</w:delText>
        </w:r>
        <w:r w:rsidDel="00034D9F">
          <w:rPr>
            <w:spacing w:val="6"/>
            <w:w w:val="110"/>
          </w:rPr>
          <w:delText xml:space="preserve"> </w:delText>
        </w:r>
        <w:r w:rsidDel="00034D9F">
          <w:rPr>
            <w:w w:val="110"/>
          </w:rPr>
          <w:delText>of</w:delText>
        </w:r>
      </w:del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within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user-friendly</w:t>
      </w:r>
      <w:r>
        <w:rPr>
          <w:spacing w:val="5"/>
          <w:w w:val="110"/>
        </w:rPr>
        <w:t xml:space="preserve"> </w:t>
      </w:r>
      <w:r>
        <w:rPr>
          <w:w w:val="110"/>
        </w:rPr>
        <w:t>dynamic</w:t>
      </w:r>
      <w:r>
        <w:rPr>
          <w:w w:val="106"/>
        </w:rPr>
        <w:t xml:space="preserve"> </w:t>
      </w:r>
      <w:r>
        <w:rPr>
          <w:w w:val="105"/>
        </w:rPr>
        <w:t>graphical</w:t>
      </w:r>
      <w:r>
        <w:rPr>
          <w:spacing w:val="6"/>
          <w:w w:val="105"/>
        </w:rPr>
        <w:t xml:space="preserve"> </w:t>
      </w:r>
      <w:r>
        <w:rPr>
          <w:w w:val="105"/>
        </w:rPr>
        <w:t>environment;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20"/>
        </w:tabs>
        <w:spacing w:before="75"/>
      </w:pPr>
      <w:del w:id="44" w:author="Rivard, Christine" w:date="2015-03-16T17:04:00Z">
        <w:r w:rsidDel="00034D9F">
          <w:rPr>
            <w:w w:val="105"/>
          </w:rPr>
          <w:delText>the</w:delText>
        </w:r>
        <w:r w:rsidDel="00034D9F">
          <w:rPr>
            <w:spacing w:val="8"/>
            <w:w w:val="105"/>
          </w:rPr>
          <w:delText xml:space="preserve"> </w:delText>
        </w:r>
      </w:del>
      <w:r>
        <w:rPr>
          <w:w w:val="105"/>
        </w:rPr>
        <w:t>calculat</w:t>
      </w:r>
      <w:del w:id="45" w:author="Rivard, Christine" w:date="2015-03-16T17:04:00Z">
        <w:r w:rsidDel="00034D9F">
          <w:rPr>
            <w:w w:val="105"/>
          </w:rPr>
          <w:delText>ion</w:delText>
        </w:r>
      </w:del>
      <w:ins w:id="46" w:author="Rivard, Christine" w:date="2015-03-16T17:04:00Z">
        <w:r w:rsidR="00034D9F">
          <w:rPr>
            <w:w w:val="105"/>
          </w:rPr>
          <w:t>e</w:t>
        </w:r>
      </w:ins>
      <w:del w:id="47" w:author="Rivard, Christine" w:date="2015-03-16T17:04:00Z">
        <w:r w:rsidDel="00034D9F">
          <w:rPr>
            <w:spacing w:val="9"/>
            <w:w w:val="105"/>
          </w:rPr>
          <w:delText xml:space="preserve"> </w:delText>
        </w:r>
        <w:r w:rsidDel="00034D9F">
          <w:rPr>
            <w:w w:val="105"/>
          </w:rPr>
          <w:delText>of</w:delText>
        </w:r>
      </w:del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master</w:t>
      </w:r>
      <w:r>
        <w:rPr>
          <w:spacing w:val="7"/>
          <w:w w:val="105"/>
        </w:rPr>
        <w:t xml:space="preserve"> </w:t>
      </w:r>
      <w:r>
        <w:rPr>
          <w:w w:val="105"/>
        </w:rPr>
        <w:t>recession</w:t>
      </w:r>
      <w:r>
        <w:rPr>
          <w:spacing w:val="8"/>
          <w:w w:val="105"/>
        </w:rPr>
        <w:t xml:space="preserve"> </w:t>
      </w:r>
      <w:r>
        <w:rPr>
          <w:w w:val="105"/>
        </w:rPr>
        <w:t>curve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ins w:id="48" w:author="Rivard, Christine" w:date="2015-03-16T17:05:00Z">
        <w:r w:rsidR="00034D9F">
          <w:rPr>
            <w:spacing w:val="8"/>
            <w:w w:val="105"/>
          </w:rPr>
          <w:t xml:space="preserve">experimental </w:t>
        </w:r>
      </w:ins>
      <w:r>
        <w:rPr>
          <w:w w:val="105"/>
        </w:rPr>
        <w:t>well</w:t>
      </w:r>
      <w:r>
        <w:rPr>
          <w:spacing w:val="8"/>
          <w:w w:val="105"/>
        </w:rPr>
        <w:t xml:space="preserve"> </w:t>
      </w:r>
      <w:r>
        <w:rPr>
          <w:w w:val="105"/>
        </w:rPr>
        <w:t>hydrograph</w:t>
      </w:r>
      <w:del w:id="49" w:author="Rivard, Christine" w:date="2015-03-16T17:05:00Z">
        <w:r w:rsidDel="00034D9F">
          <w:rPr>
            <w:spacing w:val="7"/>
            <w:w w:val="105"/>
          </w:rPr>
          <w:delText xml:space="preserve"> </w:delText>
        </w:r>
        <w:r w:rsidDel="00034D9F">
          <w:rPr>
            <w:w w:val="105"/>
          </w:rPr>
          <w:delText>(experimental)</w:delText>
        </w:r>
      </w:del>
      <w:r>
        <w:rPr>
          <w:w w:val="105"/>
        </w:rPr>
        <w:t>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20"/>
        </w:tabs>
        <w:spacing w:before="24" w:line="235" w:lineRule="auto"/>
        <w:ind w:right="131"/>
        <w:jc w:val="both"/>
      </w:pPr>
      <w:del w:id="50" w:author="Rivard, Christine" w:date="2015-03-16T17:05:00Z">
        <w:r w:rsidDel="00034D9F">
          <w:rPr>
            <w:w w:val="105"/>
          </w:rPr>
          <w:delText>the</w:delText>
        </w:r>
        <w:r w:rsidDel="00034D9F">
          <w:rPr>
            <w:spacing w:val="29"/>
            <w:w w:val="105"/>
          </w:rPr>
          <w:delText xml:space="preserve"> </w:delText>
        </w:r>
      </w:del>
      <w:r>
        <w:rPr>
          <w:w w:val="105"/>
        </w:rPr>
        <w:t>estimat</w:t>
      </w:r>
      <w:del w:id="51" w:author="Rivard, Christine" w:date="2015-03-16T17:05:00Z">
        <w:r w:rsidDel="00034D9F">
          <w:rPr>
            <w:w w:val="105"/>
          </w:rPr>
          <w:delText>ion</w:delText>
        </w:r>
      </w:del>
      <w:ins w:id="52" w:author="Rivard, Christine" w:date="2015-03-16T17:05:00Z">
        <w:r w:rsidR="00034D9F">
          <w:rPr>
            <w:w w:val="105"/>
          </w:rPr>
          <w:t>e</w:t>
        </w:r>
      </w:ins>
      <w:del w:id="53" w:author="Rivard, Christine" w:date="2015-03-16T17:05:00Z">
        <w:r w:rsidDel="00034D9F">
          <w:rPr>
            <w:spacing w:val="30"/>
            <w:w w:val="105"/>
          </w:rPr>
          <w:delText xml:space="preserve"> </w:delText>
        </w:r>
        <w:r w:rsidDel="00034D9F">
          <w:rPr>
            <w:w w:val="105"/>
          </w:rPr>
          <w:delText>of</w:delText>
        </w:r>
      </w:del>
      <w:r>
        <w:rPr>
          <w:spacing w:val="28"/>
          <w:w w:val="105"/>
        </w:rPr>
        <w:t xml:space="preserve"> </w:t>
      </w:r>
      <w:r>
        <w:rPr>
          <w:w w:val="105"/>
        </w:rPr>
        <w:t>groundwater</w:t>
      </w:r>
      <w:r>
        <w:rPr>
          <w:spacing w:val="29"/>
          <w:w w:val="105"/>
        </w:rPr>
        <w:t xml:space="preserve"> </w:t>
      </w:r>
      <w:r>
        <w:rPr>
          <w:w w:val="105"/>
        </w:rPr>
        <w:t>recharge</w:t>
      </w:r>
      <w:r>
        <w:rPr>
          <w:spacing w:val="28"/>
          <w:w w:val="105"/>
        </w:rPr>
        <w:t xml:space="preserve"> </w:t>
      </w:r>
      <w:del w:id="54" w:author="Rivard, Christine" w:date="2015-03-16T17:06:00Z">
        <w:r w:rsidDel="00034D9F">
          <w:rPr>
            <w:w w:val="105"/>
          </w:rPr>
          <w:delText>at</w:delText>
        </w:r>
        <w:r w:rsidDel="00034D9F">
          <w:rPr>
            <w:spacing w:val="29"/>
            <w:w w:val="105"/>
          </w:rPr>
          <w:delText xml:space="preserve"> </w:delText>
        </w:r>
        <w:r w:rsidDel="00034D9F">
          <w:rPr>
            <w:w w:val="105"/>
          </w:rPr>
          <w:delText>the</w:delText>
        </w:r>
        <w:r w:rsidDel="00034D9F">
          <w:rPr>
            <w:spacing w:val="30"/>
            <w:w w:val="105"/>
          </w:rPr>
          <w:delText xml:space="preserve"> </w:delText>
        </w:r>
        <w:r w:rsidDel="00034D9F">
          <w:rPr>
            <w:spacing w:val="-2"/>
            <w:w w:val="105"/>
          </w:rPr>
          <w:delText>loc</w:delText>
        </w:r>
        <w:r w:rsidDel="00034D9F">
          <w:rPr>
            <w:spacing w:val="-1"/>
            <w:w w:val="105"/>
          </w:rPr>
          <w:delText>al</w:delText>
        </w:r>
        <w:r w:rsidDel="00034D9F">
          <w:rPr>
            <w:spacing w:val="29"/>
            <w:w w:val="105"/>
          </w:rPr>
          <w:delText xml:space="preserve"> </w:delText>
        </w:r>
        <w:r w:rsidDel="00034D9F">
          <w:rPr>
            <w:w w:val="105"/>
          </w:rPr>
          <w:delText>scale</w:delText>
        </w:r>
        <w:r w:rsidDel="00034D9F">
          <w:rPr>
            <w:spacing w:val="29"/>
            <w:w w:val="105"/>
          </w:rPr>
          <w:delText xml:space="preserve"> </w:delText>
        </w:r>
        <w:r w:rsidDel="00034D9F">
          <w:rPr>
            <w:w w:val="105"/>
          </w:rPr>
          <w:delText>in</w:delText>
        </w:r>
        <w:r w:rsidDel="00034D9F">
          <w:rPr>
            <w:spacing w:val="29"/>
            <w:w w:val="105"/>
          </w:rPr>
          <w:delText xml:space="preserve"> </w:delText>
        </w:r>
        <w:r w:rsidDel="00034D9F">
          <w:rPr>
            <w:w w:val="105"/>
          </w:rPr>
          <w:delText>unconfined</w:delText>
        </w:r>
        <w:r w:rsidDel="00034D9F">
          <w:rPr>
            <w:spacing w:val="28"/>
            <w:w w:val="105"/>
          </w:rPr>
          <w:delText xml:space="preserve"> </w:delText>
        </w:r>
        <w:r w:rsidDel="00034D9F">
          <w:rPr>
            <w:w w:val="105"/>
          </w:rPr>
          <w:delText>conditions</w:delText>
        </w:r>
        <w:r w:rsidDel="00034D9F">
          <w:rPr>
            <w:spacing w:val="30"/>
            <w:w w:val="105"/>
          </w:rPr>
          <w:delText xml:space="preserve"> </w:delText>
        </w:r>
      </w:del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11"/>
        </w:rPr>
        <w:t xml:space="preserve"> </w:t>
      </w:r>
      <w:r>
        <w:rPr>
          <w:w w:val="105"/>
        </w:rPr>
        <w:t>method</w:t>
      </w:r>
      <w:r>
        <w:rPr>
          <w:spacing w:val="35"/>
          <w:w w:val="105"/>
        </w:rPr>
        <w:t xml:space="preserve"> </w:t>
      </w:r>
      <w:r>
        <w:rPr>
          <w:w w:val="105"/>
        </w:rPr>
        <w:t>combining</w:t>
      </w:r>
      <w:r>
        <w:rPr>
          <w:spacing w:val="37"/>
          <w:w w:val="105"/>
        </w:rPr>
        <w:t xml:space="preserve"> </w:t>
      </w:r>
      <w:del w:id="55" w:author="Rivard, Christine" w:date="2015-03-16T17:06:00Z">
        <w:r w:rsidDel="00034D9F">
          <w:rPr>
            <w:w w:val="105"/>
          </w:rPr>
          <w:delText>the</w:delText>
        </w:r>
        <w:r w:rsidDel="00034D9F">
          <w:rPr>
            <w:spacing w:val="36"/>
            <w:w w:val="105"/>
          </w:rPr>
          <w:delText xml:space="preserve"> </w:delText>
        </w:r>
      </w:del>
      <w:r>
        <w:rPr>
          <w:w w:val="105"/>
        </w:rPr>
        <w:t>daily</w:t>
      </w:r>
      <w:r>
        <w:rPr>
          <w:spacing w:val="36"/>
          <w:w w:val="105"/>
        </w:rPr>
        <w:t xml:space="preserve"> </w:t>
      </w:r>
      <w:r>
        <w:rPr>
          <w:w w:val="105"/>
        </w:rPr>
        <w:t>meteorological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ins w:id="56" w:author="Rivard, Christine" w:date="2015-03-16T17:06:00Z">
        <w:r w:rsidR="00034D9F">
          <w:rPr>
            <w:spacing w:val="36"/>
            <w:w w:val="105"/>
          </w:rPr>
          <w:t xml:space="preserve">to better estimate the specific yield </w:t>
        </w:r>
      </w:ins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water</w:t>
      </w:r>
      <w:del w:id="57" w:author="Rivard, Christine" w:date="2015-03-16T17:05:00Z">
        <w:r w:rsidDel="00034D9F">
          <w:rPr>
            <w:spacing w:val="36"/>
            <w:w w:val="105"/>
          </w:rPr>
          <w:delText xml:space="preserve"> </w:delText>
        </w:r>
      </w:del>
      <w:ins w:id="58" w:author="Rivard, Christine" w:date="2015-03-16T17:05:00Z">
        <w:r w:rsidR="00034D9F">
          <w:rPr>
            <w:spacing w:val="36"/>
            <w:w w:val="105"/>
          </w:rPr>
          <w:t>-</w:t>
        </w:r>
      </w:ins>
      <w:r>
        <w:rPr>
          <w:w w:val="105"/>
        </w:rPr>
        <w:t>level</w:t>
      </w:r>
      <w:r>
        <w:rPr>
          <w:spacing w:val="35"/>
          <w:w w:val="105"/>
        </w:rPr>
        <w:t xml:space="preserve"> </w:t>
      </w:r>
      <w:r>
        <w:rPr>
          <w:w w:val="105"/>
        </w:rPr>
        <w:t>time</w:t>
      </w:r>
      <w:r>
        <w:rPr>
          <w:spacing w:val="36"/>
          <w:w w:val="105"/>
        </w:rPr>
        <w:t xml:space="preserve"> </w:t>
      </w:r>
      <w:r>
        <w:rPr>
          <w:w w:val="105"/>
        </w:rPr>
        <w:t>series</w:t>
      </w:r>
      <w:del w:id="59" w:author="Rivard, Christine" w:date="2015-03-16T17:05:00Z">
        <w:r w:rsidDel="00034D9F">
          <w:rPr>
            <w:spacing w:val="36"/>
            <w:w w:val="105"/>
          </w:rPr>
          <w:delText xml:space="preserve"> </w:delText>
        </w:r>
        <w:r w:rsidDel="00034D9F">
          <w:rPr>
            <w:w w:val="105"/>
          </w:rPr>
          <w:delText>(will</w:delText>
        </w:r>
        <w:r w:rsidDel="00034D9F">
          <w:rPr>
            <w:spacing w:val="36"/>
            <w:w w:val="105"/>
          </w:rPr>
          <w:delText xml:space="preserve"> </w:delText>
        </w:r>
        <w:r w:rsidDel="00034D9F">
          <w:rPr>
            <w:w w:val="105"/>
          </w:rPr>
          <w:delText>be available</w:delText>
        </w:r>
        <w:r w:rsidDel="00034D9F">
          <w:rPr>
            <w:spacing w:val="12"/>
            <w:w w:val="105"/>
          </w:rPr>
          <w:delText xml:space="preserve"> </w:delText>
        </w:r>
        <w:r w:rsidDel="00034D9F">
          <w:rPr>
            <w:w w:val="105"/>
          </w:rPr>
          <w:delText>in</w:delText>
        </w:r>
        <w:r w:rsidDel="00034D9F">
          <w:rPr>
            <w:spacing w:val="12"/>
            <w:w w:val="105"/>
          </w:rPr>
          <w:delText xml:space="preserve"> </w:delText>
        </w:r>
        <w:r w:rsidDel="00034D9F">
          <w:rPr>
            <w:w w:val="105"/>
          </w:rPr>
          <w:delText>a</w:delText>
        </w:r>
        <w:r w:rsidDel="00034D9F">
          <w:rPr>
            <w:spacing w:val="12"/>
            <w:w w:val="105"/>
          </w:rPr>
          <w:delText xml:space="preserve"> </w:delText>
        </w:r>
        <w:r w:rsidDel="00034D9F">
          <w:rPr>
            <w:w w:val="105"/>
          </w:rPr>
          <w:delText>future</w:delText>
        </w:r>
        <w:r w:rsidDel="00034D9F">
          <w:rPr>
            <w:spacing w:val="13"/>
            <w:w w:val="105"/>
          </w:rPr>
          <w:delText xml:space="preserve"> </w:delText>
        </w:r>
        <w:r w:rsidDel="00034D9F">
          <w:rPr>
            <w:w w:val="105"/>
          </w:rPr>
          <w:delText>release)</w:delText>
        </w:r>
      </w:del>
      <w:r>
        <w:rPr>
          <w:w w:val="105"/>
        </w:rPr>
        <w:t>.</w:t>
      </w:r>
      <w:ins w:id="60" w:author="Rivard, Christine" w:date="2015-03-16T17:07:00Z">
        <w:r w:rsidR="00034D9F">
          <w:rPr>
            <w:w w:val="105"/>
          </w:rPr>
          <w:t xml:space="preserve"> Therefore, this method </w:t>
        </w:r>
      </w:ins>
      <w:ins w:id="61" w:author="Rivard, Christine" w:date="2015-03-16T17:08:00Z">
        <w:r w:rsidR="00034D9F">
          <w:rPr>
            <w:w w:val="105"/>
          </w:rPr>
          <w:t xml:space="preserve">can only </w:t>
        </w:r>
      </w:ins>
      <w:ins w:id="62" w:author="Rivard, Christine" w:date="2015-03-16T17:07:00Z">
        <w:r w:rsidR="00034D9F">
          <w:rPr>
            <w:w w:val="105"/>
          </w:rPr>
          <w:t xml:space="preserve">provide a recharge assessment </w:t>
        </w:r>
      </w:ins>
      <w:ins w:id="63" w:author="Rivard, Christine" w:date="2015-03-16T17:09:00Z">
        <w:r w:rsidR="00034D9F">
          <w:rPr>
            <w:w w:val="105"/>
          </w:rPr>
          <w:t>at</w:t>
        </w:r>
      </w:ins>
      <w:ins w:id="64" w:author="Rivard, Christine" w:date="2015-03-16T17:07:00Z">
        <w:r w:rsidR="00034D9F">
          <w:rPr>
            <w:spacing w:val="29"/>
            <w:w w:val="105"/>
          </w:rPr>
          <w:t xml:space="preserve"> </w:t>
        </w:r>
        <w:r w:rsidR="00034D9F">
          <w:rPr>
            <w:w w:val="105"/>
          </w:rPr>
          <w:t>the</w:t>
        </w:r>
        <w:r w:rsidR="00034D9F">
          <w:rPr>
            <w:spacing w:val="30"/>
            <w:w w:val="105"/>
          </w:rPr>
          <w:t xml:space="preserve"> </w:t>
        </w:r>
        <w:r w:rsidR="00034D9F">
          <w:rPr>
            <w:spacing w:val="-2"/>
            <w:w w:val="105"/>
          </w:rPr>
          <w:t>loc</w:t>
        </w:r>
        <w:r w:rsidR="00034D9F">
          <w:rPr>
            <w:spacing w:val="-1"/>
            <w:w w:val="105"/>
          </w:rPr>
          <w:t>al</w:t>
        </w:r>
        <w:r w:rsidR="00034D9F">
          <w:rPr>
            <w:spacing w:val="29"/>
            <w:w w:val="105"/>
          </w:rPr>
          <w:t xml:space="preserve"> </w:t>
        </w:r>
        <w:r w:rsidR="00034D9F">
          <w:rPr>
            <w:w w:val="105"/>
          </w:rPr>
          <w:t>scale</w:t>
        </w:r>
        <w:r w:rsidR="00034D9F">
          <w:rPr>
            <w:spacing w:val="29"/>
            <w:w w:val="105"/>
          </w:rPr>
          <w:t xml:space="preserve"> </w:t>
        </w:r>
      </w:ins>
      <w:ins w:id="65" w:author="Rivard, Christine" w:date="2015-03-16T17:08:00Z">
        <w:r w:rsidR="00034D9F">
          <w:rPr>
            <w:spacing w:val="29"/>
            <w:w w:val="105"/>
          </w:rPr>
          <w:t>and for</w:t>
        </w:r>
      </w:ins>
      <w:ins w:id="66" w:author="Rivard, Christine" w:date="2015-03-16T17:07:00Z">
        <w:r w:rsidR="00034D9F">
          <w:rPr>
            <w:spacing w:val="29"/>
            <w:w w:val="105"/>
          </w:rPr>
          <w:t xml:space="preserve"> </w:t>
        </w:r>
        <w:r w:rsidR="00034D9F">
          <w:rPr>
            <w:w w:val="105"/>
          </w:rPr>
          <w:t>unconfined</w:t>
        </w:r>
        <w:r w:rsidR="00034D9F">
          <w:rPr>
            <w:spacing w:val="28"/>
            <w:w w:val="105"/>
          </w:rPr>
          <w:t xml:space="preserve"> </w:t>
        </w:r>
        <w:r w:rsidR="00034D9F">
          <w:rPr>
            <w:w w:val="105"/>
          </w:rPr>
          <w:t>conditions</w:t>
        </w:r>
      </w:ins>
      <w:ins w:id="67" w:author="Rivard, Christine" w:date="2015-03-16T17:08:00Z">
        <w:r w:rsidR="00034D9F">
          <w:rPr>
            <w:w w:val="105"/>
          </w:rPr>
          <w:t>.</w:t>
        </w:r>
      </w:ins>
    </w:p>
    <w:p w:rsidR="00937B91" w:rsidRDefault="00034D9F">
      <w:pPr>
        <w:pStyle w:val="BodyText"/>
        <w:numPr>
          <w:ilvl w:val="2"/>
          <w:numId w:val="7"/>
        </w:numPr>
        <w:tabs>
          <w:tab w:val="left" w:pos="720"/>
        </w:tabs>
        <w:spacing w:before="79" w:line="235" w:lineRule="auto"/>
        <w:ind w:right="131"/>
        <w:jc w:val="both"/>
      </w:pPr>
      <w:proofErr w:type="gramStart"/>
      <w:ins w:id="68" w:author="Rivard, Christine" w:date="2015-03-16T17:09:00Z">
        <w:r>
          <w:rPr>
            <w:w w:val="105"/>
          </w:rPr>
          <w:t>assess</w:t>
        </w:r>
        <w:proofErr w:type="gramEnd"/>
        <w:r>
          <w:rPr>
            <w:spacing w:val="3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level</w:t>
        </w:r>
        <w:r>
          <w:rPr>
            <w:spacing w:val="3"/>
            <w:w w:val="105"/>
          </w:rPr>
          <w:t xml:space="preserve"> </w:t>
        </w:r>
        <w:r>
          <w:rPr>
            <w:w w:val="105"/>
          </w:rPr>
          <w:t>of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confinement</w:t>
        </w:r>
        <w:r>
          <w:rPr>
            <w:spacing w:val="5"/>
            <w:w w:val="105"/>
          </w:rPr>
          <w:t xml:space="preserve"> </w:t>
        </w:r>
        <w:r>
          <w:rPr>
            <w:spacing w:val="-2"/>
            <w:w w:val="105"/>
          </w:rPr>
          <w:t>of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4"/>
            <w:w w:val="105"/>
          </w:rPr>
          <w:t xml:space="preserve"> </w:t>
        </w:r>
        <w:r>
          <w:rPr>
            <w:w w:val="105"/>
          </w:rPr>
          <w:t>aquifer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at</w:t>
        </w:r>
        <w:r>
          <w:rPr>
            <w:spacing w:val="4"/>
            <w:w w:val="105"/>
          </w:rPr>
          <w:t xml:space="preserve"> </w:t>
        </w:r>
        <w:r>
          <w:rPr>
            <w:w w:val="105"/>
          </w:rPr>
          <w:t>the</w:t>
        </w:r>
        <w:r>
          <w:rPr>
            <w:spacing w:val="5"/>
            <w:w w:val="105"/>
          </w:rPr>
          <w:t xml:space="preserve"> </w:t>
        </w:r>
        <w:r>
          <w:rPr>
            <w:w w:val="105"/>
          </w:rPr>
          <w:t>well</w:t>
        </w:r>
        <w:r>
          <w:rPr>
            <w:spacing w:val="4"/>
            <w:w w:val="105"/>
          </w:rPr>
          <w:t xml:space="preserve"> </w:t>
        </w:r>
        <w:r>
          <w:rPr>
            <w:w w:val="105"/>
          </w:rPr>
          <w:t>location</w:t>
        </w:r>
      </w:ins>
      <w:r w:rsidR="003408AB" w:rsidRPr="003408AB">
        <w:rPr>
          <w:noProof/>
          <w:lang w:val="fr-CA" w:eastAsia="fr-CA"/>
        </w:rPr>
        <w:pict>
          <v:group id="Group 3115" o:spid="_x0000_s16459" style="position:absolute;left:0;text-align:left;margin-left:210.3pt;margin-top:21.65pt;width:3.55pt;height:.1pt;z-index:-125368;mso-position-horizontal-relative:page;mso-position-vertical-relative:text" coordorigin="4206,433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">
            <v:shape id="Freeform 3116" o:spid="_x0000_s16460" style="position:absolute;left:4206;top:433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FkHccA&#10;AADdAAAADwAAAGRycy9kb3ducmV2LnhtbESPQWvCQBSE7wX/w/IKXopuomIluooIgkJraRTF2yP7&#10;mgSzb0N21fjvuwWhx2FmvmFmi9ZU4kaNKy0riPsRCOLM6pJzBYf9ujcB4TyyxsoyKXiQg8W88zLD&#10;RNs7f9Mt9bkIEHYJKii8rxMpXVaQQde3NXHwfmxj0AfZ5FI3eA9wU8lBFI2lwZLDQoE1rQrKLunV&#10;KEj5dP7ix3L4fhq/fe6O9LG/bJ1S3dd2OQXhqfX/4Wd7oxUM41EMf2/C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BZB3HAAAA3QAAAA8AAAAAAAAAAAAAAAAAmAIAAGRy&#10;cy9kb3ducmV2LnhtbFBLBQYAAAAABAAEAPUAAACMAwAAAAA=&#10;" path="m,l71,e" filled="f" strokeweight=".14042mm">
              <v:path arrowok="t" o:connecttype="custom" o:connectlocs="0,0;71,0" o:connectangles="0,0"/>
            </v:shape>
            <w10:wrap anchorx="page"/>
          </v:group>
        </w:pict>
      </w:r>
      <w:ins w:id="69" w:author="Rivard, Christine" w:date="2015-03-16T17:09:00Z">
        <w:r>
          <w:rPr>
            <w:w w:val="105"/>
          </w:rPr>
          <w:t xml:space="preserve"> using </w:t>
        </w:r>
      </w:ins>
      <w:del w:id="70" w:author="Rivard, Christine" w:date="2015-03-16T17:10:00Z">
        <w:r w:rsidR="00F84142" w:rsidDel="00034D9F">
          <w:rPr>
            <w:w w:val="105"/>
          </w:rPr>
          <w:delText>an</w:delText>
        </w:r>
        <w:r w:rsidR="00F84142" w:rsidDel="00034D9F">
          <w:rPr>
            <w:spacing w:val="18"/>
            <w:w w:val="105"/>
          </w:rPr>
          <w:delText xml:space="preserve"> </w:delText>
        </w:r>
        <w:r w:rsidR="00F84142" w:rsidDel="00034D9F">
          <w:rPr>
            <w:w w:val="105"/>
          </w:rPr>
          <w:delText>interface</w:delText>
        </w:r>
        <w:r w:rsidR="00F84142" w:rsidDel="00034D9F">
          <w:rPr>
            <w:spacing w:val="17"/>
            <w:w w:val="105"/>
          </w:rPr>
          <w:delText xml:space="preserve"> </w:delText>
        </w:r>
        <w:r w:rsidR="00F84142" w:rsidDel="00034D9F">
          <w:rPr>
            <w:w w:val="105"/>
          </w:rPr>
          <w:delText>to</w:delText>
        </w:r>
        <w:r w:rsidR="00F84142" w:rsidDel="00034D9F">
          <w:rPr>
            <w:spacing w:val="18"/>
            <w:w w:val="105"/>
          </w:rPr>
          <w:delText xml:space="preserve"> </w:delText>
        </w:r>
      </w:del>
      <w:r w:rsidR="00F84142">
        <w:rPr>
          <w:w w:val="105"/>
        </w:rPr>
        <w:t>the</w:t>
      </w:r>
      <w:r w:rsidR="00F84142">
        <w:rPr>
          <w:spacing w:val="18"/>
          <w:w w:val="105"/>
        </w:rPr>
        <w:t xml:space="preserve"> </w:t>
      </w:r>
      <w:r w:rsidR="00F84142">
        <w:rPr>
          <w:w w:val="105"/>
        </w:rPr>
        <w:t>KGS</w:t>
      </w:r>
      <w:r w:rsidR="00F84142">
        <w:rPr>
          <w:spacing w:val="24"/>
          <w:w w:val="105"/>
        </w:rPr>
        <w:t xml:space="preserve"> </w:t>
      </w:r>
      <w:r w:rsidR="00F84142">
        <w:rPr>
          <w:w w:val="105"/>
        </w:rPr>
        <w:t>BRF</w:t>
      </w:r>
      <w:r w:rsidR="00F84142">
        <w:rPr>
          <w:spacing w:val="18"/>
          <w:w w:val="105"/>
        </w:rPr>
        <w:t xml:space="preserve"> </w:t>
      </w:r>
      <w:r w:rsidR="00F84142">
        <w:rPr>
          <w:w w:val="105"/>
        </w:rPr>
        <w:t>program</w:t>
      </w:r>
      <w:r w:rsidR="00F84142">
        <w:rPr>
          <w:spacing w:val="19"/>
          <w:w w:val="105"/>
        </w:rPr>
        <w:t xml:space="preserve"> </w:t>
      </w:r>
      <w:hyperlink w:anchor="_bookmark84" w:history="1">
        <w:r w:rsidR="00F84142">
          <w:rPr>
            <w:w w:val="105"/>
          </w:rPr>
          <w:t>(</w:t>
        </w:r>
        <w:proofErr w:type="spellStart"/>
        <w:r w:rsidR="00F84142">
          <w:rPr>
            <w:w w:val="105"/>
          </w:rPr>
          <w:t>Bohling</w:t>
        </w:r>
        <w:proofErr w:type="spellEnd"/>
        <w:r w:rsidR="00F84142">
          <w:rPr>
            <w:spacing w:val="18"/>
            <w:w w:val="105"/>
          </w:rPr>
          <w:t xml:space="preserve"> </w:t>
        </w:r>
        <w:r w:rsidR="00F84142">
          <w:rPr>
            <w:w w:val="105"/>
          </w:rPr>
          <w:t>et</w:t>
        </w:r>
        <w:r w:rsidR="00F84142">
          <w:rPr>
            <w:spacing w:val="18"/>
            <w:w w:val="105"/>
          </w:rPr>
          <w:t xml:space="preserve"> </w:t>
        </w:r>
        <w:r w:rsidR="00F84142">
          <w:rPr>
            <w:w w:val="105"/>
          </w:rPr>
          <w:t>al.,</w:t>
        </w:r>
      </w:hyperlink>
      <w:r w:rsidR="00F84142">
        <w:rPr>
          <w:spacing w:val="18"/>
          <w:w w:val="105"/>
        </w:rPr>
        <w:t xml:space="preserve"> </w:t>
      </w:r>
      <w:hyperlink w:anchor="_bookmark84" w:history="1">
        <w:r w:rsidR="00F84142">
          <w:rPr>
            <w:w w:val="105"/>
          </w:rPr>
          <w:t>2011;</w:t>
        </w:r>
      </w:hyperlink>
      <w:r w:rsidR="00F84142">
        <w:rPr>
          <w:spacing w:val="18"/>
          <w:w w:val="105"/>
        </w:rPr>
        <w:t xml:space="preserve"> </w:t>
      </w:r>
      <w:hyperlink w:anchor="_bookmark85" w:history="1">
        <w:r w:rsidR="00F84142">
          <w:rPr>
            <w:w w:val="105"/>
          </w:rPr>
          <w:t>Butler</w:t>
        </w:r>
        <w:r w:rsidR="00F84142">
          <w:rPr>
            <w:spacing w:val="18"/>
            <w:w w:val="105"/>
          </w:rPr>
          <w:t xml:space="preserve"> </w:t>
        </w:r>
        <w:r w:rsidR="00F84142">
          <w:rPr>
            <w:w w:val="105"/>
          </w:rPr>
          <w:t>Jr.</w:t>
        </w:r>
        <w:r w:rsidR="00F84142">
          <w:rPr>
            <w:spacing w:val="46"/>
            <w:w w:val="105"/>
          </w:rPr>
          <w:t xml:space="preserve"> </w:t>
        </w:r>
        <w:r w:rsidR="00F84142">
          <w:rPr>
            <w:w w:val="105"/>
          </w:rPr>
          <w:t>et</w:t>
        </w:r>
        <w:r w:rsidR="00F84142">
          <w:rPr>
            <w:spacing w:val="19"/>
            <w:w w:val="105"/>
          </w:rPr>
          <w:t xml:space="preserve"> </w:t>
        </w:r>
        <w:r w:rsidR="00F84142">
          <w:rPr>
            <w:spacing w:val="-1"/>
            <w:w w:val="105"/>
          </w:rPr>
          <w:t>al.,</w:t>
        </w:r>
      </w:hyperlink>
      <w:r w:rsidR="00F84142">
        <w:rPr>
          <w:spacing w:val="18"/>
          <w:w w:val="105"/>
        </w:rPr>
        <w:t xml:space="preserve"> </w:t>
      </w:r>
      <w:hyperlink w:anchor="_bookmark85" w:history="1">
        <w:r w:rsidR="00F84142">
          <w:rPr>
            <w:w w:val="105"/>
          </w:rPr>
          <w:t>2011)</w:t>
        </w:r>
      </w:hyperlink>
      <w:r w:rsidR="00F84142">
        <w:rPr>
          <w:spacing w:val="18"/>
          <w:w w:val="105"/>
        </w:rPr>
        <w:t xml:space="preserve"> </w:t>
      </w:r>
      <w:r w:rsidR="00F84142">
        <w:rPr>
          <w:w w:val="105"/>
        </w:rPr>
        <w:t>that</w:t>
      </w:r>
      <w:r w:rsidR="00F84142">
        <w:rPr>
          <w:spacing w:val="18"/>
          <w:w w:val="105"/>
        </w:rPr>
        <w:t xml:space="preserve"> </w:t>
      </w:r>
      <w:del w:id="71" w:author="Rivard, Christine" w:date="2015-03-16T17:10:00Z">
        <w:r w:rsidR="00F84142" w:rsidDel="00034D9F">
          <w:rPr>
            <w:w w:val="105"/>
          </w:rPr>
          <w:delText>is</w:delText>
        </w:r>
        <w:r w:rsidR="00F84142" w:rsidDel="00034D9F">
          <w:rPr>
            <w:spacing w:val="23"/>
            <w:w w:val="98"/>
          </w:rPr>
          <w:delText xml:space="preserve"> </w:delText>
        </w:r>
        <w:r w:rsidR="00F84142" w:rsidDel="00034D9F">
          <w:rPr>
            <w:w w:val="105"/>
          </w:rPr>
          <w:delText>used</w:delText>
        </w:r>
        <w:r w:rsidR="00F84142" w:rsidDel="00034D9F">
          <w:rPr>
            <w:spacing w:val="1"/>
            <w:w w:val="105"/>
          </w:rPr>
          <w:delText xml:space="preserve"> </w:delText>
        </w:r>
        <w:r w:rsidR="00F84142" w:rsidDel="00034D9F">
          <w:rPr>
            <w:w w:val="105"/>
          </w:rPr>
          <w:delText>for</w:delText>
        </w:r>
      </w:del>
      <w:ins w:id="72" w:author="Rivard, Christine" w:date="2015-03-16T17:10:00Z">
        <w:r>
          <w:rPr>
            <w:w w:val="105"/>
          </w:rPr>
          <w:t>allows</w:t>
        </w:r>
      </w:ins>
      <w:r w:rsidR="00F84142">
        <w:rPr>
          <w:spacing w:val="2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1"/>
          <w:w w:val="105"/>
        </w:rPr>
        <w:t xml:space="preserve"> </w:t>
      </w:r>
      <w:commentRangeStart w:id="73"/>
      <w:r w:rsidR="00F84142">
        <w:rPr>
          <w:w w:val="105"/>
        </w:rPr>
        <w:t>calculation</w:t>
      </w:r>
      <w:commentRangeEnd w:id="73"/>
      <w:r w:rsidR="00F94844">
        <w:rPr>
          <w:rStyle w:val="CommentReference"/>
          <w:rFonts w:asciiTheme="minorHAnsi" w:eastAsiaTheme="minorHAnsi" w:hAnsiTheme="minorHAnsi"/>
        </w:rPr>
        <w:commentReference w:id="73"/>
      </w:r>
      <w:r w:rsidR="00F84142">
        <w:rPr>
          <w:spacing w:val="3"/>
          <w:w w:val="105"/>
        </w:rPr>
        <w:t xml:space="preserve"> </w:t>
      </w:r>
      <w:r w:rsidR="00F84142">
        <w:rPr>
          <w:w w:val="105"/>
        </w:rPr>
        <w:t>of</w:t>
      </w:r>
      <w:r w:rsidR="00F84142">
        <w:rPr>
          <w:spacing w:val="1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2"/>
          <w:w w:val="105"/>
        </w:rPr>
        <w:t xml:space="preserve"> </w:t>
      </w:r>
      <w:r w:rsidR="00F84142">
        <w:rPr>
          <w:w w:val="105"/>
        </w:rPr>
        <w:t>barometric</w:t>
      </w:r>
      <w:r w:rsidR="00F84142">
        <w:rPr>
          <w:spacing w:val="1"/>
          <w:w w:val="105"/>
        </w:rPr>
        <w:t xml:space="preserve"> </w:t>
      </w:r>
      <w:r w:rsidR="00F84142">
        <w:rPr>
          <w:w w:val="105"/>
        </w:rPr>
        <w:t>response</w:t>
      </w:r>
      <w:r w:rsidR="00F84142">
        <w:rPr>
          <w:spacing w:val="1"/>
          <w:w w:val="105"/>
        </w:rPr>
        <w:t xml:space="preserve"> </w:t>
      </w:r>
      <w:r w:rsidR="00F84142">
        <w:rPr>
          <w:w w:val="105"/>
        </w:rPr>
        <w:t>function</w:t>
      </w:r>
      <w:r w:rsidR="00F84142">
        <w:rPr>
          <w:spacing w:val="2"/>
          <w:w w:val="105"/>
        </w:rPr>
        <w:t xml:space="preserve"> </w:t>
      </w:r>
      <w:r w:rsidR="00F84142">
        <w:rPr>
          <w:w w:val="105"/>
        </w:rPr>
        <w:t>of</w:t>
      </w:r>
      <w:r w:rsidR="00F84142">
        <w:rPr>
          <w:spacing w:val="1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2"/>
          <w:w w:val="105"/>
        </w:rPr>
        <w:t xml:space="preserve"> </w:t>
      </w:r>
      <w:r w:rsidR="00F84142">
        <w:rPr>
          <w:w w:val="105"/>
        </w:rPr>
        <w:t>well</w:t>
      </w:r>
      <w:del w:id="74" w:author="Rivard, Christine" w:date="2015-03-16T17:10:00Z">
        <w:r w:rsidR="00F84142" w:rsidDel="00034D9F">
          <w:rPr>
            <w:spacing w:val="2"/>
            <w:w w:val="105"/>
          </w:rPr>
          <w:delText xml:space="preserve"> </w:delText>
        </w:r>
        <w:r w:rsidR="00F84142" w:rsidDel="00034D9F">
          <w:rPr>
            <w:w w:val="105"/>
          </w:rPr>
          <w:delText>which</w:delText>
        </w:r>
        <w:r w:rsidR="00F84142" w:rsidDel="00034D9F">
          <w:rPr>
            <w:spacing w:val="1"/>
            <w:w w:val="105"/>
          </w:rPr>
          <w:delText xml:space="preserve"> </w:delText>
        </w:r>
        <w:r w:rsidR="00F84142" w:rsidDel="00034D9F">
          <w:rPr>
            <w:w w:val="105"/>
          </w:rPr>
          <w:delText>can</w:delText>
        </w:r>
        <w:r w:rsidR="00F84142" w:rsidDel="00034D9F">
          <w:rPr>
            <w:spacing w:val="2"/>
            <w:w w:val="105"/>
          </w:rPr>
          <w:delText xml:space="preserve"> </w:delText>
        </w:r>
        <w:r w:rsidR="00F84142" w:rsidDel="00034D9F">
          <w:rPr>
            <w:w w:val="105"/>
          </w:rPr>
          <w:delText>be</w:delText>
        </w:r>
        <w:r w:rsidR="00F84142" w:rsidDel="00034D9F">
          <w:rPr>
            <w:spacing w:val="1"/>
            <w:w w:val="105"/>
          </w:rPr>
          <w:delText xml:space="preserve"> </w:delText>
        </w:r>
        <w:r w:rsidR="00F84142" w:rsidDel="00034D9F">
          <w:rPr>
            <w:w w:val="105"/>
          </w:rPr>
          <w:delText>used</w:delText>
        </w:r>
        <w:r w:rsidR="00F84142" w:rsidDel="00034D9F">
          <w:rPr>
            <w:spacing w:val="1"/>
            <w:w w:val="105"/>
          </w:rPr>
          <w:delText xml:space="preserve"> </w:delText>
        </w:r>
        <w:r w:rsidR="00F84142" w:rsidDel="00034D9F">
          <w:rPr>
            <w:w w:val="105"/>
          </w:rPr>
          <w:delText>to</w:delText>
        </w:r>
      </w:del>
      <w:del w:id="75" w:author="Rivard, Christine" w:date="2015-03-16T17:09:00Z">
        <w:r w:rsidR="00F84142" w:rsidDel="00034D9F">
          <w:rPr>
            <w:w w:val="109"/>
          </w:rPr>
          <w:delText xml:space="preserve"> </w:delText>
        </w:r>
        <w:r w:rsidR="00F84142" w:rsidDel="00034D9F">
          <w:rPr>
            <w:w w:val="105"/>
          </w:rPr>
          <w:delText>assess</w:delText>
        </w:r>
        <w:r w:rsidR="00F84142" w:rsidDel="00034D9F">
          <w:rPr>
            <w:spacing w:val="3"/>
            <w:w w:val="105"/>
          </w:rPr>
          <w:delText xml:space="preserve"> </w:delText>
        </w:r>
        <w:r w:rsidR="00F84142" w:rsidDel="00034D9F">
          <w:rPr>
            <w:w w:val="105"/>
          </w:rPr>
          <w:delText>the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w w:val="105"/>
          </w:rPr>
          <w:delText>level</w:delText>
        </w:r>
        <w:r w:rsidR="00F84142" w:rsidDel="00034D9F">
          <w:rPr>
            <w:spacing w:val="3"/>
            <w:w w:val="105"/>
          </w:rPr>
          <w:delText xml:space="preserve"> </w:delText>
        </w:r>
        <w:r w:rsidR="00F84142" w:rsidDel="00034D9F">
          <w:rPr>
            <w:w w:val="105"/>
          </w:rPr>
          <w:delText>of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w w:val="105"/>
          </w:rPr>
          <w:delText>confinement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spacing w:val="-2"/>
            <w:w w:val="105"/>
          </w:rPr>
          <w:delText>of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w w:val="105"/>
          </w:rPr>
          <w:delText>the</w:delText>
        </w:r>
        <w:r w:rsidR="00F84142" w:rsidDel="00034D9F">
          <w:rPr>
            <w:spacing w:val="4"/>
            <w:w w:val="105"/>
          </w:rPr>
          <w:delText xml:space="preserve"> </w:delText>
        </w:r>
        <w:r w:rsidR="00F84142" w:rsidDel="00034D9F">
          <w:rPr>
            <w:w w:val="105"/>
          </w:rPr>
          <w:delText>aquifer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w w:val="105"/>
          </w:rPr>
          <w:delText>at</w:delText>
        </w:r>
        <w:r w:rsidR="00F84142" w:rsidDel="00034D9F">
          <w:rPr>
            <w:spacing w:val="4"/>
            <w:w w:val="105"/>
          </w:rPr>
          <w:delText xml:space="preserve"> </w:delText>
        </w:r>
        <w:r w:rsidR="00F84142" w:rsidDel="00034D9F">
          <w:rPr>
            <w:w w:val="105"/>
          </w:rPr>
          <w:delText>the</w:delText>
        </w:r>
        <w:r w:rsidR="00F84142" w:rsidDel="00034D9F">
          <w:rPr>
            <w:spacing w:val="5"/>
            <w:w w:val="105"/>
          </w:rPr>
          <w:delText xml:space="preserve"> </w:delText>
        </w:r>
        <w:r w:rsidR="00F84142" w:rsidDel="00034D9F">
          <w:rPr>
            <w:w w:val="105"/>
          </w:rPr>
          <w:delText>well</w:delText>
        </w:r>
        <w:r w:rsidR="00F84142" w:rsidDel="00034D9F">
          <w:rPr>
            <w:spacing w:val="4"/>
            <w:w w:val="105"/>
          </w:rPr>
          <w:delText xml:space="preserve"> </w:delText>
        </w:r>
        <w:r w:rsidR="00F84142" w:rsidDel="00034D9F">
          <w:rPr>
            <w:w w:val="105"/>
          </w:rPr>
          <w:delText>location</w:delText>
        </w:r>
      </w:del>
      <w:r w:rsidR="00F84142">
        <w:rPr>
          <w:w w:val="105"/>
        </w:rPr>
        <w:t>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937B91" w:rsidRDefault="00F84142">
      <w:pPr>
        <w:pStyle w:val="BodyText"/>
        <w:spacing w:line="288" w:lineRule="exact"/>
        <w:ind w:left="106" w:right="99" w:firstLine="378"/>
        <w:jc w:val="both"/>
      </w:pP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written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Python</w:t>
      </w:r>
      <w:r>
        <w:rPr>
          <w:spacing w:val="27"/>
          <w:w w:val="105"/>
        </w:rPr>
        <w:t xml:space="preserve"> </w:t>
      </w:r>
      <w:r>
        <w:rPr>
          <w:w w:val="105"/>
        </w:rPr>
        <w:t>2.7</w:t>
      </w:r>
      <w:r>
        <w:rPr>
          <w:spacing w:val="27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7"/>
          <w:w w:val="105"/>
        </w:rPr>
        <w:t xml:space="preserve"> </w:t>
      </w:r>
      <w:r>
        <w:rPr>
          <w:w w:val="105"/>
        </w:rPr>
        <w:t>language</w:t>
      </w:r>
      <w:r>
        <w:rPr>
          <w:spacing w:val="26"/>
          <w:w w:val="105"/>
        </w:rPr>
        <w:t xml:space="preserve"> </w:t>
      </w:r>
      <w:commentRangeStart w:id="76"/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currently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maintained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10"/>
        </w:rPr>
        <w:t xml:space="preserve"> </w:t>
      </w:r>
      <w:r>
        <w:rPr>
          <w:w w:val="105"/>
        </w:rPr>
        <w:t>developed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7"/>
          <w:w w:val="105"/>
        </w:rPr>
        <w:t xml:space="preserve"> </w:t>
      </w:r>
      <w:r>
        <w:rPr>
          <w:w w:val="105"/>
        </w:rPr>
        <w:t>Jean-</w:t>
      </w:r>
      <w:proofErr w:type="spellStart"/>
      <w:r>
        <w:rPr>
          <w:spacing w:val="-6"/>
          <w:w w:val="105"/>
        </w:rPr>
        <w:t>S</w:t>
      </w:r>
      <w:r>
        <w:rPr>
          <w:spacing w:val="-79"/>
          <w:w w:val="105"/>
        </w:rPr>
        <w:t>´</w:t>
      </w:r>
      <w:r>
        <w:rPr>
          <w:w w:val="105"/>
        </w:rPr>
        <w:t>ebastien</w:t>
      </w:r>
      <w:proofErr w:type="spellEnd"/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Gosselin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INRS-ETE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hyperlink r:id="rId9">
        <w:r>
          <w:rPr>
            <w:rFonts w:ascii="MS Gothic" w:eastAsia="MS Gothic" w:hAnsi="MS Gothic" w:cs="MS Gothic"/>
            <w:w w:val="105"/>
          </w:rPr>
          <w:t>www.ete.inrs.ca</w:t>
        </w:r>
      </w:hyperlink>
      <w:r>
        <w:rPr>
          <w:w w:val="105"/>
        </w:rPr>
        <w:t xml:space="preserve">). </w:t>
      </w:r>
      <w:r>
        <w:rPr>
          <w:spacing w:val="7"/>
          <w:w w:val="105"/>
        </w:rPr>
        <w:t xml:space="preserve"> </w:t>
      </w:r>
      <w:commentRangeEnd w:id="76"/>
      <w:r w:rsidR="002152C1">
        <w:rPr>
          <w:rStyle w:val="CommentReference"/>
          <w:rFonts w:asciiTheme="minorHAnsi" w:eastAsiaTheme="minorHAnsi" w:hAnsiTheme="minorHAnsi"/>
        </w:rPr>
        <w:commentReference w:id="76"/>
      </w:r>
      <w:commentRangeStart w:id="77"/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7"/>
          <w:w w:val="105"/>
        </w:rPr>
        <w:t xml:space="preserve"> </w:t>
      </w:r>
      <w:r>
        <w:rPr>
          <w:w w:val="105"/>
        </w:rPr>
        <w:t>code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w w:val="110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stand-alone</w:t>
      </w:r>
      <w:r>
        <w:rPr>
          <w:spacing w:val="37"/>
          <w:w w:val="105"/>
        </w:rPr>
        <w:t xml:space="preserve"> </w:t>
      </w:r>
      <w:r>
        <w:rPr>
          <w:w w:val="105"/>
        </w:rPr>
        <w:t>executable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Windows</w:t>
      </w:r>
      <w:r>
        <w:rPr>
          <w:spacing w:val="36"/>
          <w:w w:val="105"/>
        </w:rPr>
        <w:t xml:space="preserve"> </w:t>
      </w:r>
      <w:r>
        <w:rPr>
          <w:w w:val="105"/>
        </w:rPr>
        <w:t>7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w w:val="105"/>
        </w:rPr>
        <w:t>available</w:t>
      </w:r>
      <w:r>
        <w:rPr>
          <w:spacing w:val="36"/>
          <w:w w:val="105"/>
        </w:rPr>
        <w:t xml:space="preserve"> </w:t>
      </w:r>
      <w:r>
        <w:rPr>
          <w:w w:val="105"/>
        </w:rPr>
        <w:t>free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charge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download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9"/>
        </w:rPr>
        <w:t xml:space="preserve"> </w:t>
      </w:r>
      <w:r>
        <w:rPr>
          <w:spacing w:val="-1"/>
          <w:w w:val="105"/>
        </w:rPr>
        <w:t>(</w:t>
      </w:r>
      <w:hyperlink r:id="rId10">
        <w:r>
          <w:rPr>
            <w:rFonts w:ascii="MS Gothic" w:eastAsia="MS Gothic" w:hAnsi="MS Gothic" w:cs="MS Gothic"/>
            <w:spacing w:val="-2"/>
            <w:w w:val="105"/>
          </w:rPr>
          <w:t>https://github.com/jnsebgosselin/WHAT</w:t>
        </w:r>
      </w:hyperlink>
      <w:r>
        <w:rPr>
          <w:spacing w:val="-1"/>
          <w:w w:val="105"/>
        </w:rPr>
        <w:t>).</w:t>
      </w:r>
      <w:commentRangeEnd w:id="77"/>
      <w:r w:rsidR="002152C1">
        <w:rPr>
          <w:rStyle w:val="CommentReference"/>
          <w:rFonts w:asciiTheme="minorHAnsi" w:eastAsiaTheme="minorHAnsi" w:hAnsiTheme="minorHAnsi"/>
        </w:rPr>
        <w:commentReference w:id="77"/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encounter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problems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errors</w:t>
      </w:r>
      <w:r>
        <w:rPr>
          <w:spacing w:val="28"/>
          <w:w w:val="105"/>
        </w:rPr>
        <w:t xml:space="preserve"> </w:t>
      </w:r>
      <w:r>
        <w:rPr>
          <w:w w:val="105"/>
        </w:rPr>
        <w:t>during</w:t>
      </w:r>
      <w:r>
        <w:rPr>
          <w:spacing w:val="78"/>
          <w:w w:val="107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execution,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questions,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del w:id="78" w:author="Rivard, Christine" w:date="2015-03-16T17:13:00Z">
        <w:r w:rsidDel="002152C1">
          <w:rPr>
            <w:w w:val="105"/>
          </w:rPr>
          <w:delText>specific</w:delText>
        </w:r>
        <w:r w:rsidDel="002152C1">
          <w:rPr>
            <w:spacing w:val="16"/>
            <w:w w:val="105"/>
          </w:rPr>
          <w:delText xml:space="preserve"> </w:delText>
        </w:r>
      </w:del>
      <w:r>
        <w:rPr>
          <w:w w:val="105"/>
        </w:rPr>
        <w:t>suggestions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improve</w:t>
      </w:r>
      <w:r>
        <w:rPr>
          <w:spacing w:val="15"/>
          <w:w w:val="105"/>
        </w:rPr>
        <w:t xml:space="preserve"> </w:t>
      </w:r>
      <w:r>
        <w:rPr>
          <w:w w:val="105"/>
        </w:rPr>
        <w:t>WHAT,</w:t>
      </w:r>
      <w:r>
        <w:rPr>
          <w:spacing w:val="21"/>
          <w:w w:val="107"/>
        </w:rPr>
        <w:t xml:space="preserve"> </w:t>
      </w:r>
      <w:r>
        <w:rPr>
          <w:w w:val="105"/>
        </w:rPr>
        <w:t>please</w:t>
      </w:r>
      <w:r>
        <w:rPr>
          <w:spacing w:val="-5"/>
          <w:w w:val="105"/>
        </w:rPr>
        <w:t xml:space="preserve"> </w:t>
      </w:r>
      <w:r>
        <w:rPr>
          <w:w w:val="105"/>
        </w:rPr>
        <w:t>contact</w:t>
      </w:r>
      <w:r>
        <w:rPr>
          <w:spacing w:val="-3"/>
          <w:w w:val="105"/>
        </w:rPr>
        <w:t xml:space="preserve"> </w:t>
      </w:r>
      <w:r>
        <w:rPr>
          <w:w w:val="105"/>
        </w:rPr>
        <w:t>Je</w:t>
      </w:r>
      <w:r>
        <w:rPr>
          <w:spacing w:val="-1"/>
          <w:w w:val="105"/>
        </w:rPr>
        <w:t>a</w:t>
      </w:r>
      <w:r>
        <w:rPr>
          <w:w w:val="105"/>
        </w:rPr>
        <w:t>n-</w:t>
      </w:r>
      <w:proofErr w:type="spellStart"/>
      <w:r>
        <w:rPr>
          <w:spacing w:val="-8"/>
          <w:w w:val="105"/>
        </w:rPr>
        <w:t>S</w:t>
      </w:r>
      <w:r>
        <w:rPr>
          <w:spacing w:val="-80"/>
          <w:w w:val="105"/>
        </w:rPr>
        <w:t>´</w:t>
      </w:r>
      <w:r>
        <w:rPr>
          <w:w w:val="105"/>
        </w:rPr>
        <w:t>ebastien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Gosselin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email</w:t>
      </w:r>
      <w:r>
        <w:rPr>
          <w:spacing w:val="-4"/>
          <w:w w:val="105"/>
        </w:rPr>
        <w:t xml:space="preserve"> </w:t>
      </w:r>
      <w:r>
        <w:rPr>
          <w:w w:val="105"/>
        </w:rPr>
        <w:t>address</w:t>
      </w:r>
      <w:ins w:id="79" w:author="Rivard, Christine" w:date="2015-03-16T17:13:00Z">
        <w:r w:rsidR="002152C1">
          <w:rPr>
            <w:w w:val="105"/>
          </w:rPr>
          <w:t>:</w:t>
        </w:r>
      </w:ins>
      <w:r>
        <w:rPr>
          <w:spacing w:val="-3"/>
          <w:w w:val="105"/>
        </w:rPr>
        <w:t xml:space="preserve"> </w:t>
      </w:r>
      <w:hyperlink r:id="rId11">
        <w:r>
          <w:rPr>
            <w:w w:val="105"/>
          </w:rPr>
          <w:t>jnsebgosselin@</w:t>
        </w:r>
        <w:r>
          <w:rPr>
            <w:spacing w:val="1"/>
            <w:w w:val="105"/>
          </w:rPr>
          <w:t>g</w:t>
        </w:r>
        <w:r>
          <w:rPr>
            <w:w w:val="105"/>
          </w:rPr>
          <w:t>mail.com.</w:t>
        </w:r>
      </w:hyperlink>
    </w:p>
    <w:p w:rsidR="00937B91" w:rsidRDefault="00937B91">
      <w:pPr>
        <w:spacing w:line="288" w:lineRule="exact"/>
        <w:jc w:val="both"/>
        <w:sectPr w:rsidR="00937B91">
          <w:footerReference w:type="default" r:id="rId12"/>
          <w:pgSz w:w="12240" w:h="15840"/>
          <w:pgMar w:top="1500" w:right="1000" w:bottom="700" w:left="1000" w:header="0" w:footer="515" w:gutter="0"/>
          <w:cols w:space="720"/>
        </w:sectPr>
      </w:pPr>
    </w:p>
    <w:p w:rsidR="00937B91" w:rsidRDefault="00F84142">
      <w:pPr>
        <w:numPr>
          <w:ilvl w:val="1"/>
          <w:numId w:val="7"/>
        </w:numPr>
        <w:tabs>
          <w:tab w:val="left" w:pos="997"/>
        </w:tabs>
        <w:spacing w:before="21"/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80" w:name="Installation"/>
      <w:bookmarkStart w:id="81" w:name="_bookmark3"/>
      <w:bookmarkEnd w:id="80"/>
      <w:bookmarkEnd w:id="81"/>
      <w:r>
        <w:rPr>
          <w:rFonts w:ascii="Georgia"/>
          <w:b/>
          <w:sz w:val="34"/>
        </w:rPr>
        <w:lastRenderedPageBreak/>
        <w:t>Installation</w:t>
      </w:r>
    </w:p>
    <w:p w:rsidR="00937B91" w:rsidRDefault="00F84142">
      <w:pPr>
        <w:pStyle w:val="BodyText"/>
        <w:spacing w:before="227" w:line="251" w:lineRule="auto"/>
        <w:ind w:right="131" w:hanging="12"/>
        <w:jc w:val="both"/>
      </w:pP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ins w:id="82" w:author="Rivard, Christine" w:date="2015-03-17T08:48:00Z">
        <w:r w:rsidR="00840F2E">
          <w:rPr>
            <w:w w:val="105"/>
          </w:rPr>
          <w:t>(is able to?)</w:t>
        </w:r>
        <w:r w:rsidR="00840F2E">
          <w:rPr>
            <w:spacing w:val="-7"/>
            <w:w w:val="105"/>
          </w:rPr>
          <w:t xml:space="preserve"> </w:t>
        </w:r>
      </w:ins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Windows,</w:t>
      </w:r>
      <w:r>
        <w:rPr>
          <w:spacing w:val="-6"/>
          <w:w w:val="105"/>
        </w:rPr>
        <w:t xml:space="preserve"> </w:t>
      </w:r>
      <w:r>
        <w:rPr>
          <w:w w:val="105"/>
        </w:rPr>
        <w:t>Linux,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OS</w:t>
      </w:r>
      <w:r>
        <w:rPr>
          <w:spacing w:val="-7"/>
          <w:w w:val="105"/>
        </w:rPr>
        <w:t xml:space="preserve"> </w:t>
      </w:r>
      <w:r>
        <w:rPr>
          <w:w w:val="105"/>
        </w:rPr>
        <w:t>X</w:t>
      </w:r>
      <w:r>
        <w:rPr>
          <w:spacing w:val="-8"/>
          <w:w w:val="105"/>
        </w:rPr>
        <w:t xml:space="preserve"> </w:t>
      </w:r>
      <w:r>
        <w:rPr>
          <w:w w:val="105"/>
        </w:rPr>
        <w:t>computer</w:t>
      </w:r>
      <w:r>
        <w:rPr>
          <w:spacing w:val="-6"/>
          <w:w w:val="105"/>
        </w:rPr>
        <w:t xml:space="preserve"> </w:t>
      </w:r>
      <w:r>
        <w:rPr>
          <w:w w:val="105"/>
        </w:rPr>
        <w:t>operating</w:t>
      </w:r>
      <w:r>
        <w:rPr>
          <w:spacing w:val="-8"/>
          <w:w w:val="105"/>
        </w:rPr>
        <w:t xml:space="preserve"> </w:t>
      </w:r>
      <w:r>
        <w:rPr>
          <w:w w:val="105"/>
        </w:rPr>
        <w:t>systems.</w:t>
      </w:r>
      <w:r>
        <w:rPr>
          <w:spacing w:val="15"/>
          <w:w w:val="105"/>
        </w:rPr>
        <w:t xml:space="preserve"> </w:t>
      </w: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stand-alone</w:t>
      </w:r>
      <w:r>
        <w:rPr>
          <w:w w:val="103"/>
        </w:rPr>
        <w:t xml:space="preserve"> </w:t>
      </w:r>
      <w:r>
        <w:rPr>
          <w:w w:val="105"/>
        </w:rPr>
        <w:t>executable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program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currently</w:t>
      </w:r>
      <w:r>
        <w:rPr>
          <w:spacing w:val="9"/>
          <w:w w:val="105"/>
        </w:rPr>
        <w:t xml:space="preserve"> </w:t>
      </w:r>
      <w:r>
        <w:rPr>
          <w:w w:val="105"/>
        </w:rPr>
        <w:t>released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tested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Windows</w:t>
      </w:r>
      <w:r>
        <w:rPr>
          <w:spacing w:val="8"/>
          <w:w w:val="105"/>
        </w:rPr>
        <w:t xml:space="preserve"> </w:t>
      </w:r>
      <w:r>
        <w:rPr>
          <w:w w:val="105"/>
        </w:rPr>
        <w:t>7</w:t>
      </w:r>
      <w:r>
        <w:rPr>
          <w:spacing w:val="7"/>
          <w:w w:val="105"/>
        </w:rPr>
        <w:t xml:space="preserve"> </w:t>
      </w:r>
      <w:r>
        <w:rPr>
          <w:w w:val="105"/>
        </w:rPr>
        <w:t>platform.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w w:val="106"/>
        </w:rPr>
        <w:t xml:space="preserve"> </w:t>
      </w:r>
      <w:r>
        <w:rPr>
          <w:w w:val="105"/>
        </w:rPr>
        <w:t>executable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compatible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Windows</w:t>
      </w:r>
      <w:r>
        <w:rPr>
          <w:spacing w:val="13"/>
          <w:w w:val="105"/>
        </w:rPr>
        <w:t xml:space="preserve"> </w:t>
      </w:r>
      <w:r>
        <w:rPr>
          <w:w w:val="105"/>
        </w:rPr>
        <w:t>XP.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Linux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OS</w:t>
      </w:r>
      <w:r>
        <w:rPr>
          <w:spacing w:val="13"/>
          <w:w w:val="105"/>
        </w:rPr>
        <w:t xml:space="preserve"> </w:t>
      </w: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platforms,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software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run</w:t>
      </w:r>
      <w:r>
        <w:rPr>
          <w:spacing w:val="18"/>
          <w:w w:val="105"/>
        </w:rPr>
        <w:t xml:space="preserve"> </w:t>
      </w:r>
      <w:r>
        <w:rPr>
          <w:w w:val="105"/>
        </w:rPr>
        <w:t>directly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8"/>
          <w:w w:val="105"/>
        </w:rPr>
        <w:t xml:space="preserve"> </w:t>
      </w:r>
      <w:r>
        <w:rPr>
          <w:w w:val="105"/>
        </w:rPr>
        <w:t>code,</w:t>
      </w:r>
      <w:r>
        <w:rPr>
          <w:spacing w:val="17"/>
          <w:w w:val="105"/>
        </w:rPr>
        <w:t xml:space="preserve"> </w:t>
      </w:r>
      <w:r>
        <w:rPr>
          <w:w w:val="105"/>
        </w:rPr>
        <w:t>provided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2.7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27"/>
          <w:w w:val="104"/>
        </w:rPr>
        <w:t xml:space="preserve"> </w:t>
      </w:r>
      <w:r>
        <w:rPr>
          <w:w w:val="105"/>
        </w:rPr>
        <w:t>third</w:t>
      </w:r>
      <w:r>
        <w:rPr>
          <w:spacing w:val="23"/>
          <w:w w:val="105"/>
        </w:rPr>
        <w:t xml:space="preserve"> </w:t>
      </w:r>
      <w:r>
        <w:rPr>
          <w:w w:val="105"/>
        </w:rPr>
        <w:t>party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pac</w:t>
      </w:r>
      <w:r>
        <w:rPr>
          <w:spacing w:val="-2"/>
          <w:w w:val="105"/>
        </w:rPr>
        <w:t>kages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installed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computer</w:t>
      </w:r>
      <w:r>
        <w:rPr>
          <w:spacing w:val="2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PySide</w:t>
      </w:r>
      <w:proofErr w:type="spellEnd"/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matplotlib</w:t>
      </w:r>
      <w:proofErr w:type="spellEnd"/>
      <w:r>
        <w:rPr>
          <w:w w:val="105"/>
        </w:rPr>
        <w:t>,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xlrd</w:t>
      </w:r>
      <w:proofErr w:type="spellEnd"/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xlwt</w:t>
      </w:r>
      <w:proofErr w:type="spellEnd"/>
      <w:r>
        <w:rPr>
          <w:w w:val="105"/>
        </w:rPr>
        <w:t>).</w:t>
      </w:r>
    </w:p>
    <w:p w:rsidR="00937B91" w:rsidRDefault="00F84142">
      <w:pPr>
        <w:pStyle w:val="BodyText"/>
        <w:spacing w:before="35" w:line="202" w:lineRule="auto"/>
        <w:ind w:right="100" w:firstLine="351"/>
        <w:jc w:val="both"/>
      </w:pPr>
      <w:r>
        <w:t>The</w:t>
      </w:r>
      <w:r>
        <w:rPr>
          <w:spacing w:val="13"/>
        </w:rPr>
        <w:t xml:space="preserve"> </w:t>
      </w:r>
      <w:r>
        <w:t>stand-alone</w:t>
      </w:r>
      <w:r>
        <w:rPr>
          <w:spacing w:val="14"/>
        </w:rPr>
        <w:t xml:space="preserve"> </w:t>
      </w:r>
      <w:r>
        <w:t>executable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Windows</w:t>
      </w:r>
      <w:r>
        <w:rPr>
          <w:spacing w:val="15"/>
        </w:rPr>
        <w:t xml:space="preserve"> </w:t>
      </w:r>
      <w:r>
        <w:t>7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distributed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Zip</w:t>
      </w:r>
      <w:r>
        <w:rPr>
          <w:spacing w:val="15"/>
        </w:rPr>
        <w:t xml:space="preserve"> </w:t>
      </w:r>
      <w:r>
        <w:rPr>
          <w:spacing w:val="-1"/>
        </w:rPr>
        <w:t>archive</w:t>
      </w:r>
      <w:r>
        <w:rPr>
          <w:spacing w:val="14"/>
        </w:rPr>
        <w:t xml:space="preserve"> </w:t>
      </w:r>
      <w:commentRangeStart w:id="83"/>
      <w:r>
        <w:t>that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downloaded</w:t>
      </w:r>
      <w:r>
        <w:rPr>
          <w:spacing w:val="30"/>
          <w:w w:val="102"/>
        </w:rPr>
        <w:t xml:space="preserve"> </w:t>
      </w:r>
      <w:r>
        <w:t>freely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proofErr w:type="spellStart"/>
      <w:r>
        <w:t>GitHub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(</w:t>
      </w:r>
      <w:hyperlink r:id="rId13">
        <w:r>
          <w:rPr>
            <w:rFonts w:ascii="MS Gothic"/>
            <w:spacing w:val="-1"/>
          </w:rPr>
          <w:t>https://github.com/jnsebgosselin/WHAT/releases</w:t>
        </w:r>
      </w:hyperlink>
      <w:r>
        <w:rPr>
          <w:spacing w:val="-1"/>
        </w:rPr>
        <w:t>).</w:t>
      </w:r>
      <w:r>
        <w:t xml:space="preserve"> </w:t>
      </w:r>
      <w:commentRangeEnd w:id="83"/>
      <w:r w:rsidR="00840F2E">
        <w:rPr>
          <w:rStyle w:val="CommentReference"/>
          <w:rFonts w:asciiTheme="minorHAnsi" w:eastAsiaTheme="minorHAnsi" w:hAnsiTheme="minorHAnsi"/>
        </w:rPr>
        <w:commentReference w:id="83"/>
      </w:r>
      <w:r>
        <w:rPr>
          <w:spacing w:val="25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archive</w:t>
      </w:r>
      <w:r>
        <w:rPr>
          <w:spacing w:val="47"/>
        </w:rPr>
        <w:t xml:space="preserve"> </w:t>
      </w:r>
      <w:r>
        <w:t>contains: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00"/>
        </w:tabs>
        <w:spacing w:before="138"/>
        <w:ind w:left="699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GNU</w:t>
      </w:r>
      <w:r>
        <w:rPr>
          <w:spacing w:val="2"/>
          <w:w w:val="105"/>
        </w:rPr>
        <w:t xml:space="preserve"> </w:t>
      </w:r>
      <w:r>
        <w:rPr>
          <w:w w:val="105"/>
        </w:rPr>
        <w:t>General</w:t>
      </w:r>
      <w:r>
        <w:rPr>
          <w:spacing w:val="2"/>
          <w:w w:val="105"/>
        </w:rPr>
        <w:t xml:space="preserve"> </w:t>
      </w:r>
      <w:r>
        <w:rPr>
          <w:w w:val="105"/>
        </w:rPr>
        <w:t>Public</w:t>
      </w:r>
      <w:r>
        <w:rPr>
          <w:spacing w:val="2"/>
          <w:w w:val="105"/>
        </w:rPr>
        <w:t xml:space="preserve"> </w:t>
      </w:r>
      <w:r>
        <w:rPr>
          <w:w w:val="105"/>
        </w:rPr>
        <w:t>License;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00"/>
        </w:tabs>
        <w:spacing w:before="48" w:line="219" w:lineRule="auto"/>
        <w:ind w:left="699" w:right="99"/>
        <w:jc w:val="both"/>
      </w:pPr>
      <w:proofErr w:type="gramStart"/>
      <w:r>
        <w:rPr>
          <w:w w:val="105"/>
        </w:rPr>
        <w:t>a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folder</w:t>
      </w:r>
      <w:r>
        <w:rPr>
          <w:spacing w:val="1"/>
          <w:w w:val="105"/>
        </w:rPr>
        <w:t xml:space="preserve"> </w:t>
      </w:r>
      <w:r>
        <w:rPr>
          <w:w w:val="105"/>
        </w:rPr>
        <w:t>named ‘‘WHAT’’ that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 necessary system</w:t>
      </w:r>
      <w:r>
        <w:rPr>
          <w:spacing w:val="1"/>
          <w:w w:val="105"/>
        </w:rPr>
        <w:t xml:space="preserve"> </w:t>
      </w:r>
      <w:r>
        <w:rPr>
          <w:w w:val="105"/>
        </w:rPr>
        <w:t>files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run,</w:t>
      </w:r>
      <w:r>
        <w:rPr>
          <w:w w:val="107"/>
        </w:rPr>
        <w:t xml:space="preserve"> </w:t>
      </w:r>
      <w:r>
        <w:rPr>
          <w:w w:val="105"/>
        </w:rPr>
        <w:t>including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file</w:t>
      </w:r>
      <w:r>
        <w:rPr>
          <w:w w:val="105"/>
        </w:rPr>
        <w:t xml:space="preserve"> ‘‘WHAT.exe’’</w:t>
      </w:r>
      <w:r>
        <w:rPr>
          <w:spacing w:val="-1"/>
          <w:w w:val="105"/>
        </w:rPr>
        <w:t xml:space="preserve"> </w:t>
      </w:r>
      <w:r>
        <w:rPr>
          <w:w w:val="105"/>
        </w:rPr>
        <w:t>from which</w:t>
      </w:r>
      <w:r>
        <w:rPr>
          <w:spacing w:val="1"/>
          <w:w w:val="105"/>
        </w:rPr>
        <w:t xml:space="preserve"> </w:t>
      </w:r>
      <w:r>
        <w:rPr>
          <w:w w:val="105"/>
        </w:rPr>
        <w:t>the software</w:t>
      </w:r>
      <w:r>
        <w:rPr>
          <w:spacing w:val="1"/>
          <w:w w:val="105"/>
        </w:rPr>
        <w:t xml:space="preserve"> </w:t>
      </w:r>
      <w:r>
        <w:rPr>
          <w:w w:val="105"/>
        </w:rPr>
        <w:t>can be</w:t>
      </w:r>
      <w:r>
        <w:rPr>
          <w:spacing w:val="1"/>
          <w:w w:val="105"/>
        </w:rPr>
        <w:t xml:space="preserve"> </w:t>
      </w:r>
      <w:r>
        <w:rPr>
          <w:w w:val="105"/>
        </w:rPr>
        <w:t>started</w:t>
      </w:r>
      <w:ins w:id="84" w:author="Rivard, Christine" w:date="2015-03-17T08:53:00Z">
        <w:r w:rsidR="00840F2E">
          <w:rPr>
            <w:w w:val="105"/>
          </w:rPr>
          <w:t xml:space="preserve"> (execut</w:t>
        </w:r>
      </w:ins>
      <w:ins w:id="85" w:author="Rivard, Christine" w:date="2015-03-17T08:55:00Z">
        <w:r w:rsidR="00840F2E">
          <w:rPr>
            <w:w w:val="105"/>
          </w:rPr>
          <w:t>ed</w:t>
        </w:r>
      </w:ins>
      <w:ins w:id="86" w:author="Rivard, Christine" w:date="2015-03-17T08:53:00Z">
        <w:r w:rsidR="00840F2E">
          <w:rPr>
            <w:w w:val="105"/>
          </w:rPr>
          <w:t>?)</w:t>
        </w:r>
      </w:ins>
      <w:r>
        <w:rPr>
          <w:w w:val="105"/>
        </w:rPr>
        <w:t>;</w:t>
      </w:r>
    </w:p>
    <w:p w:rsidR="00937B91" w:rsidRDefault="00F84142">
      <w:pPr>
        <w:pStyle w:val="BodyText"/>
        <w:numPr>
          <w:ilvl w:val="2"/>
          <w:numId w:val="7"/>
        </w:numPr>
        <w:tabs>
          <w:tab w:val="left" w:pos="700"/>
        </w:tabs>
        <w:spacing w:before="82" w:line="235" w:lineRule="auto"/>
        <w:ind w:left="699" w:right="131"/>
        <w:jc w:val="both"/>
      </w:pPr>
      <w:proofErr w:type="gramStart"/>
      <w:r>
        <w:rPr>
          <w:w w:val="105"/>
        </w:rPr>
        <w:t>a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folder</w:t>
      </w:r>
      <w:r>
        <w:rPr>
          <w:spacing w:val="20"/>
          <w:w w:val="105"/>
        </w:rPr>
        <w:t xml:space="preserve"> </w:t>
      </w:r>
      <w:r>
        <w:rPr>
          <w:w w:val="105"/>
        </w:rPr>
        <w:t>named</w:t>
      </w:r>
      <w:r>
        <w:rPr>
          <w:spacing w:val="20"/>
          <w:w w:val="105"/>
        </w:rPr>
        <w:t xml:space="preserve"> </w:t>
      </w:r>
      <w:r>
        <w:rPr>
          <w:w w:val="105"/>
        </w:rPr>
        <w:t>‘‘Projects’’</w:t>
      </w:r>
      <w:r>
        <w:rPr>
          <w:spacing w:val="19"/>
          <w:w w:val="105"/>
        </w:rPr>
        <w:t xml:space="preserve"> </w:t>
      </w:r>
      <w:r>
        <w:rPr>
          <w:w w:val="105"/>
        </w:rPr>
        <w:t>where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files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created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WHAT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8"/>
        </w:rPr>
        <w:t xml:space="preserve"> </w:t>
      </w:r>
      <w:r>
        <w:rPr>
          <w:w w:val="105"/>
        </w:rPr>
        <w:t>stored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default.</w:t>
      </w:r>
      <w:r>
        <w:rPr>
          <w:spacing w:val="28"/>
          <w:w w:val="105"/>
        </w:rPr>
        <w:t xml:space="preserve"> </w:t>
      </w:r>
      <w:del w:id="87" w:author="Rivard, Christine" w:date="2015-03-17T08:56:00Z">
        <w:r w:rsidDel="00840F2E">
          <w:rPr>
            <w:w w:val="105"/>
          </w:rPr>
          <w:delText>In</w:delText>
        </w:r>
        <w:r w:rsidDel="00840F2E">
          <w:rPr>
            <w:spacing w:val="5"/>
            <w:w w:val="105"/>
          </w:rPr>
          <w:delText xml:space="preserve"> </w:delText>
        </w:r>
        <w:r w:rsidDel="00840F2E">
          <w:rPr>
            <w:w w:val="105"/>
          </w:rPr>
          <w:delText>t</w:delText>
        </w:r>
      </w:del>
      <w:proofErr w:type="gramStart"/>
      <w:ins w:id="88" w:author="Rivard, Christine" w:date="2015-03-17T08:56:00Z">
        <w:r w:rsidR="00840F2E">
          <w:rPr>
            <w:w w:val="105"/>
          </w:rPr>
          <w:t>T</w:t>
        </w:r>
      </w:ins>
      <w:r>
        <w:rPr>
          <w:w w:val="105"/>
        </w:rPr>
        <w:t>his</w:t>
      </w:r>
      <w:r>
        <w:rPr>
          <w:spacing w:val="5"/>
          <w:w w:val="105"/>
        </w:rPr>
        <w:t xml:space="preserve"> </w:t>
      </w:r>
      <w:r>
        <w:rPr>
          <w:w w:val="105"/>
        </w:rPr>
        <w:t>folder</w:t>
      </w:r>
      <w:r>
        <w:rPr>
          <w:spacing w:val="6"/>
          <w:w w:val="105"/>
        </w:rPr>
        <w:t xml:space="preserve"> </w:t>
      </w:r>
      <w:del w:id="89" w:author="Rivard, Christine" w:date="2015-03-17T08:56:00Z">
        <w:r w:rsidDel="00840F2E">
          <w:rPr>
            <w:w w:val="105"/>
          </w:rPr>
          <w:delText>are</w:delText>
        </w:r>
        <w:r w:rsidDel="00840F2E">
          <w:rPr>
            <w:spacing w:val="5"/>
            <w:w w:val="105"/>
          </w:rPr>
          <w:delText xml:space="preserve"> </w:delText>
        </w:r>
      </w:del>
      <w:r>
        <w:rPr>
          <w:w w:val="105"/>
        </w:rPr>
        <w:t>include</w:t>
      </w:r>
      <w:proofErr w:type="gramEnd"/>
      <w:del w:id="90" w:author="Rivard, Christine" w:date="2015-03-17T08:56:00Z">
        <w:r w:rsidDel="00840F2E">
          <w:rPr>
            <w:w w:val="105"/>
          </w:rPr>
          <w:delText>d</w:delText>
        </w:r>
      </w:del>
      <w:ins w:id="91" w:author="Rivard, Christine" w:date="2015-03-17T08:56:00Z">
        <w:r w:rsidR="00840F2E">
          <w:rPr>
            <w:w w:val="105"/>
          </w:rPr>
          <w:t>s</w:t>
        </w:r>
      </w:ins>
      <w:r>
        <w:rPr>
          <w:spacing w:val="4"/>
          <w:w w:val="105"/>
        </w:rPr>
        <w:t xml:space="preserve"> </w:t>
      </w:r>
      <w:r>
        <w:rPr>
          <w:w w:val="105"/>
        </w:rPr>
        <w:t>samples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input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output</w:t>
      </w:r>
      <w:r>
        <w:rPr>
          <w:spacing w:val="6"/>
          <w:w w:val="105"/>
        </w:rPr>
        <w:t xml:space="preserve"> </w:t>
      </w:r>
      <w:r>
        <w:rPr>
          <w:w w:val="105"/>
        </w:rPr>
        <w:t>files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provide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7"/>
        </w:rPr>
        <w:t xml:space="preserve"> </w:t>
      </w:r>
      <w:r>
        <w:rPr>
          <w:w w:val="105"/>
        </w:rPr>
        <w:t>quick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convenient</w:t>
      </w:r>
      <w:r>
        <w:rPr>
          <w:spacing w:val="17"/>
          <w:w w:val="105"/>
        </w:rPr>
        <w:t xml:space="preserve"> </w:t>
      </w:r>
      <w:r>
        <w:rPr>
          <w:w w:val="105"/>
        </w:rPr>
        <w:t>way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learn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various</w:t>
      </w:r>
      <w:r>
        <w:rPr>
          <w:spacing w:val="16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program.</w:t>
      </w:r>
    </w:p>
    <w:p w:rsidR="00937B91" w:rsidRDefault="00937B9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937B91" w:rsidRDefault="00F84142">
      <w:pPr>
        <w:pStyle w:val="BodyText"/>
        <w:spacing w:line="251" w:lineRule="auto"/>
        <w:ind w:right="131" w:firstLine="351"/>
        <w:jc w:val="both"/>
      </w:pPr>
      <w:r>
        <w:rPr>
          <w:w w:val="105"/>
        </w:rPr>
        <w:t>Once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Zip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arch</w:t>
      </w:r>
      <w:r>
        <w:rPr>
          <w:spacing w:val="-2"/>
          <w:w w:val="105"/>
        </w:rPr>
        <w:t>ive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extracted,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started</w:t>
      </w:r>
      <w:r>
        <w:rPr>
          <w:spacing w:val="-6"/>
          <w:w w:val="105"/>
        </w:rPr>
        <w:t xml:space="preserve"> </w:t>
      </w:r>
      <w:r>
        <w:rPr>
          <w:w w:val="105"/>
        </w:rPr>
        <w:t>directly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99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WHAT.exe</w:t>
      </w:r>
      <w:r>
        <w:rPr>
          <w:spacing w:val="18"/>
          <w:w w:val="105"/>
        </w:rPr>
        <w:t xml:space="preserve"> </w:t>
      </w:r>
      <w:r>
        <w:rPr>
          <w:w w:val="105"/>
        </w:rPr>
        <w:t>executable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contained</w:t>
      </w:r>
      <w:r>
        <w:rPr>
          <w:spacing w:val="19"/>
          <w:w w:val="105"/>
        </w:rPr>
        <w:t xml:space="preserve"> </w:t>
      </w:r>
      <w:r>
        <w:rPr>
          <w:w w:val="105"/>
        </w:rPr>
        <w:t>within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folder</w:t>
      </w:r>
      <w:r>
        <w:rPr>
          <w:spacing w:val="19"/>
          <w:w w:val="105"/>
        </w:rPr>
        <w:t xml:space="preserve"> </w:t>
      </w:r>
      <w:r>
        <w:rPr>
          <w:w w:val="105"/>
        </w:rPr>
        <w:t>named</w:t>
      </w:r>
      <w:r>
        <w:rPr>
          <w:spacing w:val="18"/>
          <w:w w:val="105"/>
        </w:rPr>
        <w:t xml:space="preserve"> </w:t>
      </w:r>
      <w:r>
        <w:rPr>
          <w:w w:val="105"/>
        </w:rPr>
        <w:t>WHAT.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software</w:t>
      </w:r>
      <w:r>
        <w:rPr>
          <w:w w:val="104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conveniently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computer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storage</w:t>
      </w:r>
      <w:r>
        <w:rPr>
          <w:spacing w:val="19"/>
          <w:w w:val="105"/>
        </w:rPr>
        <w:t xml:space="preserve"> </w:t>
      </w:r>
      <w:r>
        <w:rPr>
          <w:w w:val="105"/>
        </w:rPr>
        <w:t>device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111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install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beforehand.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7"/>
        </w:numPr>
        <w:tabs>
          <w:tab w:val="left" w:pos="997"/>
        </w:tabs>
        <w:spacing w:before="146"/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92" w:name="Overview_of_the_Graphical_User_Interface"/>
      <w:bookmarkStart w:id="93" w:name="_bookmark4"/>
      <w:bookmarkEnd w:id="92"/>
      <w:bookmarkEnd w:id="93"/>
      <w:r>
        <w:rPr>
          <w:rFonts w:ascii="Georgia"/>
          <w:b/>
          <w:sz w:val="34"/>
        </w:rPr>
        <w:t>Overview</w:t>
      </w:r>
      <w:r>
        <w:rPr>
          <w:rFonts w:ascii="Georgia"/>
          <w:b/>
          <w:spacing w:val="-30"/>
          <w:sz w:val="34"/>
        </w:rPr>
        <w:t xml:space="preserve"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29"/>
          <w:sz w:val="34"/>
        </w:rPr>
        <w:t xml:space="preserve"> </w:t>
      </w:r>
      <w:r>
        <w:rPr>
          <w:rFonts w:ascii="Georgia"/>
          <w:b/>
          <w:sz w:val="34"/>
        </w:rPr>
        <w:t>the</w:t>
      </w:r>
      <w:r>
        <w:rPr>
          <w:rFonts w:ascii="Georgia"/>
          <w:b/>
          <w:spacing w:val="-30"/>
          <w:sz w:val="34"/>
        </w:rPr>
        <w:t xml:space="preserve"> </w:t>
      </w:r>
      <w:r>
        <w:rPr>
          <w:rFonts w:ascii="Georgia"/>
          <w:b/>
          <w:sz w:val="34"/>
        </w:rPr>
        <w:t>Graphical</w:t>
      </w:r>
      <w:r>
        <w:rPr>
          <w:rFonts w:ascii="Georgia"/>
          <w:b/>
          <w:spacing w:val="-29"/>
          <w:sz w:val="34"/>
        </w:rPr>
        <w:t xml:space="preserve"> </w:t>
      </w:r>
      <w:r>
        <w:rPr>
          <w:rFonts w:ascii="Georgia"/>
          <w:b/>
          <w:sz w:val="34"/>
        </w:rPr>
        <w:t>User</w:t>
      </w:r>
      <w:r>
        <w:rPr>
          <w:rFonts w:ascii="Georgia"/>
          <w:b/>
          <w:spacing w:val="-29"/>
          <w:sz w:val="34"/>
        </w:rPr>
        <w:t xml:space="preserve"> </w:t>
      </w:r>
      <w:r>
        <w:rPr>
          <w:rFonts w:ascii="Georgia"/>
          <w:b/>
          <w:sz w:val="34"/>
        </w:rPr>
        <w:t>Interface</w:t>
      </w:r>
      <w:ins w:id="94" w:author="Rivard, Christine" w:date="2015-03-17T09:00:00Z">
        <w:r w:rsidR="00C37559">
          <w:rPr>
            <w:rFonts w:ascii="Georgia"/>
            <w:b/>
            <w:sz w:val="34"/>
          </w:rPr>
          <w:t xml:space="preserve"> (GUI)</w:t>
        </w:r>
      </w:ins>
    </w:p>
    <w:p w:rsidR="00937B91" w:rsidRDefault="00F84142">
      <w:pPr>
        <w:pStyle w:val="BodyText"/>
        <w:spacing w:before="227" w:line="250" w:lineRule="auto"/>
        <w:ind w:left="105" w:right="124" w:hanging="4"/>
        <w:jc w:val="both"/>
      </w:pP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Graphical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6"/>
          <w:w w:val="105"/>
        </w:rPr>
        <w:t xml:space="preserve"> </w:t>
      </w:r>
      <w:r>
        <w:rPr>
          <w:w w:val="105"/>
        </w:rPr>
        <w:t>Interface</w:t>
      </w:r>
      <w:r>
        <w:rPr>
          <w:spacing w:val="-6"/>
          <w:w w:val="105"/>
        </w:rPr>
        <w:t xml:space="preserve"> </w:t>
      </w:r>
      <w:r>
        <w:rPr>
          <w:w w:val="105"/>
        </w:rPr>
        <w:t>(GUI)</w:t>
      </w:r>
      <w:r>
        <w:rPr>
          <w:spacing w:val="-6"/>
          <w:w w:val="105"/>
        </w:rPr>
        <w:t xml:space="preserve"> </w:t>
      </w:r>
      <w:r>
        <w:rPr>
          <w:w w:val="105"/>
        </w:rPr>
        <w:t>mainly</w:t>
      </w:r>
      <w:r>
        <w:rPr>
          <w:spacing w:val="-6"/>
          <w:w w:val="105"/>
        </w:rPr>
        <w:t xml:space="preserve"> </w:t>
      </w:r>
      <w:r>
        <w:rPr>
          <w:w w:val="105"/>
        </w:rPr>
        <w:t>consists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menu</w:t>
      </w:r>
      <w:r>
        <w:rPr>
          <w:spacing w:val="-6"/>
          <w:w w:val="105"/>
        </w:rPr>
        <w:t xml:space="preserve"> </w:t>
      </w:r>
      <w:r>
        <w:rPr>
          <w:w w:val="105"/>
        </w:rPr>
        <w:t>bar,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console</w:t>
      </w:r>
      <w:r>
        <w:rPr>
          <w:spacing w:val="-6"/>
          <w:w w:val="105"/>
        </w:rPr>
        <w:t xml:space="preserve"> </w:t>
      </w:r>
      <w:r>
        <w:rPr>
          <w:w w:val="105"/>
        </w:rPr>
        <w:t>area,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central view</w:t>
      </w:r>
      <w:r>
        <w:rPr>
          <w:spacing w:val="29"/>
          <w:w w:val="105"/>
        </w:rPr>
        <w:t xml:space="preserve"> </w:t>
      </w:r>
      <w:r>
        <w:rPr>
          <w:w w:val="105"/>
        </w:rPr>
        <w:t>panel</w:t>
      </w:r>
      <w:r>
        <w:rPr>
          <w:spacing w:val="29"/>
          <w:w w:val="105"/>
        </w:rPr>
        <w:t xml:space="preserve"> </w:t>
      </w:r>
      <w:r>
        <w:rPr>
          <w:w w:val="105"/>
        </w:rPr>
        <w:t>(see</w:t>
      </w:r>
      <w:r>
        <w:rPr>
          <w:spacing w:val="29"/>
          <w:w w:val="105"/>
        </w:rPr>
        <w:t xml:space="preserve"> </w:t>
      </w:r>
      <w:r>
        <w:rPr>
          <w:w w:val="105"/>
        </w:rPr>
        <w:t>Figure</w:t>
      </w:r>
      <w:r>
        <w:rPr>
          <w:spacing w:val="29"/>
          <w:w w:val="105"/>
        </w:rPr>
        <w:t xml:space="preserve"> </w:t>
      </w:r>
      <w:hyperlink w:anchor="_bookmark5" w:history="1">
        <w:r>
          <w:rPr>
            <w:w w:val="105"/>
          </w:rPr>
          <w:t>1.1)</w:t>
        </w:r>
        <w:proofErr w:type="gramStart"/>
        <w:r>
          <w:rPr>
            <w:w w:val="105"/>
          </w:rPr>
          <w:t>.</w:t>
        </w:r>
        <w:proofErr w:type="gramEnd"/>
      </w:hyperlink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rFonts w:ascii="Arial"/>
          <w:i/>
          <w:w w:val="105"/>
        </w:rPr>
        <w:t>menu</w:t>
      </w:r>
      <w:r>
        <w:rPr>
          <w:rFonts w:ascii="Arial"/>
          <w:i/>
          <w:spacing w:val="27"/>
          <w:w w:val="105"/>
        </w:rPr>
        <w:t xml:space="preserve"> </w:t>
      </w:r>
      <w:r>
        <w:rPr>
          <w:rFonts w:ascii="Arial"/>
          <w:i/>
          <w:w w:val="105"/>
        </w:rPr>
        <w:t>bar</w:t>
      </w:r>
      <w:r>
        <w:rPr>
          <w:rFonts w:ascii="Arial"/>
          <w:i/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located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top</w:t>
      </w:r>
      <w:r>
        <w:rPr>
          <w:spacing w:val="30"/>
          <w:w w:val="105"/>
        </w:rPr>
        <w:t xml:space="preserve"> </w:t>
      </w:r>
      <w:r>
        <w:rPr>
          <w:w w:val="105"/>
        </w:rPr>
        <w:t>right</w:t>
      </w:r>
      <w:r>
        <w:rPr>
          <w:spacing w:val="30"/>
          <w:w w:val="105"/>
        </w:rPr>
        <w:t xml:space="preserve"> </w:t>
      </w:r>
      <w:r>
        <w:rPr>
          <w:w w:val="105"/>
        </w:rPr>
        <w:t>corner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29"/>
          <w:w w:val="105"/>
        </w:rPr>
        <w:t xml:space="preserve"> </w:t>
      </w:r>
      <w:r>
        <w:rPr>
          <w:w w:val="105"/>
        </w:rPr>
        <w:t>main</w:t>
      </w:r>
      <w:r>
        <w:rPr>
          <w:spacing w:val="22"/>
          <w:w w:val="107"/>
        </w:rPr>
        <w:t xml:space="preserve"> </w:t>
      </w:r>
      <w:r>
        <w:rPr>
          <w:w w:val="105"/>
        </w:rPr>
        <w:t>window.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view</w:t>
      </w:r>
      <w:r>
        <w:rPr>
          <w:spacing w:val="10"/>
          <w:w w:val="105"/>
        </w:rPr>
        <w:t xml:space="preserve"> </w:t>
      </w:r>
      <w:ins w:id="95" w:author="Rivard, Christine" w:date="2015-03-17T09:01:00Z">
        <w:r w:rsidR="00C37559">
          <w:rPr>
            <w:spacing w:val="10"/>
            <w:w w:val="105"/>
          </w:rPr>
          <w:t xml:space="preserve">the name of? </w:t>
        </w:r>
      </w:ins>
      <w:del w:id="96" w:author="Rivard, Christine" w:date="2015-03-17T09:01:00Z">
        <w:r w:rsidDel="00C37559">
          <w:rPr>
            <w:w w:val="105"/>
          </w:rPr>
          <w:delText>what</w:delText>
        </w:r>
        <w:r w:rsidDel="00C37559">
          <w:rPr>
            <w:spacing w:val="11"/>
            <w:w w:val="105"/>
          </w:rPr>
          <w:delText xml:space="preserve"> </w:delText>
        </w:r>
        <w:r w:rsidDel="00C37559">
          <w:rPr>
            <w:w w:val="105"/>
          </w:rPr>
          <w:delText>is</w:delText>
        </w:r>
        <w:r w:rsidDel="00C37559">
          <w:rPr>
            <w:spacing w:val="10"/>
            <w:w w:val="105"/>
          </w:rPr>
          <w:delText xml:space="preserve"> </w:delText>
        </w:r>
      </w:del>
      <w:proofErr w:type="gramStart"/>
      <w:r>
        <w:rPr>
          <w:w w:val="105"/>
        </w:rPr>
        <w:t>the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current</w:t>
      </w:r>
      <w:r>
        <w:rPr>
          <w:spacing w:val="11"/>
          <w:w w:val="105"/>
        </w:rPr>
        <w:t xml:space="preserve"> </w:t>
      </w:r>
      <w:r>
        <w:rPr>
          <w:w w:val="105"/>
        </w:rPr>
        <w:t>project,</w:t>
      </w:r>
      <w:r>
        <w:rPr>
          <w:spacing w:val="9"/>
          <w:w w:val="105"/>
        </w:rPr>
        <w:t xml:space="preserve"> </w:t>
      </w:r>
      <w:r>
        <w:rPr>
          <w:w w:val="105"/>
        </w:rPr>
        <w:t>open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already</w:t>
      </w:r>
      <w:r>
        <w:rPr>
          <w:spacing w:val="11"/>
          <w:w w:val="105"/>
        </w:rPr>
        <w:t xml:space="preserve"> </w:t>
      </w:r>
      <w:r>
        <w:rPr>
          <w:w w:val="105"/>
        </w:rPr>
        <w:t>existing</w:t>
      </w:r>
      <w:r>
        <w:rPr>
          <w:spacing w:val="12"/>
          <w:w w:val="105"/>
        </w:rPr>
        <w:t xml:space="preserve"> </w:t>
      </w:r>
      <w:r>
        <w:rPr>
          <w:w w:val="105"/>
        </w:rPr>
        <w:t>project</w:t>
      </w:r>
      <w:r>
        <w:rPr>
          <w:spacing w:val="24"/>
          <w:w w:val="106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create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new</w:t>
      </w:r>
      <w:r>
        <w:rPr>
          <w:spacing w:val="24"/>
          <w:w w:val="105"/>
        </w:rPr>
        <w:t xml:space="preserve"> </w:t>
      </w:r>
      <w:r>
        <w:rPr>
          <w:w w:val="105"/>
        </w:rPr>
        <w:t>one.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rFonts w:ascii="Arial"/>
          <w:i/>
          <w:w w:val="105"/>
        </w:rPr>
        <w:t>console</w:t>
      </w:r>
      <w:r>
        <w:rPr>
          <w:rFonts w:ascii="Arial"/>
          <w:i/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located</w:t>
      </w:r>
      <w:r>
        <w:rPr>
          <w:spacing w:val="25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bottom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interface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used to</w:t>
      </w:r>
      <w:r>
        <w:rPr>
          <w:spacing w:val="24"/>
          <w:w w:val="105"/>
        </w:rPr>
        <w:t xml:space="preserve"> </w:t>
      </w:r>
      <w:r>
        <w:rPr>
          <w:w w:val="105"/>
        </w:rPr>
        <w:t>report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technical</w:t>
      </w:r>
      <w:r>
        <w:rPr>
          <w:spacing w:val="2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about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various</w:t>
      </w:r>
      <w:r>
        <w:rPr>
          <w:spacing w:val="25"/>
          <w:w w:val="105"/>
        </w:rPr>
        <w:t xml:space="preserve"> </w:t>
      </w:r>
      <w:r>
        <w:rPr>
          <w:w w:val="105"/>
        </w:rPr>
        <w:t>tasks</w:t>
      </w:r>
      <w:r>
        <w:rPr>
          <w:spacing w:val="24"/>
          <w:w w:val="105"/>
        </w:rPr>
        <w:t xml:space="preserve"> </w:t>
      </w:r>
      <w:r>
        <w:rPr>
          <w:w w:val="105"/>
        </w:rPr>
        <w:t>accomplished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program</w:t>
      </w:r>
      <w:ins w:id="97" w:author="Rivard, Christine" w:date="2015-03-17T09:02:00Z">
        <w:r w:rsidR="00C37559">
          <w:rPr>
            <w:w w:val="105"/>
          </w:rPr>
          <w:t>,</w:t>
        </w:r>
      </w:ins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6"/>
        </w:rPr>
        <w:t xml:space="preserve"> </w:t>
      </w:r>
      <w:r>
        <w:rPr>
          <w:w w:val="105"/>
        </w:rPr>
        <w:t>warning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error</w:t>
      </w:r>
      <w:r>
        <w:rPr>
          <w:spacing w:val="-1"/>
          <w:w w:val="105"/>
        </w:rPr>
        <w:t xml:space="preserve"> </w:t>
      </w:r>
      <w:r>
        <w:rPr>
          <w:w w:val="105"/>
        </w:rPr>
        <w:t>messages.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console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commentRangeStart w:id="98"/>
      <w:r>
        <w:rPr>
          <w:w w:val="105"/>
        </w:rPr>
        <w:t>collapsed</w:t>
      </w:r>
      <w:commentRangeEnd w:id="98"/>
      <w:r w:rsidR="00C37559">
        <w:rPr>
          <w:rStyle w:val="CommentReference"/>
          <w:rFonts w:asciiTheme="minorHAnsi" w:eastAsiaTheme="minorHAnsi" w:hAnsiTheme="minorHAnsi"/>
        </w:rPr>
        <w:commentReference w:id="98"/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save</w:t>
      </w:r>
      <w:r>
        <w:rPr>
          <w:spacing w:val="-1"/>
          <w:w w:val="105"/>
        </w:rPr>
        <w:t xml:space="preserve"> </w:t>
      </w:r>
      <w:r>
        <w:rPr>
          <w:w w:val="105"/>
        </w:rPr>
        <w:t>space,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extended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22"/>
          <w:w w:val="101"/>
        </w:rPr>
        <w:t xml:space="preserve"> </w:t>
      </w:r>
      <w:r>
        <w:rPr>
          <w:w w:val="105"/>
        </w:rPr>
        <w:t>entire</w:t>
      </w:r>
      <w:r>
        <w:rPr>
          <w:spacing w:val="-4"/>
          <w:w w:val="105"/>
        </w:rPr>
        <w:t xml:space="preserve"> </w:t>
      </w:r>
      <w:r>
        <w:rPr>
          <w:w w:val="105"/>
        </w:rPr>
        <w:t>window</w:t>
      </w:r>
      <w:r>
        <w:rPr>
          <w:spacing w:val="-3"/>
          <w:w w:val="105"/>
        </w:rPr>
        <w:t xml:space="preserve"> </w:t>
      </w:r>
      <w:r>
        <w:rPr>
          <w:w w:val="105"/>
        </w:rPr>
        <w:t>area.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rFonts w:ascii="Arial"/>
          <w:i/>
          <w:w w:val="105"/>
        </w:rPr>
        <w:t>central</w:t>
      </w:r>
      <w:r>
        <w:rPr>
          <w:rFonts w:ascii="Arial"/>
          <w:i/>
          <w:spacing w:val="-6"/>
          <w:w w:val="105"/>
        </w:rPr>
        <w:t xml:space="preserve"> </w:t>
      </w:r>
      <w:r>
        <w:rPr>
          <w:rFonts w:ascii="Arial"/>
          <w:i/>
          <w:w w:val="105"/>
        </w:rPr>
        <w:t>view</w:t>
      </w:r>
      <w:r>
        <w:rPr>
          <w:rFonts w:ascii="Arial"/>
          <w:i/>
          <w:spacing w:val="-7"/>
          <w:w w:val="105"/>
        </w:rPr>
        <w:t xml:space="preserve"> </w:t>
      </w:r>
      <w:r>
        <w:rPr>
          <w:rFonts w:ascii="Arial"/>
          <w:i/>
          <w:w w:val="105"/>
        </w:rPr>
        <w:t>panel</w:t>
      </w:r>
      <w:r>
        <w:rPr>
          <w:rFonts w:ascii="Arial"/>
          <w:i/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main</w:t>
      </w:r>
      <w:r>
        <w:rPr>
          <w:spacing w:val="-3"/>
          <w:w w:val="105"/>
        </w:rPr>
        <w:t xml:space="preserve"> </w:t>
      </w:r>
      <w:r>
        <w:rPr>
          <w:w w:val="105"/>
        </w:rPr>
        <w:t>component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w w:val="97"/>
        </w:rPr>
        <w:t xml:space="preserve"> </w:t>
      </w:r>
      <w:r>
        <w:rPr>
          <w:w w:val="105"/>
        </w:rPr>
        <w:t>where</w:t>
      </w:r>
      <w:r>
        <w:rPr>
          <w:spacing w:val="9"/>
          <w:w w:val="105"/>
        </w:rPr>
        <w:t xml:space="preserve"> </w:t>
      </w:r>
      <w:del w:id="99" w:author="Rivard, Christine" w:date="2015-03-17T09:05:00Z">
        <w:r w:rsidDel="00C37559">
          <w:rPr>
            <w:w w:val="105"/>
          </w:rPr>
          <w:delText>are</w:delText>
        </w:r>
        <w:r w:rsidDel="00C37559">
          <w:rPr>
            <w:spacing w:val="9"/>
            <w:w w:val="105"/>
          </w:rPr>
          <w:delText xml:space="preserve"> </w:delText>
        </w:r>
        <w:r w:rsidDel="00C37559">
          <w:rPr>
            <w:w w:val="105"/>
          </w:rPr>
          <w:delText>displayed</w:delText>
        </w:r>
        <w:r w:rsidDel="00C37559">
          <w:rPr>
            <w:spacing w:val="8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various</w:t>
      </w:r>
      <w:r>
        <w:rPr>
          <w:spacing w:val="9"/>
          <w:w w:val="105"/>
        </w:rPr>
        <w:t xml:space="preserve"> </w:t>
      </w:r>
      <w:r>
        <w:rPr>
          <w:w w:val="105"/>
        </w:rPr>
        <w:t>features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software</w:t>
      </w:r>
      <w:ins w:id="100" w:author="Rivard, Christine" w:date="2015-03-17T09:05:00Z">
        <w:r w:rsidR="00C37559">
          <w:rPr>
            <w:w w:val="105"/>
          </w:rPr>
          <w:t xml:space="preserve"> are</w:t>
        </w:r>
        <w:r w:rsidR="00C37559">
          <w:rPr>
            <w:spacing w:val="9"/>
            <w:w w:val="105"/>
          </w:rPr>
          <w:t xml:space="preserve"> </w:t>
        </w:r>
        <w:r w:rsidR="00C37559">
          <w:rPr>
            <w:w w:val="105"/>
          </w:rPr>
          <w:t>displayed</w:t>
        </w:r>
      </w:ins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content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panel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divided</w:t>
      </w:r>
      <w:r>
        <w:rPr>
          <w:spacing w:val="9"/>
          <w:w w:val="105"/>
        </w:rPr>
        <w:t xml:space="preserve"> </w:t>
      </w:r>
      <w:r>
        <w:rPr>
          <w:w w:val="105"/>
        </w:rPr>
        <w:t>into</w:t>
      </w:r>
      <w:r>
        <w:rPr>
          <w:w w:val="107"/>
        </w:rPr>
        <w:t xml:space="preserve"> </w:t>
      </w:r>
      <w:r>
        <w:rPr>
          <w:w w:val="105"/>
        </w:rPr>
        <w:t>four</w:t>
      </w:r>
      <w:r>
        <w:rPr>
          <w:spacing w:val="-12"/>
          <w:w w:val="105"/>
        </w:rPr>
        <w:t xml:space="preserve"> </w:t>
      </w:r>
      <w:r>
        <w:rPr>
          <w:w w:val="105"/>
        </w:rPr>
        <w:t>tabs:</w:t>
      </w:r>
      <w:r>
        <w:rPr>
          <w:spacing w:val="6"/>
          <w:w w:val="105"/>
        </w:rPr>
        <w:t xml:space="preserve"> </w:t>
      </w:r>
      <w:r>
        <w:rPr>
          <w:rFonts w:ascii="Arial"/>
          <w:i/>
          <w:w w:val="105"/>
        </w:rPr>
        <w:t>Download</w:t>
      </w:r>
      <w:r>
        <w:rPr>
          <w:rFonts w:ascii="Arial"/>
          <w:i/>
          <w:spacing w:val="-15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Data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rFonts w:ascii="Arial"/>
          <w:i/>
          <w:w w:val="105"/>
        </w:rPr>
        <w:t>Fill</w:t>
      </w:r>
      <w:r>
        <w:rPr>
          <w:rFonts w:ascii="Arial"/>
          <w:i/>
          <w:spacing w:val="-15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Data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proofErr w:type="gramStart"/>
      <w:ins w:id="101" w:author="Rivard, Christine" w:date="2015-03-17T09:05:00Z">
        <w:r w:rsidR="00C37559">
          <w:rPr>
            <w:spacing w:val="-11"/>
            <w:w w:val="105"/>
          </w:rPr>
          <w:t>Well</w:t>
        </w:r>
        <w:proofErr w:type="gramEnd"/>
        <w:r w:rsidR="00C37559">
          <w:rPr>
            <w:spacing w:val="-11"/>
            <w:w w:val="105"/>
          </w:rPr>
          <w:t xml:space="preserve">? </w:t>
        </w:r>
      </w:ins>
      <w:proofErr w:type="gramStart"/>
      <w:r>
        <w:rPr>
          <w:rFonts w:ascii="Arial"/>
          <w:i/>
          <w:spacing w:val="-2"/>
          <w:w w:val="105"/>
        </w:rPr>
        <w:t>Hydrograph</w:t>
      </w:r>
      <w:r>
        <w:rPr>
          <w:spacing w:val="-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About</w:t>
      </w:r>
      <w:r>
        <w:rPr>
          <w:spacing w:val="-1"/>
          <w:w w:val="105"/>
        </w:rPr>
        <w:t>.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ins w:id="102" w:author="Rivard, Christine" w:date="2015-03-17T09:06:00Z">
        <w:r w:rsidR="00C37559">
          <w:rPr>
            <w:w w:val="105"/>
          </w:rPr>
          <w:t>se</w:t>
        </w:r>
      </w:ins>
      <w:r>
        <w:rPr>
          <w:spacing w:val="-12"/>
          <w:w w:val="105"/>
        </w:rPr>
        <w:t xml:space="preserve"> </w:t>
      </w:r>
      <w:r>
        <w:rPr>
          <w:w w:val="105"/>
        </w:rPr>
        <w:t>tabs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described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del w:id="103" w:author="Rivard, Christine" w:date="2015-03-17T09:06:00Z">
        <w:r w:rsidDel="00C37559">
          <w:rPr>
            <w:w w:val="105"/>
          </w:rPr>
          <w:delText>a</w:delText>
        </w:r>
        <w:r w:rsidDel="00C37559">
          <w:rPr>
            <w:spacing w:val="-11"/>
            <w:w w:val="105"/>
          </w:rPr>
          <w:delText xml:space="preserve"> </w:delText>
        </w:r>
        <w:r w:rsidDel="00C37559">
          <w:rPr>
            <w:w w:val="105"/>
          </w:rPr>
          <w:delText>little</w:delText>
        </w:r>
        <w:r w:rsidDel="00C37559">
          <w:rPr>
            <w:spacing w:val="-12"/>
            <w:w w:val="105"/>
          </w:rPr>
          <w:delText xml:space="preserve"> </w:delText>
        </w:r>
        <w:r w:rsidDel="00C37559">
          <w:rPr>
            <w:w w:val="105"/>
          </w:rPr>
          <w:delText>bit</w:delText>
        </w:r>
        <w:r w:rsidDel="00C37559">
          <w:rPr>
            <w:spacing w:val="45"/>
            <w:w w:val="110"/>
          </w:rPr>
          <w:delText xml:space="preserve"> </w:delText>
        </w:r>
      </w:del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del w:id="104" w:author="Rivard, Christine" w:date="2015-03-17T09:07:00Z">
        <w:r w:rsidDel="00C37559">
          <w:rPr>
            <w:w w:val="105"/>
          </w:rPr>
          <w:delText>in</w:delText>
        </w:r>
        <w:r w:rsidDel="00C37559">
          <w:rPr>
            <w:spacing w:val="12"/>
            <w:w w:val="105"/>
          </w:rPr>
          <w:delText xml:space="preserve"> </w:delText>
        </w:r>
        <w:r w:rsidDel="00C37559">
          <w:rPr>
            <w:w w:val="105"/>
          </w:rPr>
          <w:delText>the</w:delText>
        </w:r>
        <w:r w:rsidDel="00C37559">
          <w:rPr>
            <w:spacing w:val="12"/>
            <w:w w:val="105"/>
          </w:rPr>
          <w:delText xml:space="preserve"> </w:delText>
        </w:r>
        <w:r w:rsidDel="00C37559">
          <w:rPr>
            <w:w w:val="105"/>
          </w:rPr>
          <w:delText>text</w:delText>
        </w:r>
        <w:r w:rsidDel="00C37559">
          <w:rPr>
            <w:spacing w:val="12"/>
            <w:w w:val="105"/>
          </w:rPr>
          <w:delText xml:space="preserve"> </w:delText>
        </w:r>
      </w:del>
      <w:r>
        <w:rPr>
          <w:spacing w:val="-2"/>
          <w:w w:val="105"/>
        </w:rPr>
        <w:t>below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2"/>
          <w:w w:val="105"/>
        </w:rPr>
        <w:t xml:space="preserve"> </w:t>
      </w:r>
      <w:hyperlink w:anchor="_bookmark6" w:history="1">
        <w:r>
          <w:rPr>
            <w:w w:val="105"/>
          </w:rPr>
          <w:t>1.2.</w:t>
        </w:r>
      </w:hyperlink>
    </w:p>
    <w:p w:rsidR="00937B91" w:rsidRDefault="00937B91">
      <w:pPr>
        <w:spacing w:line="250" w:lineRule="auto"/>
        <w:jc w:val="both"/>
        <w:sectPr w:rsidR="00937B91">
          <w:pgSz w:w="12240" w:h="15840"/>
          <w:pgMar w:top="1040" w:right="1000" w:bottom="700" w:left="1020" w:header="0" w:footer="515" w:gutter="0"/>
          <w:cols w:space="720"/>
        </w:sectPr>
      </w:pPr>
    </w:p>
    <w:p w:rsidR="00937B91" w:rsidRDefault="00937B9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937B91" w:rsidRDefault="00937B91">
      <w:pPr>
        <w:spacing w:line="200" w:lineRule="atLeast"/>
        <w:ind w:left="1380"/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9"/>
        <w:rPr>
          <w:rFonts w:ascii="Times New Roman" w:eastAsia="Times New Roman" w:hAnsi="Times New Roman" w:cs="Times New Roman"/>
          <w:sz w:val="8"/>
          <w:szCs w:val="8"/>
        </w:rPr>
      </w:pPr>
    </w:p>
    <w:p w:rsidR="00937B91" w:rsidRPr="00107E60" w:rsidRDefault="00F84142">
      <w:pPr>
        <w:pStyle w:val="BodyText"/>
        <w:spacing w:before="55"/>
        <w:ind w:left="3110"/>
        <w:rPr>
          <w:lang w:val="en-CA"/>
          <w:rPrChange w:id="105" w:author="Rivard, Christine" w:date="2015-03-17T09:10:00Z">
            <w:rPr/>
          </w:rPrChange>
        </w:rPr>
      </w:pPr>
      <w:bookmarkStart w:id="106" w:name="_bookmark5"/>
      <w:bookmarkEnd w:id="106"/>
      <w:r>
        <w:rPr>
          <w:w w:val="105"/>
        </w:rPr>
        <w:t>Figure</w:t>
      </w:r>
      <w:r>
        <w:rPr>
          <w:spacing w:val="9"/>
          <w:w w:val="105"/>
        </w:rPr>
        <w:t xml:space="preserve"> </w:t>
      </w:r>
      <w:r>
        <w:rPr>
          <w:w w:val="105"/>
        </w:rPr>
        <w:t>1.1:</w:t>
      </w:r>
      <w:r>
        <w:rPr>
          <w:spacing w:val="33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GUI</w:t>
      </w:r>
      <w:r>
        <w:rPr>
          <w:spacing w:val="9"/>
          <w:w w:val="105"/>
        </w:rPr>
        <w:t xml:space="preserve"> </w:t>
      </w:r>
      <w:ins w:id="107" w:author="Rivard, Christine" w:date="2015-03-17T09:07:00Z">
        <w:r w:rsidR="00C37559">
          <w:rPr>
            <w:spacing w:val="9"/>
            <w:w w:val="105"/>
          </w:rPr>
          <w:t>(</w:t>
        </w:r>
        <w:r w:rsidR="00C37559">
          <w:rPr>
            <w:w w:val="105"/>
          </w:rPr>
          <w:t>Graphical</w:t>
        </w:r>
        <w:r w:rsidR="00C37559">
          <w:rPr>
            <w:spacing w:val="-6"/>
            <w:w w:val="105"/>
          </w:rPr>
          <w:t xml:space="preserve"> </w:t>
        </w:r>
        <w:r w:rsidR="00C37559">
          <w:rPr>
            <w:w w:val="105"/>
          </w:rPr>
          <w:t>User</w:t>
        </w:r>
        <w:r w:rsidR="00C37559">
          <w:rPr>
            <w:spacing w:val="-6"/>
            <w:w w:val="105"/>
          </w:rPr>
          <w:t xml:space="preserve"> </w:t>
        </w:r>
        <w:r w:rsidR="00C37559">
          <w:rPr>
            <w:w w:val="105"/>
          </w:rPr>
          <w:t>Interface</w:t>
        </w:r>
        <w:r w:rsidR="00C37559">
          <w:rPr>
            <w:spacing w:val="-6"/>
            <w:w w:val="105"/>
          </w:rPr>
          <w:t xml:space="preserve">) </w:t>
        </w:r>
      </w:ins>
      <w:r>
        <w:rPr>
          <w:w w:val="105"/>
        </w:rPr>
        <w:t>main</w:t>
      </w:r>
      <w:r>
        <w:rPr>
          <w:spacing w:val="9"/>
          <w:w w:val="105"/>
        </w:rPr>
        <w:t xml:space="preserve"> </w:t>
      </w:r>
      <w:r>
        <w:rPr>
          <w:w w:val="105"/>
        </w:rPr>
        <w:t>features.</w:t>
      </w:r>
    </w:p>
    <w:p w:rsidR="00937B91" w:rsidRPr="00107E60" w:rsidRDefault="00937B91">
      <w:pPr>
        <w:rPr>
          <w:rFonts w:ascii="Times New Roman" w:eastAsia="Times New Roman" w:hAnsi="Times New Roman" w:cs="Times New Roman"/>
          <w:sz w:val="24"/>
          <w:szCs w:val="24"/>
          <w:lang w:val="en-CA"/>
          <w:rPrChange w:id="108" w:author="Rivard, Christine" w:date="2015-03-17T09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:rsidR="00937B91" w:rsidRDefault="00F84142">
      <w:pPr>
        <w:pStyle w:val="BodyText"/>
        <w:spacing w:before="172" w:line="251" w:lineRule="auto"/>
        <w:ind w:left="121" w:right="100" w:firstLine="11"/>
        <w:jc w:val="both"/>
      </w:pPr>
      <w:r>
        <w:rPr>
          <w:rFonts w:ascii="Georgia"/>
          <w:b/>
          <w:w w:val="105"/>
        </w:rPr>
        <w:t>Download</w:t>
      </w:r>
      <w:r>
        <w:rPr>
          <w:rFonts w:ascii="Georgia"/>
          <w:b/>
          <w:spacing w:val="9"/>
          <w:w w:val="105"/>
        </w:rPr>
        <w:t xml:space="preserve"> </w:t>
      </w:r>
      <w:r>
        <w:rPr>
          <w:rFonts w:ascii="Georgia"/>
          <w:b/>
          <w:w w:val="105"/>
        </w:rPr>
        <w:t>Data</w:t>
      </w:r>
      <w:ins w:id="109" w:author="Rivard, Christine" w:date="2015-03-17T09:17:00Z">
        <w:r w:rsidR="00107E60">
          <w:rPr>
            <w:rFonts w:ascii="Georgia"/>
            <w:b/>
            <w:w w:val="105"/>
          </w:rPr>
          <w:t>:</w:t>
        </w:r>
      </w:ins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tab</w:t>
      </w:r>
      <w:r>
        <w:rPr>
          <w:spacing w:val="2"/>
          <w:w w:val="105"/>
        </w:rPr>
        <w:t xml:space="preserve"> </w:t>
      </w:r>
      <w:r>
        <w:rPr>
          <w:w w:val="105"/>
        </w:rPr>
        <w:t>(</w:t>
      </w:r>
      <w:del w:id="110" w:author="Rivard, Christine" w:date="2015-03-17T09:11:00Z">
        <w:r w:rsidDel="00107E60">
          <w:rPr>
            <w:w w:val="105"/>
          </w:rPr>
          <w:delText xml:space="preserve">see </w:delText>
        </w:r>
      </w:del>
      <w:r>
        <w:rPr>
          <w:w w:val="105"/>
        </w:rPr>
        <w:t>Figure</w:t>
      </w:r>
      <w:r>
        <w:rPr>
          <w:spacing w:val="2"/>
          <w:w w:val="105"/>
        </w:rPr>
        <w:t xml:space="preserve"> </w:t>
      </w:r>
      <w:hyperlink w:anchor="_bookmark6" w:history="1">
        <w:r>
          <w:rPr>
            <w:w w:val="105"/>
          </w:rPr>
          <w:t>1.2a)</w:t>
        </w:r>
      </w:hyperlink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online</w:t>
      </w:r>
      <w:r>
        <w:rPr>
          <w:spacing w:val="2"/>
          <w:w w:val="105"/>
        </w:rPr>
        <w:t xml:space="preserve"> </w:t>
      </w:r>
      <w:r>
        <w:rPr>
          <w:w w:val="105"/>
        </w:rPr>
        <w:t>Canadian</w:t>
      </w:r>
      <w:r>
        <w:rPr>
          <w:spacing w:val="2"/>
          <w:w w:val="105"/>
        </w:rPr>
        <w:t xml:space="preserve"> </w:t>
      </w:r>
      <w:r>
        <w:rPr>
          <w:w w:val="105"/>
        </w:rPr>
        <w:t>Daily</w:t>
      </w:r>
      <w:r>
        <w:rPr>
          <w:w w:val="102"/>
        </w:rPr>
        <w:t xml:space="preserve"> </w:t>
      </w:r>
      <w:r>
        <w:rPr>
          <w:w w:val="105"/>
        </w:rPr>
        <w:t>Climate</w:t>
      </w:r>
      <w:r>
        <w:rPr>
          <w:spacing w:val="48"/>
          <w:w w:val="105"/>
        </w:rPr>
        <w:t xml:space="preserve"> </w:t>
      </w:r>
      <w:r>
        <w:rPr>
          <w:w w:val="105"/>
        </w:rPr>
        <w:t>Database</w:t>
      </w:r>
      <w:r>
        <w:rPr>
          <w:spacing w:val="48"/>
          <w:w w:val="105"/>
        </w:rPr>
        <w:t xml:space="preserve"> </w:t>
      </w:r>
      <w:r>
        <w:rPr>
          <w:w w:val="105"/>
        </w:rPr>
        <w:t>(CDCD)</w:t>
      </w:r>
      <w:ins w:id="111" w:author="Rivard, Christine" w:date="2015-03-17T09:13:00Z">
        <w:r w:rsidR="00107E60">
          <w:rPr>
            <w:w w:val="105"/>
          </w:rPr>
          <w:t xml:space="preserve">, owned and operated by Environment </w:t>
        </w:r>
        <w:proofErr w:type="gramStart"/>
        <w:r w:rsidR="00107E60">
          <w:rPr>
            <w:w w:val="105"/>
          </w:rPr>
          <w:t>Canada,</w:t>
        </w:r>
      </w:ins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allows</w:t>
      </w:r>
      <w:r>
        <w:rPr>
          <w:spacing w:val="48"/>
          <w:w w:val="105"/>
        </w:rPr>
        <w:t xml:space="preserve"> </w:t>
      </w:r>
      <w:r>
        <w:rPr>
          <w:w w:val="105"/>
        </w:rPr>
        <w:t>t</w:t>
      </w:r>
      <w:ins w:id="112" w:author="Rivard, Christine" w:date="2015-03-17T09:12:00Z">
        <w:r w:rsidR="00107E60">
          <w:rPr>
            <w:w w:val="105"/>
          </w:rPr>
          <w:t>he</w:t>
        </w:r>
      </w:ins>
      <w:del w:id="113" w:author="Rivard, Christine" w:date="2015-03-17T09:11:00Z">
        <w:r w:rsidDel="00107E60">
          <w:rPr>
            <w:w w:val="105"/>
          </w:rPr>
          <w:delText>o</w:delText>
        </w:r>
      </w:del>
      <w:r>
        <w:rPr>
          <w:spacing w:val="48"/>
          <w:w w:val="105"/>
        </w:rPr>
        <w:t xml:space="preserve"> </w:t>
      </w:r>
      <w:ins w:id="114" w:author="Rivard, Christine" w:date="2015-03-17T09:12:00Z">
        <w:r w:rsidR="00107E60">
          <w:rPr>
            <w:w w:val="105"/>
          </w:rPr>
          <w:t xml:space="preserve">interactive </w:t>
        </w:r>
      </w:ins>
      <w:r>
        <w:rPr>
          <w:w w:val="105"/>
        </w:rPr>
        <w:t>query</w:t>
      </w:r>
      <w:r>
        <w:rPr>
          <w:spacing w:val="47"/>
          <w:w w:val="105"/>
        </w:rPr>
        <w:t xml:space="preserve"> </w:t>
      </w:r>
      <w:ins w:id="115" w:author="Rivard, Christine" w:date="2015-03-17T09:12:00Z">
        <w:r w:rsidR="00107E60">
          <w:rPr>
            <w:spacing w:val="47"/>
            <w:w w:val="105"/>
          </w:rPr>
          <w:t xml:space="preserve">of </w:t>
        </w:r>
      </w:ins>
      <w:r>
        <w:rPr>
          <w:w w:val="105"/>
        </w:rPr>
        <w:t>stations</w:t>
      </w:r>
      <w:r>
        <w:rPr>
          <w:spacing w:val="49"/>
          <w:w w:val="105"/>
        </w:rPr>
        <w:t xml:space="preserve"> </w:t>
      </w:r>
      <w:del w:id="116" w:author="Rivard, Christine" w:date="2015-03-17T09:12:00Z">
        <w:r w:rsidDel="00107E60">
          <w:rPr>
            <w:w w:val="105"/>
          </w:rPr>
          <w:delText>interactively</w:delText>
        </w:r>
        <w:r w:rsidDel="00107E60">
          <w:rPr>
            <w:spacing w:val="47"/>
            <w:w w:val="105"/>
          </w:rPr>
          <w:delText xml:space="preserve"> </w:delText>
        </w:r>
      </w:del>
      <w:r>
        <w:rPr>
          <w:w w:val="105"/>
        </w:rPr>
        <w:t>by</w:t>
      </w:r>
      <w:r>
        <w:rPr>
          <w:spacing w:val="47"/>
          <w:w w:val="105"/>
        </w:rPr>
        <w:t xml:space="preserve"> </w:t>
      </w:r>
      <w:r>
        <w:rPr>
          <w:w w:val="105"/>
        </w:rPr>
        <w:t>location</w:t>
      </w:r>
      <w:r>
        <w:rPr>
          <w:spacing w:val="48"/>
          <w:w w:val="105"/>
        </w:rPr>
        <w:t xml:space="preserve"> </w:t>
      </w:r>
      <w:r>
        <w:rPr>
          <w:w w:val="105"/>
        </w:rPr>
        <w:t>coordinates,</w:t>
      </w:r>
      <w:r>
        <w:rPr>
          <w:w w:val="106"/>
        </w:rPr>
        <w:t xml:space="preserve"> </w:t>
      </w:r>
      <w:ins w:id="117" w:author="Rivard, Christine" w:date="2015-03-17T09:12:00Z">
        <w:r w:rsidR="00107E60">
          <w:rPr>
            <w:w w:val="106"/>
          </w:rPr>
          <w:t xml:space="preserve">the </w:t>
        </w:r>
      </w:ins>
      <w:r>
        <w:rPr>
          <w:w w:val="105"/>
        </w:rPr>
        <w:t>download</w:t>
      </w:r>
      <w:r>
        <w:rPr>
          <w:spacing w:val="21"/>
          <w:w w:val="105"/>
        </w:rPr>
        <w:t xml:space="preserve"> </w:t>
      </w:r>
      <w:ins w:id="118" w:author="Rivard, Christine" w:date="2015-03-17T09:12:00Z">
        <w:r w:rsidR="00107E60">
          <w:rPr>
            <w:spacing w:val="21"/>
            <w:w w:val="105"/>
          </w:rPr>
          <w:t xml:space="preserve">of </w:t>
        </w:r>
      </w:ins>
      <w:del w:id="119" w:author="Rivard, Christine" w:date="2015-03-17T09:12:00Z">
        <w:r w:rsidDel="00107E60">
          <w:rPr>
            <w:w w:val="105"/>
          </w:rPr>
          <w:delText>the</w:delText>
        </w:r>
        <w:r w:rsidDel="00107E60">
          <w:rPr>
            <w:spacing w:val="22"/>
            <w:w w:val="105"/>
          </w:rPr>
          <w:delText xml:space="preserve"> </w:delText>
        </w:r>
      </w:del>
      <w:r>
        <w:rPr>
          <w:w w:val="105"/>
        </w:rPr>
        <w:t>available</w:t>
      </w:r>
      <w:r>
        <w:rPr>
          <w:spacing w:val="23"/>
          <w:w w:val="105"/>
        </w:rPr>
        <w:t xml:space="preserve"> </w:t>
      </w:r>
      <w:r>
        <w:rPr>
          <w:w w:val="105"/>
        </w:rPr>
        <w:t>data,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ins w:id="120" w:author="Rivard, Christine" w:date="2015-03-17T09:13:00Z">
        <w:r w:rsidR="00107E60">
          <w:rPr>
            <w:spacing w:val="23"/>
            <w:w w:val="105"/>
          </w:rPr>
          <w:t xml:space="preserve">the </w:t>
        </w:r>
      </w:ins>
      <w:r>
        <w:rPr>
          <w:w w:val="105"/>
        </w:rPr>
        <w:t>automatic</w:t>
      </w:r>
      <w:del w:id="121" w:author="Rivard, Christine" w:date="2015-03-17T09:13:00Z">
        <w:r w:rsidDel="00107E60">
          <w:rPr>
            <w:w w:val="105"/>
          </w:rPr>
          <w:delText>ally</w:delText>
        </w:r>
      </w:del>
      <w:r>
        <w:rPr>
          <w:spacing w:val="23"/>
          <w:w w:val="105"/>
        </w:rPr>
        <w:t xml:space="preserve"> </w:t>
      </w:r>
      <w:r>
        <w:rPr>
          <w:w w:val="105"/>
        </w:rPr>
        <w:t>rearrange</w:t>
      </w:r>
      <w:del w:id="122" w:author="Rivard, Christine" w:date="2015-03-17T09:13:00Z">
        <w:r w:rsidDel="00107E60">
          <w:rPr>
            <w:w w:val="105"/>
          </w:rPr>
          <w:delText>d</w:delText>
        </w:r>
      </w:del>
      <w:ins w:id="123" w:author="Rivard, Christine" w:date="2015-03-17T09:13:00Z">
        <w:r w:rsidR="00107E60">
          <w:rPr>
            <w:w w:val="105"/>
          </w:rPr>
          <w:t>ment</w:t>
        </w:r>
      </w:ins>
      <w:proofErr w:type="gramEnd"/>
      <w:r>
        <w:rPr>
          <w:spacing w:val="22"/>
          <w:w w:val="105"/>
        </w:rPr>
        <w:t xml:space="preserve"> </w:t>
      </w:r>
      <w:ins w:id="124" w:author="Rivard, Christine" w:date="2015-03-17T09:13:00Z">
        <w:r w:rsidR="00107E60">
          <w:rPr>
            <w:spacing w:val="22"/>
            <w:w w:val="105"/>
          </w:rPr>
          <w:t xml:space="preserve">of </w:t>
        </w:r>
      </w:ins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format</w:t>
      </w:r>
      <w:r>
        <w:rPr>
          <w:spacing w:val="23"/>
          <w:w w:val="105"/>
        </w:rPr>
        <w:t xml:space="preserve"> </w:t>
      </w:r>
      <w:r>
        <w:rPr>
          <w:w w:val="105"/>
        </w:rPr>
        <w:t>compatible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w w:val="106"/>
        </w:rPr>
        <w:t xml:space="preserve"> </w:t>
      </w:r>
      <w:r>
        <w:rPr>
          <w:w w:val="105"/>
        </w:rPr>
        <w:t>WHAT.</w:t>
      </w:r>
      <w:r>
        <w:rPr>
          <w:spacing w:val="5"/>
          <w:w w:val="105"/>
        </w:rPr>
        <w:t xml:space="preserve"> </w:t>
      </w:r>
      <w:r>
        <w:rPr>
          <w:w w:val="105"/>
        </w:rPr>
        <w:t>Alternately,</w:t>
      </w:r>
      <w:r>
        <w:rPr>
          <w:spacing w:val="7"/>
          <w:w w:val="105"/>
        </w:rPr>
        <w:t xml:space="preserve"> </w:t>
      </w:r>
      <w:commentRangeStart w:id="125"/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possible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provide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custom</w:t>
      </w:r>
      <w:r>
        <w:rPr>
          <w:spacing w:val="6"/>
          <w:w w:val="105"/>
        </w:rPr>
        <w:t xml:space="preserve"> </w:t>
      </w:r>
      <w:commentRangeEnd w:id="125"/>
      <w:r w:rsidR="00107E60">
        <w:rPr>
          <w:rStyle w:val="CommentReference"/>
          <w:rFonts w:asciiTheme="minorHAnsi" w:eastAsiaTheme="minorHAnsi" w:hAnsiTheme="minorHAnsi"/>
        </w:rPr>
        <w:commentReference w:id="125"/>
      </w:r>
      <w:r>
        <w:rPr>
          <w:w w:val="105"/>
        </w:rPr>
        <w:t>list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Canadian</w:t>
      </w:r>
      <w:r>
        <w:rPr>
          <w:spacing w:val="6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stations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t xml:space="preserve"> </w:t>
      </w:r>
      <w:r>
        <w:rPr>
          <w:w w:val="105"/>
        </w:rPr>
        <w:t>data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formatted.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1"/>
          <w:w w:val="105"/>
        </w:rPr>
        <w:t>ment,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 possible to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w w:val="105"/>
        </w:rPr>
        <w:t xml:space="preserve"> of</w:t>
      </w:r>
      <w:r>
        <w:rPr>
          <w:spacing w:val="1"/>
          <w:w w:val="105"/>
        </w:rPr>
        <w:t xml:space="preserve"> </w:t>
      </w:r>
      <w:r>
        <w:rPr>
          <w:w w:val="105"/>
        </w:rPr>
        <w:t>weather</w:t>
      </w:r>
      <w:r>
        <w:rPr>
          <w:spacing w:val="29"/>
          <w:w w:val="103"/>
        </w:rPr>
        <w:t xml:space="preserve"> </w:t>
      </w:r>
      <w:r>
        <w:rPr>
          <w:w w:val="105"/>
        </w:rPr>
        <w:t>stations</w:t>
      </w:r>
      <w:r>
        <w:rPr>
          <w:spacing w:val="14"/>
          <w:w w:val="105"/>
        </w:rPr>
        <w:t xml:space="preserve"> </w:t>
      </w:r>
      <w:r>
        <w:rPr>
          <w:w w:val="105"/>
        </w:rPr>
        <w:t>located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U.S.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feature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added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future</w:t>
      </w:r>
      <w:r>
        <w:rPr>
          <w:spacing w:val="14"/>
          <w:w w:val="105"/>
        </w:rPr>
        <w:t xml:space="preserve"> </w:t>
      </w:r>
      <w:r>
        <w:rPr>
          <w:w w:val="105"/>
        </w:rPr>
        <w:t>release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software.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spacing w:line="251" w:lineRule="auto"/>
        <w:ind w:left="127" w:right="129" w:firstLine="6"/>
        <w:jc w:val="both"/>
      </w:pPr>
      <w:r>
        <w:rPr>
          <w:rFonts w:ascii="Georgia"/>
          <w:b/>
          <w:w w:val="105"/>
        </w:rPr>
        <w:t>Fill</w:t>
      </w:r>
      <w:ins w:id="126" w:author="Rivard, Christine" w:date="2015-03-17T09:35:00Z">
        <w:r w:rsidR="008F5B62">
          <w:rPr>
            <w:rFonts w:ascii="Georgia"/>
            <w:b/>
            <w:w w:val="105"/>
          </w:rPr>
          <w:t xml:space="preserve"> Data</w:t>
        </w:r>
      </w:ins>
      <w:ins w:id="127" w:author="Rivard, Christine" w:date="2015-03-17T09:17:00Z">
        <w:r w:rsidR="00107E60">
          <w:rPr>
            <w:rFonts w:ascii="Georgia"/>
            <w:b/>
            <w:w w:val="105"/>
          </w:rPr>
          <w:t>:</w:t>
        </w:r>
      </w:ins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tab</w:t>
      </w:r>
      <w:r>
        <w:rPr>
          <w:spacing w:val="-3"/>
          <w:w w:val="105"/>
        </w:rPr>
        <w:t xml:space="preserve"> </w:t>
      </w:r>
      <w:r>
        <w:rPr>
          <w:w w:val="105"/>
        </w:rPr>
        <w:t>(</w:t>
      </w:r>
      <w:del w:id="128" w:author="Rivard, Christine" w:date="2015-03-17T09:11:00Z">
        <w:r w:rsidDel="00107E60">
          <w:rPr>
            <w:w w:val="105"/>
          </w:rPr>
          <w:delText>see</w:delText>
        </w:r>
        <w:r w:rsidDel="00107E60">
          <w:rPr>
            <w:spacing w:val="-3"/>
            <w:w w:val="105"/>
          </w:rPr>
          <w:delText xml:space="preserve"> </w:delText>
        </w:r>
      </w:del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hyperlink w:anchor="_bookmark6" w:history="1">
        <w:r>
          <w:rPr>
            <w:w w:val="105"/>
          </w:rPr>
          <w:t>1.2b)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2"/>
          <w:w w:val="105"/>
        </w:rPr>
        <w:t xml:space="preserve"> </w:t>
      </w:r>
      <w:r>
        <w:rPr>
          <w:w w:val="105"/>
        </w:rPr>
        <w:t>estimate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missing</w:t>
      </w:r>
      <w:r>
        <w:rPr>
          <w:spacing w:val="-3"/>
          <w:w w:val="105"/>
        </w:rPr>
        <w:t xml:space="preserve"> </w:t>
      </w:r>
      <w:r>
        <w:rPr>
          <w:w w:val="105"/>
        </w:rPr>
        <w:t>daily</w:t>
      </w:r>
      <w:r>
        <w:rPr>
          <w:spacing w:val="-2"/>
          <w:w w:val="105"/>
        </w:rPr>
        <w:t xml:space="preserve"> </w:t>
      </w:r>
      <w:r>
        <w:rPr>
          <w:w w:val="105"/>
        </w:rPr>
        <w:t>weather</w:t>
      </w:r>
      <w:r>
        <w:rPr>
          <w:spacing w:val="22"/>
          <w:w w:val="103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ins w:id="129" w:author="Rivard, Christine" w:date="2015-03-17T09:22:00Z">
        <w:r w:rsidR="00B16FE1">
          <w:rPr>
            <w:w w:val="105"/>
          </w:rPr>
          <w:t>set</w:t>
        </w:r>
      </w:ins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gapless</w:t>
      </w:r>
      <w:r>
        <w:rPr>
          <w:spacing w:val="-2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daily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precipitation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air</w:t>
      </w:r>
      <w:r>
        <w:rPr>
          <w:spacing w:val="-2"/>
          <w:w w:val="105"/>
        </w:rPr>
        <w:t xml:space="preserve"> </w:t>
      </w:r>
      <w:r>
        <w:rPr>
          <w:w w:val="105"/>
        </w:rPr>
        <w:t>temperature.</w:t>
      </w:r>
      <w:r>
        <w:rPr>
          <w:spacing w:val="21"/>
          <w:w w:val="105"/>
        </w:rPr>
        <w:t xml:space="preserve"> </w:t>
      </w:r>
      <w:r>
        <w:rPr>
          <w:w w:val="105"/>
        </w:rPr>
        <w:t>Missing</w:t>
      </w:r>
      <w:r>
        <w:rPr>
          <w:spacing w:val="24"/>
          <w:w w:val="98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station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estimated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selected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neig</w:t>
      </w:r>
      <w:r>
        <w:rPr>
          <w:spacing w:val="-1"/>
          <w:w w:val="105"/>
        </w:rPr>
        <w:t>hboring</w:t>
      </w:r>
      <w:r>
        <w:rPr>
          <w:spacing w:val="8"/>
          <w:w w:val="105"/>
        </w:rPr>
        <w:t xml:space="preserve"> </w:t>
      </w:r>
      <w:r>
        <w:rPr>
          <w:w w:val="105"/>
        </w:rPr>
        <w:t>weather</w:t>
      </w:r>
      <w:r>
        <w:rPr>
          <w:spacing w:val="10"/>
          <w:w w:val="105"/>
        </w:rPr>
        <w:t xml:space="preserve"> </w:t>
      </w:r>
      <w:r>
        <w:rPr>
          <w:w w:val="105"/>
        </w:rPr>
        <w:t>stations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multiple</w:t>
      </w:r>
      <w:r>
        <w:rPr>
          <w:spacing w:val="24"/>
          <w:w w:val="104"/>
        </w:rPr>
        <w:t xml:space="preserve"> </w:t>
      </w:r>
      <w:r>
        <w:rPr>
          <w:w w:val="105"/>
        </w:rPr>
        <w:t>linear</w:t>
      </w:r>
      <w:r>
        <w:rPr>
          <w:spacing w:val="-19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9"/>
          <w:w w:val="105"/>
        </w:rPr>
        <w:t xml:space="preserve"> </w:t>
      </w:r>
      <w:r>
        <w:rPr>
          <w:w w:val="105"/>
        </w:rPr>
        <w:t>model.</w:t>
      </w:r>
      <w:ins w:id="130" w:author="Rivard, Christine" w:date="2015-03-17T09:22:00Z">
        <w:r w:rsidR="00B16FE1">
          <w:rPr>
            <w:w w:val="105"/>
          </w:rPr>
          <w:t xml:space="preserve"> Filled data are not </w:t>
        </w:r>
      </w:ins>
      <w:ins w:id="131" w:author="Rivard, Christine" w:date="2015-03-17T09:23:00Z">
        <w:r w:rsidR="00B16FE1">
          <w:rPr>
            <w:w w:val="105"/>
          </w:rPr>
          <w:t xml:space="preserve">subsequently </w:t>
        </w:r>
      </w:ins>
      <w:ins w:id="132" w:author="Rivard, Christine" w:date="2015-03-17T09:22:00Z">
        <w:r w:rsidR="00B16FE1">
          <w:rPr>
            <w:w w:val="105"/>
          </w:rPr>
          <w:t xml:space="preserve">used to fill </w:t>
        </w:r>
      </w:ins>
      <w:ins w:id="133" w:author="Rivard, Christine" w:date="2015-03-17T09:24:00Z">
        <w:r w:rsidR="00B16FE1">
          <w:rPr>
            <w:w w:val="105"/>
          </w:rPr>
          <w:t xml:space="preserve">other </w:t>
        </w:r>
      </w:ins>
      <w:proofErr w:type="gramStart"/>
      <w:ins w:id="134" w:author="Rivard, Christine" w:date="2015-03-17T09:22:00Z">
        <w:r w:rsidR="00B16FE1">
          <w:rPr>
            <w:w w:val="105"/>
          </w:rPr>
          <w:t>gaps.???</w:t>
        </w:r>
      </w:ins>
      <w:proofErr w:type="gramEnd"/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B16FE1">
      <w:pPr>
        <w:pStyle w:val="BodyText"/>
        <w:spacing w:line="250" w:lineRule="auto"/>
        <w:ind w:left="106" w:right="126" w:firstLine="27"/>
        <w:jc w:val="both"/>
      </w:pPr>
      <w:commentRangeStart w:id="135"/>
      <w:ins w:id="136" w:author="Rivard, Christine" w:date="2015-03-17T09:24:00Z">
        <w:r>
          <w:rPr>
            <w:rFonts w:ascii="Georgia"/>
            <w:b/>
            <w:w w:val="105"/>
          </w:rPr>
          <w:t xml:space="preserve">Well? </w:t>
        </w:r>
      </w:ins>
      <w:commentRangeEnd w:id="135"/>
      <w:ins w:id="137" w:author="Rivard, Christine" w:date="2015-03-17T09:25:00Z">
        <w:r>
          <w:rPr>
            <w:rStyle w:val="CommentReference"/>
            <w:rFonts w:asciiTheme="minorHAnsi" w:eastAsiaTheme="minorHAnsi" w:hAnsiTheme="minorHAnsi"/>
          </w:rPr>
          <w:commentReference w:id="135"/>
        </w:r>
      </w:ins>
      <w:r w:rsidR="00F84142">
        <w:rPr>
          <w:rFonts w:ascii="Georgia"/>
          <w:b/>
          <w:w w:val="105"/>
        </w:rPr>
        <w:t>Hydrograph</w:t>
      </w:r>
      <w:ins w:id="138" w:author="Rivard, Christine" w:date="2015-03-17T09:17:00Z">
        <w:r w:rsidR="00107E60">
          <w:rPr>
            <w:rFonts w:ascii="Georgia"/>
            <w:b/>
            <w:w w:val="105"/>
          </w:rPr>
          <w:t>:</w:t>
        </w:r>
      </w:ins>
      <w:r w:rsidR="00F84142">
        <w:rPr>
          <w:rFonts w:ascii="Georgia"/>
          <w:b/>
          <w:spacing w:val="31"/>
          <w:w w:val="105"/>
        </w:rPr>
        <w:t xml:space="preserve"> </w:t>
      </w:r>
      <w:r w:rsidR="00F84142">
        <w:rPr>
          <w:w w:val="105"/>
        </w:rPr>
        <w:t>This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tab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is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used</w:t>
      </w:r>
      <w:r w:rsidR="00F84142">
        <w:rPr>
          <w:spacing w:val="10"/>
          <w:w w:val="105"/>
        </w:rPr>
        <w:t xml:space="preserve"> </w:t>
      </w:r>
      <w:r w:rsidR="00F84142">
        <w:rPr>
          <w:w w:val="105"/>
        </w:rPr>
        <w:t>for</w:t>
      </w:r>
      <w:r w:rsidR="00F84142">
        <w:rPr>
          <w:spacing w:val="12"/>
          <w:w w:val="105"/>
        </w:rPr>
        <w:t xml:space="preserve"> </w:t>
      </w:r>
      <w:r w:rsidR="00F84142">
        <w:rPr>
          <w:spacing w:val="-2"/>
          <w:w w:val="105"/>
        </w:rPr>
        <w:t>viewi</w:t>
      </w:r>
      <w:r w:rsidR="00F84142">
        <w:rPr>
          <w:spacing w:val="-1"/>
          <w:w w:val="105"/>
        </w:rPr>
        <w:t>ng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plotting</w:t>
      </w:r>
      <w:r w:rsidR="00F84142">
        <w:rPr>
          <w:spacing w:val="11"/>
          <w:w w:val="105"/>
        </w:rPr>
        <w:t xml:space="preserve"> </w:t>
      </w:r>
      <w:ins w:id="139" w:author="Rivard, Christine" w:date="2015-03-17T09:29:00Z">
        <w:r w:rsidR="008F5B62">
          <w:rPr>
            <w:spacing w:val="11"/>
            <w:w w:val="105"/>
          </w:rPr>
          <w:t xml:space="preserve">both </w:t>
        </w:r>
      </w:ins>
      <w:ins w:id="140" w:author="Rivard, Christine" w:date="2015-03-17T09:25:00Z">
        <w:r>
          <w:rPr>
            <w:w w:val="105"/>
          </w:rPr>
          <w:t xml:space="preserve">groundwater-level </w:t>
        </w:r>
      </w:ins>
      <w:ins w:id="141" w:author="Rivard, Christine" w:date="2015-03-17T09:29:00Z">
        <w:r w:rsidR="008F5B62">
          <w:rPr>
            <w:w w:val="105"/>
          </w:rPr>
          <w:t xml:space="preserve">and weather </w:t>
        </w:r>
      </w:ins>
      <w:r w:rsidR="00F84142">
        <w:rPr>
          <w:w w:val="105"/>
        </w:rPr>
        <w:t>data</w:t>
      </w:r>
      <w:ins w:id="142" w:author="Rivard, Christine" w:date="2015-03-17T09:29:00Z">
        <w:r w:rsidR="008F5B62">
          <w:rPr>
            <w:w w:val="105"/>
          </w:rPr>
          <w:t xml:space="preserve"> to better interpret the studied well</w:t>
        </w:r>
      </w:ins>
      <w:r w:rsidR="00F84142">
        <w:rPr>
          <w:w w:val="105"/>
        </w:rPr>
        <w:t>.</w:t>
      </w:r>
      <w:r w:rsidR="00F84142">
        <w:rPr>
          <w:spacing w:val="37"/>
          <w:w w:val="105"/>
        </w:rPr>
        <w:t xml:space="preserve"> </w:t>
      </w:r>
      <w:r w:rsidR="00F84142">
        <w:rPr>
          <w:spacing w:val="-1"/>
          <w:w w:val="105"/>
        </w:rPr>
        <w:t>For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this</w:t>
      </w:r>
      <w:r w:rsidR="00F84142">
        <w:rPr>
          <w:spacing w:val="11"/>
          <w:w w:val="105"/>
        </w:rPr>
        <w:t xml:space="preserve"> </w:t>
      </w:r>
      <w:r w:rsidR="00F84142">
        <w:rPr>
          <w:w w:val="105"/>
        </w:rPr>
        <w:t>purpose,</w:t>
      </w:r>
      <w:r w:rsidR="00F84142">
        <w:rPr>
          <w:spacing w:val="12"/>
          <w:w w:val="105"/>
        </w:rPr>
        <w:t xml:space="preserve"> </w:t>
      </w:r>
      <w:r w:rsidR="00F84142">
        <w:rPr>
          <w:w w:val="105"/>
        </w:rPr>
        <w:t>two</w:t>
      </w:r>
      <w:r w:rsidR="00F84142">
        <w:rPr>
          <w:spacing w:val="11"/>
          <w:w w:val="105"/>
        </w:rPr>
        <w:t xml:space="preserve"> </w:t>
      </w:r>
      <w:r w:rsidR="00F84142">
        <w:rPr>
          <w:w w:val="105"/>
        </w:rPr>
        <w:t>modes</w:t>
      </w:r>
      <w:r w:rsidR="00F84142">
        <w:rPr>
          <w:spacing w:val="11"/>
          <w:w w:val="105"/>
        </w:rPr>
        <w:t xml:space="preserve"> </w:t>
      </w:r>
      <w:r w:rsidR="00F84142">
        <w:rPr>
          <w:w w:val="105"/>
        </w:rPr>
        <w:t>are</w:t>
      </w:r>
      <w:r w:rsidR="00F84142">
        <w:rPr>
          <w:spacing w:val="28"/>
          <w:w w:val="107"/>
        </w:rPr>
        <w:t xml:space="preserve"> </w:t>
      </w:r>
      <w:r w:rsidR="00F84142">
        <w:rPr>
          <w:w w:val="105"/>
        </w:rPr>
        <w:t>available:</w:t>
      </w:r>
      <w:r w:rsidR="00F84142">
        <w:rPr>
          <w:spacing w:val="32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7"/>
          <w:w w:val="105"/>
        </w:rPr>
        <w:t xml:space="preserve"> </w:t>
      </w:r>
      <w:r w:rsidR="00F84142">
        <w:rPr>
          <w:rFonts w:ascii="Arial"/>
          <w:i/>
          <w:w w:val="105"/>
        </w:rPr>
        <w:t>layout</w:t>
      </w:r>
      <w:r w:rsidR="00F84142">
        <w:rPr>
          <w:rFonts w:ascii="Arial"/>
          <w:i/>
          <w:spacing w:val="22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7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7"/>
          <w:w w:val="105"/>
        </w:rPr>
        <w:t xml:space="preserve"> </w:t>
      </w:r>
      <w:r w:rsidR="00F84142">
        <w:rPr>
          <w:rFonts w:ascii="Arial"/>
          <w:i/>
          <w:w w:val="105"/>
        </w:rPr>
        <w:t>computation</w:t>
      </w:r>
      <w:r w:rsidR="00F84142">
        <w:rPr>
          <w:rFonts w:ascii="Arial"/>
          <w:i/>
          <w:spacing w:val="17"/>
          <w:w w:val="105"/>
        </w:rPr>
        <w:t xml:space="preserve"> </w:t>
      </w:r>
      <w:r w:rsidR="00F84142">
        <w:rPr>
          <w:w w:val="105"/>
        </w:rPr>
        <w:t>mode.</w:t>
      </w:r>
      <w:r w:rsidR="00F84142">
        <w:rPr>
          <w:spacing w:val="31"/>
          <w:w w:val="105"/>
        </w:rPr>
        <w:t xml:space="preserve"> </w:t>
      </w:r>
      <w:r w:rsidR="00F84142">
        <w:rPr>
          <w:w w:val="105"/>
        </w:rPr>
        <w:t>Both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modes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share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7"/>
          <w:w w:val="105"/>
        </w:rPr>
        <w:t xml:space="preserve"> </w:t>
      </w:r>
      <w:r w:rsidR="00F84142">
        <w:rPr>
          <w:w w:val="105"/>
        </w:rPr>
        <w:t>same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weather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8"/>
          <w:w w:val="105"/>
        </w:rPr>
        <w:t xml:space="preserve"> </w:t>
      </w:r>
      <w:r w:rsidR="00F84142">
        <w:rPr>
          <w:spacing w:val="-2"/>
          <w:w w:val="105"/>
        </w:rPr>
        <w:t>w</w:t>
      </w:r>
      <w:r w:rsidR="00F84142">
        <w:rPr>
          <w:spacing w:val="-1"/>
          <w:w w:val="105"/>
        </w:rPr>
        <w:t>ater</w:t>
      </w:r>
      <w:ins w:id="143" w:author="Rivard, Christine" w:date="2015-03-17T09:25:00Z">
        <w:r>
          <w:rPr>
            <w:spacing w:val="24"/>
            <w:w w:val="112"/>
          </w:rPr>
          <w:t>-</w:t>
        </w:r>
      </w:ins>
      <w:del w:id="144" w:author="Rivard, Christine" w:date="2015-03-17T09:25:00Z">
        <w:r w:rsidR="00F84142" w:rsidDel="00B16FE1">
          <w:rPr>
            <w:spacing w:val="24"/>
            <w:w w:val="112"/>
          </w:rPr>
          <w:delText xml:space="preserve"> </w:delText>
        </w:r>
      </w:del>
      <w:r w:rsidR="00F84142">
        <w:rPr>
          <w:w w:val="105"/>
        </w:rPr>
        <w:t>level</w:t>
      </w:r>
      <w:r w:rsidR="00F84142">
        <w:rPr>
          <w:spacing w:val="-2"/>
          <w:w w:val="105"/>
        </w:rPr>
        <w:t xml:space="preserve"> </w:t>
      </w:r>
      <w:r w:rsidR="00F84142">
        <w:rPr>
          <w:w w:val="105"/>
        </w:rPr>
        <w:t>dataset</w:t>
      </w:r>
      <w:ins w:id="145" w:author="Rivard, Christine" w:date="2015-03-17T09:26:00Z">
        <w:r>
          <w:rPr>
            <w:w w:val="105"/>
          </w:rPr>
          <w:t>s</w:t>
        </w:r>
      </w:ins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it is</w:t>
      </w:r>
      <w:r w:rsidR="00F84142">
        <w:rPr>
          <w:spacing w:val="-1"/>
          <w:w w:val="105"/>
        </w:rPr>
        <w:t xml:space="preserve"> </w:t>
      </w:r>
      <w:r w:rsidR="00F84142">
        <w:rPr>
          <w:spacing w:val="-2"/>
          <w:w w:val="105"/>
        </w:rPr>
        <w:t>possible</w:t>
      </w:r>
      <w:r w:rsidR="00F84142">
        <w:rPr>
          <w:w w:val="105"/>
        </w:rPr>
        <w:t xml:space="preserve"> to</w:t>
      </w:r>
      <w:r w:rsidR="00F84142">
        <w:rPr>
          <w:spacing w:val="-2"/>
          <w:w w:val="105"/>
        </w:rPr>
        <w:t xml:space="preserve"> </w:t>
      </w:r>
      <w:r w:rsidR="00F84142">
        <w:rPr>
          <w:w w:val="105"/>
        </w:rPr>
        <w:t>switch from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one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mode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to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other</w:t>
      </w:r>
      <w:r w:rsidR="00F84142">
        <w:rPr>
          <w:spacing w:val="-1"/>
          <w:w w:val="105"/>
        </w:rPr>
        <w:t xml:space="preserve"> </w:t>
      </w:r>
      <w:r w:rsidR="00F84142">
        <w:rPr>
          <w:w w:val="105"/>
        </w:rPr>
        <w:t>at any</w:t>
      </w:r>
      <w:ins w:id="146" w:author="Rivard, Christine" w:date="2015-03-17T09:26:00Z">
        <w:r>
          <w:rPr>
            <w:w w:val="105"/>
          </w:rPr>
          <w:t xml:space="preserve"> </w:t>
        </w:r>
      </w:ins>
      <w:r w:rsidR="00F84142">
        <w:rPr>
          <w:w w:val="105"/>
        </w:rPr>
        <w:t>time.</w:t>
      </w:r>
      <w:r w:rsidR="00F84142">
        <w:rPr>
          <w:spacing w:val="24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-1"/>
          <w:w w:val="105"/>
        </w:rPr>
        <w:t xml:space="preserve"> </w:t>
      </w:r>
      <w:r w:rsidR="00F84142">
        <w:rPr>
          <w:rFonts w:ascii="Georgia"/>
          <w:b/>
          <w:w w:val="105"/>
        </w:rPr>
        <w:t>layout</w:t>
      </w:r>
      <w:r w:rsidR="00F84142">
        <w:rPr>
          <w:rFonts w:ascii="Georgia"/>
          <w:b/>
          <w:spacing w:val="-1"/>
          <w:w w:val="105"/>
        </w:rPr>
        <w:t xml:space="preserve"> </w:t>
      </w:r>
      <w:r w:rsidR="00F84142">
        <w:rPr>
          <w:w w:val="105"/>
        </w:rPr>
        <w:t>mode</w:t>
      </w:r>
      <w:r w:rsidR="00F84142">
        <w:rPr>
          <w:spacing w:val="27"/>
        </w:rPr>
        <w:t xml:space="preserve"> </w:t>
      </w:r>
      <w:r w:rsidR="00F84142">
        <w:rPr>
          <w:w w:val="105"/>
        </w:rPr>
        <w:t>(</w:t>
      </w:r>
      <w:del w:id="147" w:author="Rivard, Christine" w:date="2015-03-17T09:11:00Z">
        <w:r w:rsidR="00F84142" w:rsidDel="00107E60">
          <w:rPr>
            <w:w w:val="105"/>
          </w:rPr>
          <w:delText>see</w:delText>
        </w:r>
        <w:r w:rsidR="00F84142" w:rsidDel="00107E60">
          <w:rPr>
            <w:spacing w:val="29"/>
            <w:w w:val="105"/>
          </w:rPr>
          <w:delText xml:space="preserve"> </w:delText>
        </w:r>
      </w:del>
      <w:r w:rsidR="00F84142">
        <w:rPr>
          <w:w w:val="105"/>
        </w:rPr>
        <w:t>Figure</w:t>
      </w:r>
      <w:r w:rsidR="00F84142">
        <w:rPr>
          <w:spacing w:val="31"/>
          <w:w w:val="105"/>
        </w:rPr>
        <w:t xml:space="preserve"> </w:t>
      </w:r>
      <w:hyperlink w:anchor="_bookmark6" w:history="1">
        <w:r w:rsidR="00F84142">
          <w:rPr>
            <w:w w:val="105"/>
          </w:rPr>
          <w:t>1.2c)</w:t>
        </w:r>
      </w:hyperlink>
      <w:r w:rsidR="00F84142">
        <w:rPr>
          <w:spacing w:val="30"/>
          <w:w w:val="105"/>
        </w:rPr>
        <w:t xml:space="preserve"> </w:t>
      </w:r>
      <w:r w:rsidR="00F84142">
        <w:rPr>
          <w:w w:val="105"/>
        </w:rPr>
        <w:t>provides</w:t>
      </w:r>
      <w:r w:rsidR="00F84142">
        <w:rPr>
          <w:spacing w:val="30"/>
          <w:w w:val="105"/>
        </w:rPr>
        <w:t xml:space="preserve"> </w:t>
      </w:r>
      <w:r w:rsidR="00F84142">
        <w:rPr>
          <w:w w:val="105"/>
        </w:rPr>
        <w:t>an</w:t>
      </w:r>
      <w:r w:rsidR="00F84142">
        <w:rPr>
          <w:spacing w:val="30"/>
          <w:w w:val="105"/>
        </w:rPr>
        <w:t xml:space="preserve"> </w:t>
      </w:r>
      <w:r w:rsidR="00F84142">
        <w:rPr>
          <w:w w:val="105"/>
        </w:rPr>
        <w:t>interface</w:t>
      </w:r>
      <w:r w:rsidR="00F84142">
        <w:rPr>
          <w:spacing w:val="28"/>
          <w:w w:val="105"/>
        </w:rPr>
        <w:t xml:space="preserve"> </w:t>
      </w:r>
      <w:r w:rsidR="00F84142">
        <w:rPr>
          <w:w w:val="105"/>
        </w:rPr>
        <w:t>to</w:t>
      </w:r>
      <w:r w:rsidR="00F84142">
        <w:rPr>
          <w:spacing w:val="30"/>
          <w:w w:val="105"/>
        </w:rPr>
        <w:t xml:space="preserve"> </w:t>
      </w:r>
      <w:r w:rsidR="00F84142">
        <w:rPr>
          <w:spacing w:val="-1"/>
          <w:w w:val="105"/>
        </w:rPr>
        <w:t>interactively</w:t>
      </w:r>
      <w:r w:rsidR="00F84142">
        <w:rPr>
          <w:spacing w:val="30"/>
          <w:w w:val="105"/>
        </w:rPr>
        <w:t xml:space="preserve"> </w:t>
      </w:r>
      <w:r w:rsidR="00F84142">
        <w:rPr>
          <w:w w:val="105"/>
        </w:rPr>
        <w:t>produce</w:t>
      </w:r>
      <w:r w:rsidR="00F84142">
        <w:rPr>
          <w:spacing w:val="30"/>
          <w:w w:val="105"/>
        </w:rPr>
        <w:t xml:space="preserve"> </w:t>
      </w:r>
      <w:r w:rsidR="00F84142">
        <w:rPr>
          <w:w w:val="105"/>
        </w:rPr>
        <w:t>publication-quality</w:t>
      </w:r>
      <w:r w:rsidR="00F84142">
        <w:rPr>
          <w:spacing w:val="28"/>
          <w:w w:val="105"/>
        </w:rPr>
        <w:t xml:space="preserve"> </w:t>
      </w:r>
      <w:r w:rsidR="00F84142">
        <w:rPr>
          <w:w w:val="105"/>
        </w:rPr>
        <w:t>graphs</w:t>
      </w:r>
      <w:del w:id="148" w:author="Rivard, Christine" w:date="2015-03-17T09:26:00Z">
        <w:r w:rsidR="00F84142" w:rsidDel="00B16FE1">
          <w:rPr>
            <w:spacing w:val="30"/>
            <w:w w:val="105"/>
          </w:rPr>
          <w:delText xml:space="preserve"> </w:delText>
        </w:r>
        <w:r w:rsidR="00F84142" w:rsidDel="00B16FE1">
          <w:rPr>
            <w:w w:val="105"/>
          </w:rPr>
          <w:delText>from</w:delText>
        </w:r>
        <w:r w:rsidR="00F84142" w:rsidDel="00B16FE1">
          <w:rPr>
            <w:spacing w:val="24"/>
            <w:w w:val="103"/>
          </w:rPr>
          <w:delText xml:space="preserve"> </w:delText>
        </w:r>
        <w:r w:rsidR="00F84142" w:rsidDel="00B16FE1">
          <w:rPr>
            <w:w w:val="105"/>
          </w:rPr>
          <w:delText>the</w:delText>
        </w:r>
        <w:r w:rsidR="00F84142" w:rsidDel="00B16FE1">
          <w:rPr>
            <w:spacing w:val="-5"/>
            <w:w w:val="105"/>
          </w:rPr>
          <w:delText xml:space="preserve"> </w:delText>
        </w:r>
        <w:r w:rsidR="00F84142" w:rsidDel="00B16FE1">
          <w:rPr>
            <w:w w:val="105"/>
          </w:rPr>
          <w:delText>data</w:delText>
        </w:r>
      </w:del>
      <w:r w:rsidR="00F84142">
        <w:rPr>
          <w:w w:val="105"/>
        </w:rPr>
        <w:t>.</w:t>
      </w:r>
      <w:r w:rsidR="00F84142">
        <w:rPr>
          <w:spacing w:val="14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-5"/>
          <w:w w:val="105"/>
        </w:rPr>
        <w:t xml:space="preserve"> </w:t>
      </w:r>
      <w:r w:rsidR="00F84142">
        <w:rPr>
          <w:rFonts w:ascii="Georgia"/>
          <w:b/>
          <w:w w:val="105"/>
        </w:rPr>
        <w:t>computation</w:t>
      </w:r>
      <w:r w:rsidR="00F84142">
        <w:rPr>
          <w:rFonts w:ascii="Georgia"/>
          <w:b/>
          <w:spacing w:val="-6"/>
          <w:w w:val="105"/>
        </w:rPr>
        <w:t xml:space="preserve"> </w:t>
      </w:r>
      <w:r w:rsidR="00F84142">
        <w:rPr>
          <w:w w:val="105"/>
        </w:rPr>
        <w:t>mode</w:t>
      </w:r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(</w:t>
      </w:r>
      <w:del w:id="149" w:author="Rivard, Christine" w:date="2015-03-17T09:26:00Z">
        <w:r w:rsidR="00F84142" w:rsidDel="00B16FE1">
          <w:rPr>
            <w:w w:val="105"/>
          </w:rPr>
          <w:delText>see</w:delText>
        </w:r>
        <w:r w:rsidR="00F84142" w:rsidDel="00B16FE1">
          <w:rPr>
            <w:spacing w:val="-6"/>
            <w:w w:val="105"/>
          </w:rPr>
          <w:delText xml:space="preserve"> </w:delText>
        </w:r>
      </w:del>
      <w:r w:rsidR="00F84142">
        <w:rPr>
          <w:w w:val="105"/>
        </w:rPr>
        <w:t>Figure</w:t>
      </w:r>
      <w:r w:rsidR="00F84142">
        <w:rPr>
          <w:spacing w:val="-5"/>
          <w:w w:val="105"/>
        </w:rPr>
        <w:t xml:space="preserve"> </w:t>
      </w:r>
      <w:hyperlink w:anchor="_bookmark6" w:history="1">
        <w:r w:rsidR="00F84142">
          <w:rPr>
            <w:w w:val="105"/>
          </w:rPr>
          <w:t>1.2d)</w:t>
        </w:r>
      </w:hyperlink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consists</w:t>
      </w:r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in</w:t>
      </w:r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a</w:t>
      </w:r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dynamic</w:t>
      </w:r>
      <w:r w:rsidR="00F84142">
        <w:rPr>
          <w:spacing w:val="-6"/>
          <w:w w:val="105"/>
        </w:rPr>
        <w:t xml:space="preserve"> </w:t>
      </w:r>
      <w:r w:rsidR="00F84142">
        <w:rPr>
          <w:w w:val="105"/>
        </w:rPr>
        <w:t>graphical</w:t>
      </w:r>
      <w:r w:rsidR="00F84142">
        <w:rPr>
          <w:spacing w:val="-5"/>
          <w:w w:val="105"/>
        </w:rPr>
        <w:t xml:space="preserve"> </w:t>
      </w:r>
      <w:r w:rsidR="00F84142">
        <w:rPr>
          <w:w w:val="105"/>
        </w:rPr>
        <w:t>environment</w:t>
      </w:r>
      <w:r w:rsidR="00F84142">
        <w:rPr>
          <w:w w:val="104"/>
        </w:rPr>
        <w:t xml:space="preserve"> </w:t>
      </w:r>
      <w:r w:rsidR="00F84142">
        <w:rPr>
          <w:w w:val="105"/>
        </w:rPr>
        <w:t>where</w:t>
      </w:r>
      <w:r w:rsidR="00F84142">
        <w:rPr>
          <w:spacing w:val="5"/>
          <w:w w:val="105"/>
        </w:rPr>
        <w:t xml:space="preserve"> </w:t>
      </w:r>
      <w:r w:rsidR="00F84142">
        <w:rPr>
          <w:w w:val="105"/>
        </w:rPr>
        <w:t>data</w:t>
      </w:r>
      <w:r w:rsidR="00F84142">
        <w:rPr>
          <w:spacing w:val="5"/>
          <w:w w:val="105"/>
        </w:rPr>
        <w:t xml:space="preserve"> </w:t>
      </w:r>
      <w:r w:rsidR="00F84142">
        <w:rPr>
          <w:w w:val="105"/>
        </w:rPr>
        <w:t>can</w:t>
      </w:r>
      <w:r w:rsidR="00F84142">
        <w:rPr>
          <w:spacing w:val="5"/>
          <w:w w:val="105"/>
        </w:rPr>
        <w:t xml:space="preserve"> </w:t>
      </w:r>
      <w:r w:rsidR="00F84142">
        <w:rPr>
          <w:w w:val="105"/>
        </w:rPr>
        <w:t>be</w:t>
      </w:r>
      <w:r w:rsidR="00F84142">
        <w:rPr>
          <w:spacing w:val="6"/>
          <w:w w:val="105"/>
        </w:rPr>
        <w:t xml:space="preserve"> </w:t>
      </w:r>
      <w:r w:rsidR="00F84142">
        <w:rPr>
          <w:w w:val="105"/>
        </w:rPr>
        <w:t>explored</w:t>
      </w:r>
      <w:ins w:id="150" w:author="Rivard, Christine" w:date="2015-03-17T09:31:00Z">
        <w:r w:rsidR="008F5B62">
          <w:rPr>
            <w:w w:val="105"/>
          </w:rPr>
          <w:t xml:space="preserve"> (looked at?</w:t>
        </w:r>
      </w:ins>
      <w:ins w:id="151" w:author="Rivard, Christine" w:date="2015-03-17T09:32:00Z">
        <w:r w:rsidR="008F5B62">
          <w:rPr>
            <w:w w:val="105"/>
          </w:rPr>
          <w:t xml:space="preserve"> </w:t>
        </w:r>
        <w:proofErr w:type="spellStart"/>
        <w:r w:rsidR="008F5B62">
          <w:rPr>
            <w:w w:val="105"/>
          </w:rPr>
          <w:t>invertigated</w:t>
        </w:r>
        <w:proofErr w:type="spellEnd"/>
        <w:r w:rsidR="008F5B62">
          <w:rPr>
            <w:w w:val="105"/>
          </w:rPr>
          <w:t>?)</w:t>
        </w:r>
      </w:ins>
      <w:r w:rsidR="00F84142">
        <w:rPr>
          <w:w w:val="105"/>
        </w:rPr>
        <w:t>,</w:t>
      </w:r>
      <w:r w:rsidR="00F84142">
        <w:rPr>
          <w:spacing w:val="6"/>
          <w:w w:val="105"/>
        </w:rPr>
        <w:t xml:space="preserve"> </w:t>
      </w:r>
      <w:r w:rsidR="00F84142">
        <w:rPr>
          <w:w w:val="105"/>
        </w:rPr>
        <w:t>manipulated</w:t>
      </w:r>
      <w:r w:rsidR="00F84142">
        <w:rPr>
          <w:spacing w:val="4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5"/>
          <w:w w:val="105"/>
        </w:rPr>
        <w:t xml:space="preserve"> </w:t>
      </w:r>
      <w:r w:rsidR="00F84142">
        <w:rPr>
          <w:w w:val="105"/>
        </w:rPr>
        <w:t>analyzed</w:t>
      </w:r>
      <w:ins w:id="152" w:author="Rivard, Christine" w:date="2015-03-17T09:32:00Z">
        <w:r w:rsidR="008F5B62">
          <w:rPr>
            <w:w w:val="105"/>
          </w:rPr>
          <w:t xml:space="preserve"> over different time scale</w:t>
        </w:r>
      </w:ins>
      <w:ins w:id="153" w:author="Rivard, Christine" w:date="2015-03-17T09:33:00Z">
        <w:r w:rsidR="008F5B62">
          <w:rPr>
            <w:w w:val="105"/>
          </w:rPr>
          <w:t>s</w:t>
        </w:r>
      </w:ins>
      <w:r w:rsidR="00F84142">
        <w:rPr>
          <w:w w:val="105"/>
        </w:rPr>
        <w:t>.</w:t>
      </w:r>
      <w:r w:rsidR="00F84142">
        <w:rPr>
          <w:spacing w:val="29"/>
          <w:w w:val="105"/>
        </w:rPr>
        <w:t xml:space="preserve"> </w:t>
      </w:r>
      <w:r w:rsidR="00F84142">
        <w:rPr>
          <w:w w:val="105"/>
        </w:rPr>
        <w:t>Various</w:t>
      </w:r>
      <w:r w:rsidR="00F84142">
        <w:rPr>
          <w:spacing w:val="6"/>
          <w:w w:val="105"/>
        </w:rPr>
        <w:t xml:space="preserve"> </w:t>
      </w:r>
      <w:r w:rsidR="00F84142">
        <w:rPr>
          <w:w w:val="105"/>
        </w:rPr>
        <w:t>computational</w:t>
      </w:r>
      <w:r w:rsidR="00F84142">
        <w:rPr>
          <w:spacing w:val="6"/>
          <w:w w:val="105"/>
        </w:rPr>
        <w:t xml:space="preserve"> </w:t>
      </w:r>
      <w:r w:rsidR="00F84142">
        <w:rPr>
          <w:w w:val="105"/>
        </w:rPr>
        <w:t>tools</w:t>
      </w:r>
      <w:r w:rsidR="00F84142">
        <w:rPr>
          <w:spacing w:val="6"/>
          <w:w w:val="105"/>
        </w:rPr>
        <w:t xml:space="preserve"> </w:t>
      </w:r>
      <w:r w:rsidR="00F84142">
        <w:rPr>
          <w:w w:val="105"/>
        </w:rPr>
        <w:t>are</w:t>
      </w:r>
      <w:r w:rsidR="00F84142">
        <w:rPr>
          <w:spacing w:val="5"/>
          <w:w w:val="105"/>
        </w:rPr>
        <w:t xml:space="preserve"> </w:t>
      </w:r>
      <w:r w:rsidR="00F84142">
        <w:rPr>
          <w:w w:val="105"/>
        </w:rPr>
        <w:t>available</w:t>
      </w:r>
      <w:r w:rsidR="00F84142">
        <w:rPr>
          <w:w w:val="102"/>
        </w:rPr>
        <w:t xml:space="preserve"> </w:t>
      </w:r>
      <w:r w:rsidR="00F84142">
        <w:rPr>
          <w:w w:val="105"/>
        </w:rPr>
        <w:t>in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this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mode,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including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estimation</w:t>
      </w:r>
      <w:r w:rsidR="00F84142">
        <w:rPr>
          <w:spacing w:val="10"/>
          <w:w w:val="105"/>
        </w:rPr>
        <w:t xml:space="preserve"> </w:t>
      </w:r>
      <w:r w:rsidR="00F84142">
        <w:rPr>
          <w:w w:val="105"/>
        </w:rPr>
        <w:t>of</w:t>
      </w:r>
      <w:r w:rsidR="00F84142">
        <w:rPr>
          <w:spacing w:val="8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hydrograph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Master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Recession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Curve</w:t>
      </w:r>
      <w:r w:rsidR="00F84142">
        <w:rPr>
          <w:spacing w:val="10"/>
          <w:w w:val="105"/>
        </w:rPr>
        <w:t xml:space="preserve"> </w:t>
      </w:r>
      <w:r w:rsidR="00F84142">
        <w:rPr>
          <w:spacing w:val="-1"/>
          <w:w w:val="105"/>
        </w:rPr>
        <w:t>(MRC)</w:t>
      </w:r>
      <w:r w:rsidR="00F84142">
        <w:rPr>
          <w:spacing w:val="9"/>
          <w:w w:val="105"/>
        </w:rPr>
        <w:t xml:space="preserve"> </w:t>
      </w:r>
      <w:r w:rsidR="00F84142">
        <w:rPr>
          <w:w w:val="105"/>
        </w:rPr>
        <w:t>and</w:t>
      </w:r>
      <w:r w:rsidR="00F84142">
        <w:rPr>
          <w:spacing w:val="10"/>
          <w:w w:val="105"/>
        </w:rPr>
        <w:t xml:space="preserve"> </w:t>
      </w:r>
      <w:r w:rsidR="00F84142">
        <w:rPr>
          <w:w w:val="105"/>
        </w:rPr>
        <w:t>the</w:t>
      </w:r>
      <w:r w:rsidR="00F84142">
        <w:rPr>
          <w:spacing w:val="24"/>
          <w:w w:val="109"/>
        </w:rPr>
        <w:t xml:space="preserve"> </w:t>
      </w:r>
      <w:r w:rsidR="00F84142">
        <w:rPr>
          <w:w w:val="105"/>
        </w:rPr>
        <w:t>estimation</w:t>
      </w:r>
      <w:r w:rsidR="00F84142">
        <w:rPr>
          <w:spacing w:val="11"/>
          <w:w w:val="105"/>
        </w:rPr>
        <w:t xml:space="preserve"> </w:t>
      </w:r>
      <w:r w:rsidR="00F84142">
        <w:rPr>
          <w:w w:val="105"/>
        </w:rPr>
        <w:t>of</w:t>
      </w:r>
      <w:r w:rsidR="00F84142">
        <w:rPr>
          <w:spacing w:val="11"/>
          <w:w w:val="105"/>
        </w:rPr>
        <w:t xml:space="preserve"> </w:t>
      </w:r>
      <w:r w:rsidR="00F84142">
        <w:rPr>
          <w:spacing w:val="-2"/>
          <w:w w:val="105"/>
        </w:rPr>
        <w:t>gro</w:t>
      </w:r>
      <w:r w:rsidR="00F84142">
        <w:rPr>
          <w:spacing w:val="-1"/>
          <w:w w:val="105"/>
        </w:rPr>
        <w:t>undwater</w:t>
      </w:r>
      <w:r w:rsidR="00F84142">
        <w:rPr>
          <w:spacing w:val="10"/>
          <w:w w:val="105"/>
        </w:rPr>
        <w:t xml:space="preserve"> </w:t>
      </w:r>
      <w:r w:rsidR="00F84142">
        <w:rPr>
          <w:w w:val="105"/>
        </w:rPr>
        <w:t>recharge.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spacing w:line="250" w:lineRule="auto"/>
        <w:ind w:left="121" w:right="125" w:firstLine="11"/>
        <w:jc w:val="both"/>
      </w:pPr>
      <w:r>
        <w:rPr>
          <w:rFonts w:ascii="Georgia"/>
          <w:b/>
          <w:w w:val="105"/>
        </w:rPr>
        <w:t>About</w:t>
      </w:r>
      <w:ins w:id="154" w:author="Rivard, Christine" w:date="2015-03-17T09:17:00Z">
        <w:r w:rsidR="00107E60">
          <w:rPr>
            <w:rFonts w:ascii="Georgia"/>
            <w:b/>
            <w:w w:val="105"/>
          </w:rPr>
          <w:t>:</w:t>
        </w:r>
      </w:ins>
      <w:r>
        <w:rPr>
          <w:rFonts w:ascii="Georgia"/>
          <w:b/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tab</w:t>
      </w:r>
      <w:r>
        <w:rPr>
          <w:spacing w:val="33"/>
          <w:w w:val="105"/>
        </w:rPr>
        <w:t xml:space="preserve"> </w:t>
      </w:r>
      <w:r>
        <w:rPr>
          <w:w w:val="105"/>
        </w:rPr>
        <w:t>(see</w:t>
      </w:r>
      <w:r>
        <w:rPr>
          <w:spacing w:val="31"/>
          <w:w w:val="105"/>
        </w:rPr>
        <w:t xml:space="preserve"> </w:t>
      </w:r>
      <w:r>
        <w:rPr>
          <w:w w:val="105"/>
        </w:rPr>
        <w:t>Figure</w:t>
      </w:r>
      <w:r>
        <w:rPr>
          <w:spacing w:val="33"/>
          <w:w w:val="105"/>
        </w:rPr>
        <w:t xml:space="preserve"> </w:t>
      </w:r>
      <w:hyperlink w:anchor="_bookmark5" w:history="1">
        <w:r>
          <w:rPr>
            <w:w w:val="105"/>
          </w:rPr>
          <w:t>1.1)</w:t>
        </w:r>
      </w:hyperlink>
      <w:r>
        <w:rPr>
          <w:spacing w:val="32"/>
          <w:w w:val="105"/>
        </w:rPr>
        <w:t xml:space="preserve"> </w:t>
      </w:r>
      <w:r>
        <w:rPr>
          <w:w w:val="105"/>
        </w:rPr>
        <w:t>displays</w:t>
      </w:r>
      <w:r>
        <w:rPr>
          <w:spacing w:val="31"/>
          <w:w w:val="105"/>
        </w:rPr>
        <w:t xml:space="preserve"> </w:t>
      </w:r>
      <w:r>
        <w:rPr>
          <w:w w:val="105"/>
        </w:rPr>
        <w:t>copyright,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lic</w:t>
      </w:r>
      <w:r>
        <w:rPr>
          <w:spacing w:val="-1"/>
          <w:w w:val="105"/>
        </w:rPr>
        <w:t>ensing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general</w:t>
      </w:r>
      <w:r>
        <w:rPr>
          <w:spacing w:val="3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2"/>
          <w:w w:val="105"/>
        </w:rPr>
        <w:t xml:space="preserve"> </w:t>
      </w:r>
      <w:r>
        <w:rPr>
          <w:w w:val="105"/>
        </w:rPr>
        <w:t>about</w:t>
      </w:r>
      <w:r>
        <w:rPr>
          <w:spacing w:val="28"/>
          <w:w w:val="111"/>
        </w:rPr>
        <w:t xml:space="preserve"> </w:t>
      </w:r>
      <w:r>
        <w:rPr>
          <w:w w:val="105"/>
        </w:rPr>
        <w:t>WHAT.</w:t>
      </w:r>
    </w:p>
    <w:p w:rsidR="00937B91" w:rsidRDefault="00937B91">
      <w:pPr>
        <w:spacing w:line="250" w:lineRule="auto"/>
        <w:jc w:val="both"/>
        <w:sectPr w:rsidR="00937B91">
          <w:pgSz w:w="12240" w:h="15840"/>
          <w:pgMar w:top="1060" w:right="1000" w:bottom="700" w:left="1000" w:header="0" w:footer="515" w:gutter="0"/>
          <w:cols w:space="720"/>
        </w:sectPr>
      </w:pPr>
    </w:p>
    <w:p w:rsidR="00937B91" w:rsidRDefault="00937B9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937B91" w:rsidRDefault="00F84142">
      <w:pPr>
        <w:tabs>
          <w:tab w:val="left" w:pos="5300"/>
        </w:tabs>
        <w:spacing w:line="200" w:lineRule="atLeast"/>
        <w:ind w:left="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</w:p>
    <w:p w:rsidR="00937B91" w:rsidRDefault="00F84142">
      <w:pPr>
        <w:tabs>
          <w:tab w:val="left" w:pos="6571"/>
        </w:tabs>
        <w:spacing w:before="94"/>
        <w:ind w:left="1413"/>
        <w:rPr>
          <w:rFonts w:ascii="Georgia" w:eastAsia="Georgia" w:hAnsi="Georgia" w:cs="Georgia"/>
        </w:rPr>
      </w:pPr>
      <w:bookmarkStart w:id="155" w:name="_bookmark6"/>
      <w:bookmarkEnd w:id="155"/>
      <w:proofErr w:type="gramStart"/>
      <w:r>
        <w:rPr>
          <w:rFonts w:ascii="Georgia" w:eastAsia="Georgia" w:hAnsi="Georgia" w:cs="Georgia"/>
        </w:rPr>
        <w:t>(a)</w:t>
      </w:r>
      <w:r>
        <w:rPr>
          <w:rFonts w:ascii="Georgia" w:eastAsia="Georgia" w:hAnsi="Georgia" w:cs="Georgia"/>
          <w:spacing w:val="20"/>
        </w:rPr>
        <w:t xml:space="preserve"> </w:t>
      </w:r>
      <w:r>
        <w:rPr>
          <w:rFonts w:ascii="Georgia" w:eastAsia="Georgia" w:hAnsi="Georgia" w:cs="Georgia"/>
        </w:rPr>
        <w:t>‘‘Download</w:t>
      </w:r>
      <w:r>
        <w:rPr>
          <w:rFonts w:ascii="Georgia" w:eastAsia="Georgia" w:hAnsi="Georgia" w:cs="Georgia"/>
          <w:spacing w:val="20"/>
        </w:rPr>
        <w:t xml:space="preserve"> </w:t>
      </w:r>
      <w:r>
        <w:rPr>
          <w:rFonts w:ascii="Georgia" w:eastAsia="Georgia" w:hAnsi="Georgia" w:cs="Georgia"/>
        </w:rPr>
        <w:t>Data’’</w:t>
      </w:r>
      <w:r>
        <w:rPr>
          <w:rFonts w:ascii="Georgia" w:eastAsia="Georgia" w:hAnsi="Georgia" w:cs="Georgia"/>
          <w:spacing w:val="21"/>
        </w:rPr>
        <w:t xml:space="preserve"> </w:t>
      </w:r>
      <w:r>
        <w:rPr>
          <w:rFonts w:ascii="Georgia" w:eastAsia="Georgia" w:hAnsi="Georgia" w:cs="Georgia"/>
        </w:rPr>
        <w:t>tab.</w:t>
      </w:r>
      <w:r>
        <w:rPr>
          <w:rFonts w:ascii="Georgia" w:eastAsia="Georgia" w:hAnsi="Georgia" w:cs="Georgia"/>
        </w:rPr>
        <w:tab/>
        <w:t>(b)</w:t>
      </w:r>
      <w:r>
        <w:rPr>
          <w:rFonts w:ascii="Georgia" w:eastAsia="Georgia" w:hAnsi="Georgia" w:cs="Georgia"/>
          <w:spacing w:val="36"/>
        </w:rPr>
        <w:t xml:space="preserve"> </w:t>
      </w:r>
      <w:r>
        <w:rPr>
          <w:rFonts w:ascii="Georgia" w:eastAsia="Georgia" w:hAnsi="Georgia" w:cs="Georgia"/>
        </w:rPr>
        <w:t>‘‘Fill</w:t>
      </w:r>
      <w:del w:id="156" w:author="Rivard, Christine" w:date="2015-03-17T09:36:00Z">
        <w:r w:rsidDel="008F5B62">
          <w:rPr>
            <w:rFonts w:ascii="Georgia" w:eastAsia="Georgia" w:hAnsi="Georgia" w:cs="Georgia"/>
          </w:rPr>
          <w:delText>’’</w:delText>
        </w:r>
      </w:del>
      <w:r>
        <w:rPr>
          <w:rFonts w:ascii="Georgia" w:eastAsia="Georgia" w:hAnsi="Georgia" w:cs="Georgia"/>
          <w:spacing w:val="35"/>
        </w:rPr>
        <w:t xml:space="preserve"> </w:t>
      </w:r>
      <w:r>
        <w:rPr>
          <w:rFonts w:ascii="Georgia" w:eastAsia="Georgia" w:hAnsi="Georgia" w:cs="Georgia"/>
        </w:rPr>
        <w:t>Data</w:t>
      </w:r>
      <w:ins w:id="157" w:author="Rivard, Christine" w:date="2015-03-17T09:36:00Z">
        <w:r w:rsidR="008F5B62">
          <w:rPr>
            <w:rFonts w:ascii="Georgia" w:eastAsia="Georgia" w:hAnsi="Georgia" w:cs="Georgia"/>
          </w:rPr>
          <w:t>”</w:t>
        </w:r>
      </w:ins>
      <w:r>
        <w:rPr>
          <w:rFonts w:ascii="Georgia" w:eastAsia="Georgia" w:hAnsi="Georgia" w:cs="Georgia"/>
          <w:spacing w:val="36"/>
        </w:rPr>
        <w:t xml:space="preserve"> </w:t>
      </w:r>
      <w:r>
        <w:rPr>
          <w:rFonts w:ascii="Georgia" w:eastAsia="Georgia" w:hAnsi="Georgia" w:cs="Georgia"/>
        </w:rPr>
        <w:t>tab.</w:t>
      </w:r>
      <w:proofErr w:type="gramEnd"/>
    </w:p>
    <w:p w:rsidR="00937B91" w:rsidRDefault="00937B91">
      <w:pPr>
        <w:spacing w:before="7"/>
        <w:rPr>
          <w:rFonts w:ascii="Georgia" w:eastAsia="Georgia" w:hAnsi="Georgia" w:cs="Georgia"/>
          <w:sz w:val="29"/>
          <w:szCs w:val="29"/>
        </w:rPr>
      </w:pPr>
    </w:p>
    <w:p w:rsidR="00937B91" w:rsidRDefault="00F84142">
      <w:pPr>
        <w:tabs>
          <w:tab w:val="left" w:pos="5339"/>
        </w:tabs>
        <w:spacing w:line="200" w:lineRule="atLeast"/>
        <w:ind w:left="41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z w:val="20"/>
        </w:rPr>
        <w:tab/>
      </w:r>
    </w:p>
    <w:p w:rsidR="00937B91" w:rsidRDefault="00F84142">
      <w:pPr>
        <w:tabs>
          <w:tab w:val="left" w:pos="5314"/>
        </w:tabs>
        <w:spacing w:before="94"/>
        <w:ind w:left="133" w:firstLine="51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(c)</w:t>
      </w:r>
      <w:r>
        <w:rPr>
          <w:rFonts w:ascii="Georgia" w:eastAsia="Georgia" w:hAnsi="Georgia" w:cs="Georgia"/>
          <w:spacing w:val="13"/>
        </w:rPr>
        <w:t xml:space="preserve"> </w:t>
      </w:r>
      <w:r>
        <w:rPr>
          <w:rFonts w:ascii="Georgia" w:eastAsia="Georgia" w:hAnsi="Georgia" w:cs="Georgia"/>
        </w:rPr>
        <w:t>‘‘</w:t>
      </w:r>
      <w:ins w:id="158" w:author="Rivard, Christine" w:date="2015-03-17T09:36:00Z">
        <w:r w:rsidR="008F5B62">
          <w:rPr>
            <w:rFonts w:ascii="Georgia" w:eastAsia="Georgia" w:hAnsi="Georgia" w:cs="Georgia"/>
          </w:rPr>
          <w:t xml:space="preserve">Well? </w:t>
        </w:r>
      </w:ins>
      <w:r>
        <w:rPr>
          <w:rFonts w:ascii="Georgia" w:eastAsia="Georgia" w:hAnsi="Georgia" w:cs="Georgia"/>
        </w:rPr>
        <w:t>Hydrograph’’</w:t>
      </w:r>
      <w:r>
        <w:rPr>
          <w:rFonts w:ascii="Georgia" w:eastAsia="Georgia" w:hAnsi="Georgia" w:cs="Georgia"/>
          <w:spacing w:val="13"/>
        </w:rPr>
        <w:t xml:space="preserve"> </w:t>
      </w:r>
      <w:r>
        <w:rPr>
          <w:rFonts w:ascii="Georgia" w:eastAsia="Georgia" w:hAnsi="Georgia" w:cs="Georgia"/>
        </w:rPr>
        <w:t>tab</w:t>
      </w:r>
      <w:r>
        <w:rPr>
          <w:rFonts w:ascii="Georgia" w:eastAsia="Georgia" w:hAnsi="Georgia" w:cs="Georgia"/>
          <w:spacing w:val="14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14"/>
        </w:rPr>
        <w:t xml:space="preserve"> </w:t>
      </w:r>
      <w:del w:id="159" w:author="Rivard, Christine" w:date="2015-03-17T09:36:00Z">
        <w:r w:rsidDel="008F5B62">
          <w:rPr>
            <w:rFonts w:ascii="Georgia" w:eastAsia="Georgia" w:hAnsi="Georgia" w:cs="Georgia"/>
          </w:rPr>
          <w:delText>mode</w:delText>
        </w:r>
        <w:r w:rsidDel="008F5B62">
          <w:rPr>
            <w:rFonts w:ascii="Georgia" w:eastAsia="Georgia" w:hAnsi="Georgia" w:cs="Georgia"/>
            <w:spacing w:val="14"/>
          </w:rPr>
          <w:delText xml:space="preserve"> </w:delText>
        </w:r>
      </w:del>
      <w:r>
        <w:rPr>
          <w:rFonts w:ascii="Georgia" w:eastAsia="Georgia" w:hAnsi="Georgia" w:cs="Georgia"/>
        </w:rPr>
        <w:t>‘‘Layout’’</w:t>
      </w:r>
      <w:ins w:id="160" w:author="Rivard, Christine" w:date="2015-03-17T09:36:00Z">
        <w:r w:rsidR="008F5B62">
          <w:rPr>
            <w:rFonts w:ascii="Georgia" w:eastAsia="Georgia" w:hAnsi="Georgia" w:cs="Georgia"/>
          </w:rPr>
          <w:t xml:space="preserve"> mode</w:t>
        </w:r>
      </w:ins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</w:rPr>
        <w:tab/>
        <w:t>(d)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‘‘Hydrograph’’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tab</w:t>
      </w:r>
      <w:r>
        <w:rPr>
          <w:rFonts w:ascii="Georgia" w:eastAsia="Georgia" w:hAnsi="Georgia" w:cs="Georgia"/>
          <w:spacing w:val="-10"/>
        </w:rPr>
        <w:t xml:space="preserve"> </w:t>
      </w:r>
      <w:r>
        <w:rPr>
          <w:rFonts w:ascii="Georgia" w:eastAsia="Georgia" w:hAnsi="Georgia" w:cs="Georgia"/>
        </w:rPr>
        <w:t>in</w:t>
      </w:r>
      <w:r>
        <w:rPr>
          <w:rFonts w:ascii="Georgia" w:eastAsia="Georgia" w:hAnsi="Georgia" w:cs="Georgia"/>
          <w:spacing w:val="-10"/>
        </w:rPr>
        <w:t xml:space="preserve"> </w:t>
      </w:r>
      <w:del w:id="161" w:author="Rivard, Christine" w:date="2015-03-17T09:36:00Z">
        <w:r w:rsidDel="008F5B62">
          <w:rPr>
            <w:rFonts w:ascii="Georgia" w:eastAsia="Georgia" w:hAnsi="Georgia" w:cs="Georgia"/>
          </w:rPr>
          <w:delText>mode</w:delText>
        </w:r>
        <w:r w:rsidDel="008F5B62">
          <w:rPr>
            <w:rFonts w:ascii="Georgia" w:eastAsia="Georgia" w:hAnsi="Georgia" w:cs="Georgia"/>
            <w:spacing w:val="-10"/>
          </w:rPr>
          <w:delText xml:space="preserve"> </w:delText>
        </w:r>
      </w:del>
      <w:r>
        <w:rPr>
          <w:rFonts w:ascii="Georgia" w:eastAsia="Georgia" w:hAnsi="Georgia" w:cs="Georgia"/>
        </w:rPr>
        <w:t>‘‘Computation’’</w:t>
      </w:r>
      <w:ins w:id="162" w:author="Rivard, Christine" w:date="2015-03-17T09:36:00Z">
        <w:r w:rsidR="008F5B62">
          <w:rPr>
            <w:rFonts w:ascii="Georgia" w:eastAsia="Georgia" w:hAnsi="Georgia" w:cs="Georgia"/>
          </w:rPr>
          <w:t xml:space="preserve"> mode</w:t>
        </w:r>
      </w:ins>
      <w:r>
        <w:rPr>
          <w:rFonts w:ascii="Georgia" w:eastAsia="Georgia" w:hAnsi="Georgia" w:cs="Georgia"/>
        </w:rPr>
        <w:t>.</w:t>
      </w:r>
    </w:p>
    <w:p w:rsidR="00937B91" w:rsidRDefault="00937B91">
      <w:pPr>
        <w:spacing w:before="6"/>
        <w:rPr>
          <w:rFonts w:ascii="Georgia" w:eastAsia="Georgia" w:hAnsi="Georgia" w:cs="Georgia"/>
          <w:sz w:val="18"/>
          <w:szCs w:val="18"/>
        </w:rPr>
      </w:pPr>
    </w:p>
    <w:p w:rsidR="00937B91" w:rsidRDefault="00F84142">
      <w:pPr>
        <w:pStyle w:val="BodyText"/>
        <w:spacing w:line="251" w:lineRule="auto"/>
        <w:ind w:left="101" w:right="112" w:firstLine="32"/>
        <w:jc w:val="both"/>
      </w:pPr>
      <w:r>
        <w:t>Figure</w:t>
      </w:r>
      <w:r>
        <w:rPr>
          <w:spacing w:val="23"/>
        </w:rPr>
        <w:t xml:space="preserve"> </w:t>
      </w:r>
      <w:r>
        <w:t>1.2:</w:t>
      </w:r>
      <w:r>
        <w:rPr>
          <w:spacing w:val="55"/>
        </w:rPr>
        <w:t xml:space="preserve"> </w:t>
      </w:r>
      <w:r>
        <w:rPr>
          <w:spacing w:val="-1"/>
        </w:rPr>
        <w:t>Screenshot</w:t>
      </w:r>
      <w:ins w:id="163" w:author="Rivard, Christine" w:date="2015-03-17T09:37:00Z">
        <w:r w:rsidR="008F5B62">
          <w:rPr>
            <w:spacing w:val="-1"/>
          </w:rPr>
          <w:t>s</w:t>
        </w:r>
      </w:ins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GUI</w:t>
      </w:r>
      <w:r>
        <w:rPr>
          <w:spacing w:val="22"/>
        </w:rPr>
        <w:t xml:space="preserve"> </w:t>
      </w:r>
      <w:r>
        <w:t>tabs</w:t>
      </w:r>
      <w:r>
        <w:rPr>
          <w:spacing w:val="23"/>
        </w:rPr>
        <w:t xml:space="preserve"> </w:t>
      </w:r>
      <w:r>
        <w:t>captured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proofErr w:type="spellStart"/>
      <w:r>
        <w:t>Ubuntu</w:t>
      </w:r>
      <w:proofErr w:type="spellEnd"/>
      <w:r>
        <w:rPr>
          <w:spacing w:val="25"/>
        </w:rPr>
        <w:t xml:space="preserve"> </w:t>
      </w:r>
      <w:r>
        <w:t>Linux</w:t>
      </w:r>
      <w:r>
        <w:rPr>
          <w:spacing w:val="23"/>
        </w:rPr>
        <w:t xml:space="preserve"> </w:t>
      </w:r>
      <w:r>
        <w:t>14.04</w:t>
      </w:r>
      <w:ins w:id="164" w:author="Rivard, Christine" w:date="2015-03-17T09:38:00Z">
        <w:r w:rsidR="00F87BA8">
          <w:t xml:space="preserve"> showing an example of project</w:t>
        </w:r>
      </w:ins>
      <w:r>
        <w:t>.</w:t>
      </w:r>
      <w:r>
        <w:rPr>
          <w:spacing w:val="55"/>
        </w:rPr>
        <w:t xml:space="preserve"> </w:t>
      </w:r>
      <w:r>
        <w:t>(a)</w:t>
      </w:r>
      <w:r>
        <w:rPr>
          <w:spacing w:val="23"/>
        </w:rPr>
        <w:t xml:space="preserve"> </w:t>
      </w:r>
      <w:r>
        <w:rPr>
          <w:spacing w:val="-2"/>
        </w:rPr>
        <w:t>‘‘Downl</w:t>
      </w:r>
      <w:r>
        <w:rPr>
          <w:spacing w:val="-1"/>
        </w:rPr>
        <w:t>oad</w:t>
      </w:r>
      <w:r>
        <w:rPr>
          <w:spacing w:val="24"/>
        </w:rPr>
        <w:t xml:space="preserve"> </w:t>
      </w:r>
      <w:r>
        <w:t>Data’’</w:t>
      </w:r>
      <w:r>
        <w:rPr>
          <w:spacing w:val="36"/>
          <w:w w:val="101"/>
        </w:rPr>
        <w:t xml:space="preserve"> </w:t>
      </w:r>
      <w:r>
        <w:t>tab.</w:t>
      </w:r>
      <w:r>
        <w:rPr>
          <w:spacing w:val="50"/>
        </w:rPr>
        <w:t xml:space="preserve"> </w:t>
      </w:r>
      <w:r>
        <w:t>(b)</w:t>
      </w:r>
      <w:r>
        <w:rPr>
          <w:spacing w:val="22"/>
        </w:rPr>
        <w:t xml:space="preserve"> </w:t>
      </w:r>
      <w:r>
        <w:t>‘‘Fill</w:t>
      </w:r>
      <w:del w:id="165" w:author="Rivard, Christine" w:date="2015-03-17T09:37:00Z">
        <w:r w:rsidDel="008F5B62">
          <w:delText>’</w:delText>
        </w:r>
      </w:del>
      <w:r>
        <w:t>’</w:t>
      </w:r>
      <w:r>
        <w:rPr>
          <w:spacing w:val="22"/>
        </w:rPr>
        <w:t xml:space="preserve"> </w:t>
      </w:r>
      <w:r>
        <w:t>Data</w:t>
      </w:r>
      <w:ins w:id="166" w:author="Rivard, Christine" w:date="2015-03-17T09:37:00Z">
        <w:r w:rsidR="008F5B62">
          <w:t>”</w:t>
        </w:r>
      </w:ins>
      <w:r>
        <w:rPr>
          <w:spacing w:val="22"/>
        </w:rPr>
        <w:t xml:space="preserve"> </w:t>
      </w:r>
      <w:r>
        <w:t>tab</w:t>
      </w:r>
      <w:r>
        <w:rPr>
          <w:spacing w:val="22"/>
        </w:rPr>
        <w:t xml:space="preserve"> </w:t>
      </w:r>
      <w:r>
        <w:t>(c)</w:t>
      </w:r>
      <w:r>
        <w:rPr>
          <w:spacing w:val="22"/>
        </w:rPr>
        <w:t xml:space="preserve"> </w:t>
      </w:r>
      <w:r>
        <w:t>‘‘</w:t>
      </w:r>
      <w:ins w:id="167" w:author="Rivard, Christine" w:date="2015-03-17T09:37:00Z">
        <w:r w:rsidR="008F5B62">
          <w:t xml:space="preserve">Well? </w:t>
        </w:r>
      </w:ins>
      <w:r>
        <w:t>Hydrograph’’</w:t>
      </w:r>
      <w:r>
        <w:rPr>
          <w:spacing w:val="21"/>
        </w:rPr>
        <w:t xml:space="preserve"> </w:t>
      </w:r>
      <w:r>
        <w:t>tab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del w:id="168" w:author="Rivard, Christine" w:date="2015-03-17T09:37:00Z">
        <w:r w:rsidDel="008F5B62">
          <w:delText>mode</w:delText>
        </w:r>
        <w:r w:rsidDel="008F5B62">
          <w:rPr>
            <w:spacing w:val="22"/>
          </w:rPr>
          <w:delText xml:space="preserve"> </w:delText>
        </w:r>
      </w:del>
      <w:r>
        <w:t>‘‘Layout’’</w:t>
      </w:r>
      <w:ins w:id="169" w:author="Rivard, Christine" w:date="2015-03-17T09:37:00Z">
        <w:r w:rsidR="008F5B62">
          <w:t xml:space="preserve"> mode</w:t>
        </w:r>
      </w:ins>
      <w:r>
        <w:t>.</w:t>
      </w:r>
      <w:r>
        <w:rPr>
          <w:spacing w:val="50"/>
        </w:rPr>
        <w:t xml:space="preserve"> </w:t>
      </w:r>
      <w:r>
        <w:t>(d)</w:t>
      </w:r>
      <w:r>
        <w:rPr>
          <w:spacing w:val="22"/>
        </w:rPr>
        <w:t xml:space="preserve"> </w:t>
      </w:r>
      <w:r>
        <w:t>‘‘Hydrograph’’</w:t>
      </w:r>
      <w:r>
        <w:rPr>
          <w:spacing w:val="21"/>
        </w:rPr>
        <w:t xml:space="preserve"> </w:t>
      </w:r>
      <w:r>
        <w:t>tab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del w:id="170" w:author="Rivard, Christine" w:date="2015-03-17T09:38:00Z">
        <w:r w:rsidDel="008F5B62">
          <w:delText xml:space="preserve">mode </w:delText>
        </w:r>
      </w:del>
      <w:r>
        <w:t>‘‘Computation’’</w:t>
      </w:r>
      <w:ins w:id="171" w:author="Rivard, Christine" w:date="2015-03-17T09:38:00Z">
        <w:r w:rsidR="008F5B62">
          <w:t xml:space="preserve"> mode</w:t>
        </w:r>
      </w:ins>
      <w:r>
        <w:t>.</w:t>
      </w:r>
    </w:p>
    <w:p w:rsidR="00937B91" w:rsidRDefault="00937B91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937B91" w:rsidRDefault="00937B91">
      <w:pPr>
        <w:spacing w:line="251" w:lineRule="auto"/>
        <w:jc w:val="both"/>
        <w:sectPr w:rsidR="00937B91">
          <w:footerReference w:type="default" r:id="rId14"/>
          <w:pgSz w:w="12240" w:h="15840"/>
          <w:pgMar w:top="1120" w:right="980" w:bottom="700" w:left="1020" w:header="0" w:footer="515" w:gutter="0"/>
          <w:cols w:space="720"/>
        </w:sectPr>
      </w:pPr>
      <w:bookmarkStart w:id="172" w:name="Workflow_for_Interpreting_Water-level_Ti"/>
      <w:bookmarkStart w:id="173" w:name="_bookmark7"/>
      <w:bookmarkEnd w:id="172"/>
      <w:bookmarkEnd w:id="173"/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937B91" w:rsidRDefault="00F84142">
      <w:pPr>
        <w:numPr>
          <w:ilvl w:val="0"/>
          <w:numId w:val="7"/>
        </w:numPr>
        <w:tabs>
          <w:tab w:val="left" w:pos="869"/>
        </w:tabs>
        <w:spacing w:before="22"/>
        <w:ind w:left="868"/>
        <w:jc w:val="both"/>
        <w:rPr>
          <w:rFonts w:ascii="Georgia" w:eastAsia="Georgia" w:hAnsi="Georgia" w:cs="Georgia"/>
          <w:sz w:val="49"/>
          <w:szCs w:val="49"/>
        </w:rPr>
      </w:pPr>
      <w:bookmarkStart w:id="174" w:name="Projects_Management_in_WHAT"/>
      <w:bookmarkStart w:id="175" w:name="_bookmark9"/>
      <w:bookmarkEnd w:id="174"/>
      <w:bookmarkEnd w:id="175"/>
      <w:commentRangeStart w:id="176"/>
      <w:del w:id="177" w:author="Rivard, Christine" w:date="2015-03-25T15:29:00Z">
        <w:r w:rsidDel="00E267B8">
          <w:rPr>
            <w:rFonts w:ascii="Georgia"/>
            <w:b/>
            <w:sz w:val="49"/>
          </w:rPr>
          <w:delText>Projects</w:delText>
        </w:r>
        <w:r w:rsidDel="00E267B8">
          <w:rPr>
            <w:rFonts w:ascii="Georgia"/>
            <w:b/>
            <w:spacing w:val="-5"/>
            <w:sz w:val="49"/>
          </w:rPr>
          <w:delText xml:space="preserve"> </w:delText>
        </w:r>
      </w:del>
      <w:ins w:id="178" w:author="Rivard, Christine" w:date="2015-03-25T16:39:00Z">
        <w:r w:rsidR="00F758C4">
          <w:rPr>
            <w:rFonts w:ascii="Georgia"/>
            <w:b/>
            <w:spacing w:val="-5"/>
            <w:sz w:val="49"/>
          </w:rPr>
          <w:t xml:space="preserve">Data </w:t>
        </w:r>
      </w:ins>
      <w:r>
        <w:rPr>
          <w:rFonts w:ascii="Georgia"/>
          <w:b/>
          <w:sz w:val="49"/>
        </w:rPr>
        <w:t>Management</w:t>
      </w:r>
      <w:r>
        <w:rPr>
          <w:rFonts w:ascii="Georgia"/>
          <w:b/>
          <w:spacing w:val="-3"/>
          <w:sz w:val="49"/>
        </w:rPr>
        <w:t xml:space="preserve"> </w:t>
      </w:r>
      <w:commentRangeEnd w:id="176"/>
      <w:r w:rsidR="00E267B8">
        <w:rPr>
          <w:rStyle w:val="CommentReference"/>
        </w:rPr>
        <w:commentReference w:id="176"/>
      </w:r>
      <w:ins w:id="179" w:author="Rivard, Christine" w:date="2015-03-25T16:39:00Z">
        <w:r w:rsidR="00F758C4">
          <w:rPr>
            <w:rFonts w:ascii="Georgia"/>
            <w:b/>
            <w:spacing w:val="-3"/>
            <w:sz w:val="49"/>
          </w:rPr>
          <w:t>by</w:t>
        </w:r>
      </w:ins>
      <w:ins w:id="180" w:author="Rivard, Christine" w:date="2015-03-25T15:29:00Z">
        <w:r w:rsidR="00E267B8">
          <w:rPr>
            <w:rFonts w:ascii="Georgia"/>
            <w:b/>
            <w:spacing w:val="-3"/>
            <w:sz w:val="49"/>
          </w:rPr>
          <w:t xml:space="preserve"> Projects </w:t>
        </w:r>
      </w:ins>
      <w:r>
        <w:rPr>
          <w:rFonts w:ascii="Georgia"/>
          <w:b/>
          <w:sz w:val="49"/>
        </w:rPr>
        <w:t>in</w:t>
      </w:r>
      <w:r>
        <w:rPr>
          <w:rFonts w:ascii="Georgia"/>
          <w:b/>
          <w:spacing w:val="-4"/>
          <w:sz w:val="49"/>
        </w:rPr>
        <w:t xml:space="preserve"> </w:t>
      </w:r>
      <w:r>
        <w:rPr>
          <w:rFonts w:ascii="Georgia"/>
          <w:b/>
          <w:sz w:val="49"/>
        </w:rPr>
        <w:t>WHAT</w:t>
      </w:r>
    </w:p>
    <w:p w:rsidR="00937B91" w:rsidRDefault="00937B91">
      <w:pPr>
        <w:spacing w:before="9"/>
        <w:rPr>
          <w:rFonts w:ascii="Georgia" w:eastAsia="Georgia" w:hAnsi="Georgia" w:cs="Georgia"/>
          <w:b/>
          <w:bCs/>
          <w:sz w:val="71"/>
          <w:szCs w:val="71"/>
        </w:rPr>
      </w:pPr>
    </w:p>
    <w:p w:rsidR="00937B91" w:rsidRDefault="00F84142">
      <w:pPr>
        <w:numPr>
          <w:ilvl w:val="1"/>
          <w:numId w:val="7"/>
        </w:numPr>
        <w:tabs>
          <w:tab w:val="left" w:pos="1017"/>
        </w:tabs>
        <w:jc w:val="both"/>
        <w:rPr>
          <w:rFonts w:ascii="Georgia" w:eastAsia="Georgia" w:hAnsi="Georgia" w:cs="Georgia"/>
          <w:sz w:val="34"/>
          <w:szCs w:val="34"/>
        </w:rPr>
      </w:pPr>
      <w:bookmarkStart w:id="181" w:name="_bookmark10"/>
      <w:bookmarkEnd w:id="181"/>
      <w:r>
        <w:rPr>
          <w:rFonts w:ascii="Georgia"/>
          <w:b/>
          <w:sz w:val="34"/>
        </w:rPr>
        <w:t>Introduction</w:t>
      </w:r>
    </w:p>
    <w:p w:rsidR="00937B91" w:rsidRDefault="00F84142">
      <w:pPr>
        <w:pStyle w:val="BodyText"/>
        <w:spacing w:before="227" w:line="251" w:lineRule="auto"/>
        <w:ind w:left="127" w:right="104" w:firstLine="6"/>
        <w:jc w:val="both"/>
      </w:pP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man</w:t>
      </w:r>
      <w:r>
        <w:rPr>
          <w:spacing w:val="-2"/>
          <w:w w:val="105"/>
        </w:rPr>
        <w:t>aged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WHAT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project.</w:t>
      </w:r>
      <w:r>
        <w:rPr>
          <w:spacing w:val="32"/>
          <w:w w:val="105"/>
        </w:rPr>
        <w:t xml:space="preserve"> </w:t>
      </w:r>
      <w:del w:id="182" w:author="Rivard, Christine" w:date="2015-03-25T16:40:00Z">
        <w:r w:rsidDel="00F758C4">
          <w:rPr>
            <w:w w:val="105"/>
          </w:rPr>
          <w:delText>That</w:delText>
        </w:r>
        <w:r w:rsidDel="00F758C4">
          <w:rPr>
            <w:spacing w:val="5"/>
            <w:w w:val="105"/>
          </w:rPr>
          <w:delText xml:space="preserve"> </w:delText>
        </w:r>
        <w:r w:rsidDel="00F758C4">
          <w:rPr>
            <w:w w:val="105"/>
          </w:rPr>
          <w:delText>is</w:delText>
        </w:r>
      </w:del>
      <w:ins w:id="183" w:author="Rivard, Christine" w:date="2015-03-25T16:40:00Z">
        <w:r w:rsidR="00F758C4">
          <w:rPr>
            <w:w w:val="105"/>
          </w:rPr>
          <w:t>This includes</w:t>
        </w:r>
      </w:ins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input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output</w:t>
      </w:r>
      <w:r>
        <w:rPr>
          <w:spacing w:val="5"/>
          <w:w w:val="105"/>
        </w:rPr>
        <w:t xml:space="preserve"> </w:t>
      </w:r>
      <w:r>
        <w:rPr>
          <w:w w:val="105"/>
        </w:rPr>
        <w:t>files</w:t>
      </w:r>
      <w:r>
        <w:rPr>
          <w:spacing w:val="5"/>
          <w:w w:val="105"/>
        </w:rPr>
        <w:t xml:space="preserve"> </w:t>
      </w:r>
      <w:r>
        <w:rPr>
          <w:w w:val="105"/>
        </w:rPr>
        <w:t>relative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4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saved</w:t>
      </w:r>
      <w:r>
        <w:rPr>
          <w:spacing w:val="-9"/>
          <w:w w:val="105"/>
        </w:rPr>
        <w:t xml:space="preserve"> </w:t>
      </w:r>
      <w:r>
        <w:rPr>
          <w:w w:val="105"/>
        </w:rPr>
        <w:t>within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common</w:t>
      </w:r>
      <w:r>
        <w:rPr>
          <w:spacing w:val="-8"/>
          <w:w w:val="105"/>
        </w:rPr>
        <w:t xml:space="preserve"> </w:t>
      </w:r>
      <w:r>
        <w:rPr>
          <w:w w:val="105"/>
        </w:rPr>
        <w:t>folder</w:t>
      </w:r>
      <w:r>
        <w:rPr>
          <w:spacing w:val="-9"/>
          <w:w w:val="105"/>
        </w:rPr>
        <w:t xml:space="preserve"> </w:t>
      </w:r>
      <w:r>
        <w:rPr>
          <w:w w:val="105"/>
        </w:rPr>
        <w:t>called</w:t>
      </w:r>
      <w:r>
        <w:rPr>
          <w:spacing w:val="-9"/>
          <w:w w:val="105"/>
        </w:rPr>
        <w:t xml:space="preserve"> </w:t>
      </w:r>
      <w:del w:id="184" w:author="Rivard, Christine" w:date="2015-03-25T16:41:00Z">
        <w:r w:rsidDel="00F758C4">
          <w:rPr>
            <w:w w:val="105"/>
          </w:rPr>
          <w:delText>the</w:delText>
        </w:r>
        <w:r w:rsidDel="00F758C4">
          <w:rPr>
            <w:spacing w:val="-9"/>
            <w:w w:val="105"/>
          </w:rPr>
          <w:delText xml:space="preserve"> </w:delText>
        </w:r>
      </w:del>
      <w:r>
        <w:rPr>
          <w:w w:val="105"/>
        </w:rPr>
        <w:t>‘‘project</w:t>
      </w:r>
      <w:r>
        <w:rPr>
          <w:spacing w:val="-10"/>
          <w:w w:val="105"/>
        </w:rPr>
        <w:t xml:space="preserve"> </w:t>
      </w:r>
      <w:r>
        <w:rPr>
          <w:w w:val="105"/>
        </w:rPr>
        <w:t>folder’’.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allows</w:t>
      </w:r>
      <w:r>
        <w:rPr>
          <w:w w:val="98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easily</w:t>
      </w:r>
      <w:r>
        <w:rPr>
          <w:spacing w:val="35"/>
          <w:w w:val="105"/>
        </w:rPr>
        <w:t xml:space="preserve"> </w:t>
      </w:r>
      <w:ins w:id="185" w:author="Rivard, Christine" w:date="2015-03-26T11:46:00Z">
        <w:r w:rsidR="0066179C">
          <w:rPr>
            <w:spacing w:val="35"/>
            <w:w w:val="105"/>
          </w:rPr>
          <w:t>travel</w:t>
        </w:r>
      </w:ins>
      <w:ins w:id="186" w:author="Rivard, Christine" w:date="2015-03-25T16:43:00Z">
        <w:r w:rsidR="00F758C4">
          <w:rPr>
            <w:spacing w:val="35"/>
            <w:w w:val="105"/>
          </w:rPr>
          <w:t xml:space="preserve"> from one step to the other</w:t>
        </w:r>
      </w:ins>
      <w:ins w:id="187" w:author="Rivard, Christine" w:date="2015-03-26T11:46:00Z">
        <w:r w:rsidR="0066179C">
          <w:rPr>
            <w:spacing w:val="35"/>
            <w:w w:val="105"/>
          </w:rPr>
          <w:t xml:space="preserve"> </w:t>
        </w:r>
      </w:ins>
      <w:commentRangeStart w:id="188"/>
      <w:r>
        <w:rPr>
          <w:w w:val="105"/>
        </w:rPr>
        <w:t>backup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move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projects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4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location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3"/>
          <w:w w:val="105"/>
        </w:rPr>
        <w:t xml:space="preserve"> </w:t>
      </w:r>
      <w:commentRangeEnd w:id="188"/>
      <w:r w:rsidR="00F758C4">
        <w:rPr>
          <w:rStyle w:val="CommentReference"/>
          <w:rFonts w:asciiTheme="minorHAnsi" w:eastAsiaTheme="minorHAnsi" w:hAnsiTheme="minorHAnsi"/>
        </w:rPr>
        <w:commentReference w:id="188"/>
      </w:r>
      <w:r>
        <w:rPr>
          <w:w w:val="105"/>
        </w:rPr>
        <w:t>since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files</w:t>
      </w:r>
      <w:r>
        <w:rPr>
          <w:w w:val="98"/>
        </w:rPr>
        <w:t xml:space="preserve"> </w:t>
      </w:r>
      <w:del w:id="189" w:author="Rivard, Christine" w:date="2015-03-25T16:41:00Z">
        <w:r w:rsidDel="00F758C4">
          <w:rPr>
            <w:w w:val="105"/>
          </w:rPr>
          <w:delText>relating</w:delText>
        </w:r>
        <w:r w:rsidDel="00F758C4">
          <w:rPr>
            <w:spacing w:val="16"/>
            <w:w w:val="105"/>
          </w:rPr>
          <w:delText xml:space="preserve"> </w:delText>
        </w:r>
      </w:del>
      <w:ins w:id="190" w:author="Rivard, Christine" w:date="2015-03-25T16:41:00Z">
        <w:r w:rsidR="00F758C4">
          <w:rPr>
            <w:w w:val="105"/>
          </w:rPr>
          <w:t>related</w:t>
        </w:r>
        <w:r w:rsidR="00F758C4">
          <w:rPr>
            <w:spacing w:val="16"/>
            <w:w w:val="105"/>
          </w:rPr>
          <w:t xml:space="preserve"> </w:t>
        </w:r>
      </w:ins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w w:val="105"/>
        </w:rPr>
        <w:t>place.</w:t>
      </w:r>
    </w:p>
    <w:p w:rsidR="00937B91" w:rsidRDefault="00F84142">
      <w:pPr>
        <w:pStyle w:val="BodyText"/>
        <w:spacing w:line="251" w:lineRule="auto"/>
        <w:ind w:left="125" w:right="111" w:firstLine="359"/>
        <w:jc w:val="both"/>
      </w:pPr>
      <w:del w:id="191" w:author="Rivard, Christine" w:date="2015-03-26T11:47:00Z">
        <w:r w:rsidDel="0066179C">
          <w:rPr>
            <w:w w:val="105"/>
          </w:rPr>
          <w:delText>On</w:delText>
        </w:r>
        <w:r w:rsidDel="0066179C">
          <w:rPr>
            <w:spacing w:val="-9"/>
            <w:w w:val="105"/>
          </w:rPr>
          <w:delText xml:space="preserve"> </w:delText>
        </w:r>
      </w:del>
      <w:ins w:id="192" w:author="Rivard, Christine" w:date="2015-03-26T11:47:00Z">
        <w:r w:rsidR="0066179C">
          <w:rPr>
            <w:w w:val="105"/>
          </w:rPr>
          <w:t>When you</w:t>
        </w:r>
        <w:r w:rsidR="0066179C">
          <w:rPr>
            <w:spacing w:val="-9"/>
            <w:w w:val="105"/>
          </w:rPr>
          <w:t xml:space="preserve"> </w:t>
        </w:r>
      </w:ins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launch</w:t>
      </w:r>
      <w:del w:id="193" w:author="Rivard, Christine" w:date="2015-03-26T11:47:00Z">
        <w:r w:rsidDel="0066179C">
          <w:rPr>
            <w:w w:val="105"/>
          </w:rPr>
          <w:delText>,</w:delText>
        </w:r>
      </w:del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ins w:id="194" w:author="Rivard, Christine" w:date="2015-03-26T11:47:00Z">
        <w:r w:rsidR="0066179C">
          <w:rPr>
            <w:w w:val="105"/>
          </w:rPr>
          <w:t>, the software</w:t>
        </w:r>
      </w:ins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8"/>
          <w:w w:val="105"/>
        </w:rPr>
        <w:t xml:space="preserve"> </w:t>
      </w: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example</w:t>
      </w:r>
      <w:r>
        <w:rPr>
          <w:spacing w:val="-8"/>
          <w:w w:val="105"/>
        </w:rPr>
        <w:t xml:space="preserve"> </w:t>
      </w:r>
      <w:del w:id="195" w:author="Rivard, Christine" w:date="2015-03-26T11:48:00Z">
        <w:r w:rsidDel="0066179C">
          <w:rPr>
            <w:w w:val="105"/>
          </w:rPr>
          <w:delText>that</w:delText>
        </w:r>
        <w:r w:rsidDel="0066179C">
          <w:rPr>
            <w:spacing w:val="-8"/>
            <w:w w:val="105"/>
          </w:rPr>
          <w:delText xml:space="preserve"> </w:delText>
        </w:r>
        <w:r w:rsidDel="0066179C">
          <w:rPr>
            <w:w w:val="105"/>
          </w:rPr>
          <w:delText>is</w:delText>
        </w:r>
        <w:r w:rsidDel="0066179C">
          <w:rPr>
            <w:spacing w:val="-9"/>
            <w:w w:val="105"/>
          </w:rPr>
          <w:delText xml:space="preserve"> </w:delText>
        </w:r>
        <w:r w:rsidDel="0066179C">
          <w:rPr>
            <w:w w:val="105"/>
          </w:rPr>
          <w:delText>distributed</w:delText>
        </w:r>
        <w:r w:rsidDel="0066179C">
          <w:rPr>
            <w:spacing w:val="-9"/>
            <w:w w:val="105"/>
          </w:rPr>
          <w:delText xml:space="preserve"> </w:delText>
        </w:r>
        <w:r w:rsidDel="0066179C">
          <w:rPr>
            <w:w w:val="105"/>
          </w:rPr>
          <w:delText>with</w:delText>
        </w:r>
        <w:r w:rsidDel="0066179C">
          <w:rPr>
            <w:spacing w:val="-8"/>
            <w:w w:val="105"/>
          </w:rPr>
          <w:delText xml:space="preserve"> </w:delText>
        </w:r>
        <w:r w:rsidDel="0066179C">
          <w:rPr>
            <w:w w:val="105"/>
          </w:rPr>
          <w:delText>the</w:delText>
        </w:r>
        <w:r w:rsidDel="0066179C">
          <w:rPr>
            <w:spacing w:val="-9"/>
            <w:w w:val="105"/>
          </w:rPr>
          <w:delText xml:space="preserve"> </w:delText>
        </w:r>
        <w:r w:rsidDel="0066179C">
          <w:rPr>
            <w:w w:val="105"/>
          </w:rPr>
          <w:delText>software</w:delText>
        </w:r>
        <w:r w:rsidDel="0066179C">
          <w:rPr>
            <w:w w:val="101"/>
          </w:rPr>
          <w:delText xml:space="preserve"> </w:delText>
        </w:r>
      </w:del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necessary</w:t>
      </w:r>
      <w:r>
        <w:rPr>
          <w:spacing w:val="22"/>
          <w:w w:val="105"/>
        </w:rPr>
        <w:t xml:space="preserve"> </w:t>
      </w:r>
      <w:r>
        <w:rPr>
          <w:w w:val="105"/>
        </w:rPr>
        <w:t>files</w:t>
      </w:r>
      <w:r>
        <w:rPr>
          <w:spacing w:val="24"/>
          <w:w w:val="105"/>
        </w:rPr>
        <w:t xml:space="preserve"> </w:t>
      </w:r>
      <w:ins w:id="196" w:author="Rivard, Christine" w:date="2015-03-26T11:48:00Z">
        <w:r w:rsidR="0066179C">
          <w:rPr>
            <w:spacing w:val="24"/>
            <w:w w:val="105"/>
          </w:rPr>
          <w:t xml:space="preserve">that </w:t>
        </w:r>
        <w:proofErr w:type="gramStart"/>
        <w:r w:rsidR="0066179C">
          <w:rPr>
            <w:spacing w:val="24"/>
            <w:w w:val="105"/>
          </w:rPr>
          <w:t>allows</w:t>
        </w:r>
        <w:proofErr w:type="gramEnd"/>
        <w:r w:rsidR="0066179C">
          <w:rPr>
            <w:spacing w:val="24"/>
            <w:w w:val="105"/>
          </w:rPr>
          <w:t xml:space="preserve"> you </w:t>
        </w:r>
      </w:ins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easily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quickly</w:t>
      </w:r>
      <w:r>
        <w:rPr>
          <w:spacing w:val="24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ins w:id="197" w:author="Rivard, Christine" w:date="2015-03-26T11:49:00Z">
        <w:r w:rsidR="0066179C">
          <w:rPr>
            <w:spacing w:val="24"/>
            <w:w w:val="105"/>
          </w:rPr>
          <w:t xml:space="preserve">different </w:t>
        </w:r>
      </w:ins>
      <w:r>
        <w:rPr>
          <w:w w:val="105"/>
        </w:rPr>
        <w:t>functionalit</w:t>
      </w:r>
      <w:ins w:id="198" w:author="Rivard, Christine" w:date="2015-03-26T11:46:00Z">
        <w:r w:rsidR="0066179C">
          <w:rPr>
            <w:w w:val="105"/>
          </w:rPr>
          <w:t>ies</w:t>
        </w:r>
      </w:ins>
      <w:del w:id="199" w:author="Rivard, Christine" w:date="2015-03-26T11:46:00Z">
        <w:r w:rsidDel="0066179C">
          <w:rPr>
            <w:w w:val="105"/>
          </w:rPr>
          <w:delText>y</w:delText>
        </w:r>
      </w:del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title</w:t>
      </w:r>
      <w:r>
        <w:rPr>
          <w:w w:val="113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del w:id="200" w:author="Rivard, Christine" w:date="2015-03-26T11:50:00Z">
        <w:r w:rsidDel="0066179C">
          <w:rPr>
            <w:w w:val="105"/>
          </w:rPr>
          <w:delText>ly</w:delText>
        </w:r>
        <w:r w:rsidDel="0066179C">
          <w:rPr>
            <w:spacing w:val="25"/>
            <w:w w:val="105"/>
          </w:rPr>
          <w:delText xml:space="preserve"> </w:delText>
        </w:r>
        <w:r w:rsidDel="0066179C">
          <w:rPr>
            <w:w w:val="105"/>
          </w:rPr>
          <w:delText>opened</w:delText>
        </w:r>
      </w:del>
      <w:r>
        <w:rPr>
          <w:spacing w:val="23"/>
          <w:w w:val="105"/>
        </w:rPr>
        <w:t xml:space="preserve"> </w:t>
      </w:r>
      <w:r>
        <w:rPr>
          <w:w w:val="105"/>
        </w:rPr>
        <w:t>project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shown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menu</w:t>
      </w:r>
      <w:r>
        <w:rPr>
          <w:spacing w:val="22"/>
          <w:w w:val="105"/>
        </w:rPr>
        <w:t xml:space="preserve"> </w:t>
      </w:r>
      <w:r>
        <w:rPr>
          <w:w w:val="105"/>
        </w:rPr>
        <w:t>bar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top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del w:id="201" w:author="Rivard, Christine" w:date="2015-03-26T11:51:00Z">
        <w:r w:rsidDel="0066179C">
          <w:rPr>
            <w:w w:val="105"/>
          </w:rPr>
          <w:delText>interface</w:delText>
        </w:r>
      </w:del>
      <w:ins w:id="202" w:author="Rivard, Christine" w:date="2015-03-26T11:51:00Z">
        <w:r w:rsidR="0066179C">
          <w:rPr>
            <w:w w:val="105"/>
          </w:rPr>
          <w:t>page</w:t>
        </w:r>
        <w:proofErr w:type="gramStart"/>
        <w:r w:rsidR="0066179C">
          <w:rPr>
            <w:w w:val="105"/>
          </w:rPr>
          <w:t>?</w:t>
        </w:r>
      </w:ins>
      <w:r>
        <w:rPr>
          <w:w w:val="105"/>
        </w:rPr>
        <w:t>.</w:t>
      </w:r>
      <w:proofErr w:type="gramEnd"/>
      <w:r>
        <w:rPr>
          <w:spacing w:val="51"/>
          <w:w w:val="105"/>
        </w:rPr>
        <w:t xml:space="preserve"> </w:t>
      </w:r>
      <w:r>
        <w:rPr>
          <w:w w:val="105"/>
        </w:rPr>
        <w:t>Additional</w:t>
      </w:r>
      <w:r>
        <w:rPr>
          <w:w w:val="107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commentRangeStart w:id="203"/>
      <w:r>
        <w:rPr>
          <w:w w:val="105"/>
        </w:rPr>
        <w:t>displayed</w:t>
      </w:r>
      <w:r>
        <w:rPr>
          <w:spacing w:val="14"/>
          <w:w w:val="105"/>
        </w:rPr>
        <w:t xml:space="preserve"> </w:t>
      </w:r>
      <w:commentRangeEnd w:id="203"/>
      <w:r w:rsidR="0066179C">
        <w:rPr>
          <w:rStyle w:val="CommentReference"/>
          <w:rFonts w:asciiTheme="minorHAnsi" w:eastAsiaTheme="minorHAnsi" w:hAnsiTheme="minorHAnsi"/>
        </w:rPr>
        <w:commentReference w:id="203"/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clicking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small</w:t>
      </w:r>
      <w:r>
        <w:rPr>
          <w:spacing w:val="15"/>
          <w:w w:val="105"/>
        </w:rPr>
        <w:t xml:space="preserve"> </w:t>
      </w:r>
      <w:r>
        <w:rPr>
          <w:w w:val="105"/>
        </w:rPr>
        <w:t>‘‘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’’</w:t>
      </w:r>
      <w:r>
        <w:rPr>
          <w:spacing w:val="15"/>
          <w:w w:val="105"/>
        </w:rPr>
        <w:t xml:space="preserve"> </w:t>
      </w:r>
      <w:r>
        <w:rPr>
          <w:w w:val="105"/>
        </w:rPr>
        <w:t>icon</w:t>
      </w:r>
      <w:r>
        <w:rPr>
          <w:spacing w:val="13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nam</w:t>
      </w:r>
      <w:r>
        <w:rPr>
          <w:spacing w:val="-2"/>
          <w:w w:val="105"/>
        </w:rPr>
        <w:t>e.</w:t>
      </w:r>
      <w:r>
        <w:rPr>
          <w:spacing w:val="41"/>
          <w:w w:val="105"/>
        </w:rPr>
        <w:t xml:space="preserve"> </w:t>
      </w:r>
      <w:del w:id="204" w:author="Rivard, Christine" w:date="2015-03-26T11:52:00Z">
        <w:r w:rsidDel="0066179C">
          <w:rPr>
            <w:w w:val="105"/>
          </w:rPr>
          <w:delText>There</w:delText>
        </w:r>
        <w:r w:rsidDel="0066179C">
          <w:rPr>
            <w:spacing w:val="14"/>
            <w:w w:val="105"/>
          </w:rPr>
          <w:delText xml:space="preserve"> </w:delText>
        </w:r>
        <w:r w:rsidDel="0066179C">
          <w:rPr>
            <w:w w:val="105"/>
          </w:rPr>
          <w:delText>can</w:delText>
        </w:r>
        <w:r w:rsidDel="0066179C">
          <w:rPr>
            <w:spacing w:val="15"/>
            <w:w w:val="105"/>
          </w:rPr>
          <w:delText xml:space="preserve"> </w:delText>
        </w:r>
        <w:r w:rsidDel="0066179C">
          <w:rPr>
            <w:w w:val="105"/>
          </w:rPr>
          <w:delText>be</w:delText>
        </w:r>
        <w:r w:rsidDel="0066179C">
          <w:rPr>
            <w:spacing w:val="15"/>
            <w:w w:val="105"/>
          </w:rPr>
          <w:delText xml:space="preserve"> </w:delText>
        </w:r>
        <w:r w:rsidDel="0066179C">
          <w:rPr>
            <w:w w:val="105"/>
          </w:rPr>
          <w:delText>only</w:delText>
        </w:r>
        <w:r w:rsidDel="0066179C">
          <w:rPr>
            <w:spacing w:val="14"/>
            <w:w w:val="105"/>
          </w:rPr>
          <w:delText xml:space="preserve"> </w:delText>
        </w:r>
        <w:r w:rsidDel="0066179C">
          <w:rPr>
            <w:w w:val="105"/>
          </w:rPr>
          <w:delText>one</w:delText>
        </w:r>
        <w:r w:rsidDel="0066179C">
          <w:rPr>
            <w:spacing w:val="15"/>
            <w:w w:val="105"/>
          </w:rPr>
          <w:delText xml:space="preserve"> </w:delText>
        </w:r>
        <w:r w:rsidDel="0066179C">
          <w:rPr>
            <w:w w:val="105"/>
          </w:rPr>
          <w:delText>opened</w:delText>
        </w:r>
      </w:del>
      <w:ins w:id="205" w:author="Rivard, Christine" w:date="2015-03-26T11:52:00Z">
        <w:r w:rsidR="0066179C">
          <w:rPr>
            <w:w w:val="105"/>
          </w:rPr>
          <w:t>Only one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ins w:id="206" w:author="Rivard, Christine" w:date="2015-03-26T11:52:00Z">
        <w:r w:rsidR="0066179C">
          <w:rPr>
            <w:spacing w:val="13"/>
            <w:w w:val="105"/>
          </w:rPr>
          <w:t xml:space="preserve">can be open </w:t>
        </w:r>
      </w:ins>
      <w:del w:id="207" w:author="Rivard, Christine" w:date="2015-03-26T11:52:00Z">
        <w:r w:rsidDel="0066179C">
          <w:rPr>
            <w:w w:val="105"/>
          </w:rPr>
          <w:delText>per</w:delText>
        </w:r>
        <w:r w:rsidDel="0066179C">
          <w:rPr>
            <w:spacing w:val="14"/>
            <w:w w:val="105"/>
          </w:rPr>
          <w:delText xml:space="preserve"> </w:delText>
        </w:r>
        <w:r w:rsidDel="0066179C">
          <w:rPr>
            <w:w w:val="105"/>
          </w:rPr>
          <w:delText>instance</w:delText>
        </w:r>
        <w:r w:rsidDel="0066179C">
          <w:rPr>
            <w:spacing w:val="14"/>
            <w:w w:val="105"/>
          </w:rPr>
          <w:delText xml:space="preserve"> </w:delText>
        </w:r>
        <w:r w:rsidDel="0066179C">
          <w:rPr>
            <w:w w:val="105"/>
          </w:rPr>
          <w:delText>of</w:delText>
        </w:r>
      </w:del>
      <w:ins w:id="208" w:author="Rivard, Christine" w:date="2015-03-26T11:52:00Z">
        <w:r w:rsidR="0066179C">
          <w:rPr>
            <w:w w:val="105"/>
          </w:rPr>
          <w:t>in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WHAT.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7"/>
        </w:numPr>
        <w:tabs>
          <w:tab w:val="left" w:pos="1017"/>
        </w:tabs>
        <w:spacing w:before="146"/>
        <w:jc w:val="both"/>
        <w:rPr>
          <w:rFonts w:ascii="Georgia" w:eastAsia="Georgia" w:hAnsi="Georgia" w:cs="Georgia"/>
          <w:sz w:val="34"/>
          <w:szCs w:val="34"/>
        </w:rPr>
      </w:pPr>
      <w:bookmarkStart w:id="209" w:name="Create_a_New_Project"/>
      <w:bookmarkStart w:id="210" w:name="_bookmark11"/>
      <w:bookmarkEnd w:id="209"/>
      <w:bookmarkEnd w:id="210"/>
      <w:r>
        <w:rPr>
          <w:rFonts w:ascii="Georgia"/>
          <w:b/>
          <w:sz w:val="34"/>
        </w:rPr>
        <w:t>Create</w:t>
      </w:r>
      <w:r>
        <w:rPr>
          <w:rFonts w:ascii="Georgia"/>
          <w:b/>
          <w:spacing w:val="11"/>
          <w:sz w:val="34"/>
        </w:rPr>
        <w:t xml:space="preserve"> </w:t>
      </w:r>
      <w:r>
        <w:rPr>
          <w:rFonts w:ascii="Georgia"/>
          <w:b/>
          <w:sz w:val="34"/>
        </w:rPr>
        <w:t>a</w:t>
      </w:r>
      <w:r>
        <w:rPr>
          <w:rFonts w:ascii="Georgia"/>
          <w:b/>
          <w:spacing w:val="12"/>
          <w:sz w:val="34"/>
        </w:rPr>
        <w:t xml:space="preserve"> </w:t>
      </w:r>
      <w:r>
        <w:rPr>
          <w:rFonts w:ascii="Georgia"/>
          <w:b/>
          <w:sz w:val="34"/>
        </w:rPr>
        <w:t>New</w:t>
      </w:r>
      <w:r>
        <w:rPr>
          <w:rFonts w:ascii="Georgia"/>
          <w:b/>
          <w:spacing w:val="11"/>
          <w:sz w:val="34"/>
        </w:rPr>
        <w:t xml:space="preserve"> </w:t>
      </w:r>
      <w:r>
        <w:rPr>
          <w:rFonts w:ascii="Georgia"/>
          <w:b/>
          <w:sz w:val="34"/>
        </w:rPr>
        <w:t>Project</w:t>
      </w:r>
    </w:p>
    <w:p w:rsidR="00937B91" w:rsidRDefault="00F84142">
      <w:pPr>
        <w:pStyle w:val="BodyText"/>
        <w:spacing w:before="199" w:line="245" w:lineRule="auto"/>
        <w:ind w:left="133" w:right="105" w:hanging="9"/>
        <w:jc w:val="both"/>
      </w:pP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start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1"/>
          <w:w w:val="105"/>
        </w:rPr>
        <w:t xml:space="preserve"> </w:t>
      </w:r>
      <w:r>
        <w:rPr>
          <w:w w:val="105"/>
        </w:rPr>
        <w:t>project,</w:t>
      </w:r>
      <w:r>
        <w:rPr>
          <w:spacing w:val="20"/>
          <w:w w:val="105"/>
        </w:rPr>
        <w:t xml:space="preserve"> </w:t>
      </w:r>
      <w:commentRangeStart w:id="211"/>
      <w:r>
        <w:rPr>
          <w:w w:val="105"/>
        </w:rPr>
        <w:t>click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button</w:t>
      </w:r>
      <w:r>
        <w:rPr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New</w:t>
      </w:r>
      <w:r>
        <w:rPr>
          <w:rFonts w:ascii="Palatino Linotype"/>
          <w:i/>
          <w:spacing w:val="22"/>
          <w:w w:val="105"/>
        </w:rPr>
        <w:t xml:space="preserve"> </w:t>
      </w:r>
      <w:r>
        <w:rPr>
          <w:rFonts w:ascii="Palatino Linotype"/>
          <w:i/>
          <w:w w:val="105"/>
        </w:rPr>
        <w:t>Project</w:t>
      </w:r>
      <w:commentRangeEnd w:id="211"/>
      <w:r w:rsidR="005347E8">
        <w:rPr>
          <w:rStyle w:val="CommentReference"/>
          <w:rFonts w:asciiTheme="minorHAnsi" w:eastAsiaTheme="minorHAnsi" w:hAnsiTheme="minorHAnsi"/>
        </w:rPr>
        <w:commentReference w:id="211"/>
      </w:r>
      <w:del w:id="212" w:author="Rivard, Christine" w:date="2015-03-26T11:56:00Z">
        <w:r w:rsidDel="009715B3">
          <w:rPr>
            <w:rFonts w:ascii="Palatino Linotype"/>
            <w:i/>
            <w:w w:val="105"/>
          </w:rPr>
          <w:delText>.</w:delText>
        </w:r>
      </w:del>
      <w:r>
        <w:rPr>
          <w:rFonts w:ascii="Palatino Linotype"/>
          <w:i/>
          <w:spacing w:val="-21"/>
          <w:w w:val="105"/>
        </w:rPr>
        <w:t xml:space="preserve"> </w:t>
      </w:r>
      <w:del w:id="213" w:author="Rivard, Christine" w:date="2015-03-26T11:55:00Z">
        <w:r w:rsidDel="009715B3">
          <w:rPr>
            <w:rFonts w:ascii="Palatino Linotype"/>
            <w:i/>
            <w:w w:val="105"/>
          </w:rPr>
          <w:delText>.</w:delText>
        </w:r>
        <w:r w:rsidDel="009715B3">
          <w:rPr>
            <w:rFonts w:ascii="Palatino Linotype"/>
            <w:i/>
            <w:spacing w:val="-21"/>
            <w:w w:val="105"/>
          </w:rPr>
          <w:delText xml:space="preserve"> </w:delText>
        </w:r>
        <w:r w:rsidDel="009715B3">
          <w:rPr>
            <w:rFonts w:ascii="Palatino Linotype"/>
            <w:i/>
            <w:w w:val="105"/>
          </w:rPr>
          <w:delText>.</w:delText>
        </w:r>
        <w:r w:rsidDel="009715B3">
          <w:rPr>
            <w:rFonts w:ascii="Palatino Linotype"/>
            <w:i/>
            <w:spacing w:val="30"/>
            <w:w w:val="105"/>
          </w:rPr>
          <w:delText xml:space="preserve"> </w:delText>
        </w:r>
        <w:r w:rsidRPr="009715B3" w:rsidDel="009715B3">
          <w:rPr>
            <w:w w:val="105"/>
          </w:rPr>
          <w:delText>with</w:delText>
        </w:r>
      </w:del>
      <w:ins w:id="214" w:author="Rivard, Christine" w:date="2015-03-26T12:41:00Z">
        <w:r w:rsidR="005347E8">
          <w:rPr>
            <w:w w:val="105"/>
          </w:rPr>
          <w:t>or click on</w:t>
        </w:r>
      </w:ins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small</w:t>
      </w:r>
      <w:r>
        <w:rPr>
          <w:spacing w:val="21"/>
          <w:w w:val="105"/>
        </w:rPr>
        <w:t xml:space="preserve"> </w:t>
      </w:r>
      <w:r>
        <w:rPr>
          <w:w w:val="105"/>
        </w:rPr>
        <w:t>folder</w:t>
      </w:r>
      <w:r>
        <w:rPr>
          <w:spacing w:val="22"/>
          <w:w w:val="105"/>
        </w:rPr>
        <w:t xml:space="preserve"> </w:t>
      </w:r>
      <w:r>
        <w:rPr>
          <w:w w:val="105"/>
        </w:rPr>
        <w:t>icon</w:t>
      </w:r>
      <w:r>
        <w:rPr>
          <w:spacing w:val="22"/>
          <w:w w:val="105"/>
        </w:rPr>
        <w:t xml:space="preserve"> </w:t>
      </w:r>
      <w:r>
        <w:rPr>
          <w:w w:val="105"/>
        </w:rPr>
        <w:t>located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w w:val="121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3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menu</w:t>
      </w:r>
      <w:r>
        <w:rPr>
          <w:spacing w:val="11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5" w:history="1">
        <w:r>
          <w:rPr>
            <w:spacing w:val="-2"/>
            <w:w w:val="105"/>
          </w:rPr>
          <w:t>1</w:t>
        </w:r>
      </w:hyperlink>
      <w:r>
        <w:rPr>
          <w:spacing w:val="-1"/>
          <w:w w:val="105"/>
        </w:rPr>
        <w:t>.1).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new</w:t>
      </w:r>
      <w:r>
        <w:rPr>
          <w:spacing w:val="12"/>
          <w:w w:val="105"/>
        </w:rPr>
        <w:t xml:space="preserve"> </w:t>
      </w:r>
      <w:r>
        <w:rPr>
          <w:w w:val="105"/>
        </w:rPr>
        <w:t>dialog</w:t>
      </w:r>
      <w:r>
        <w:rPr>
          <w:spacing w:val="12"/>
          <w:w w:val="105"/>
        </w:rPr>
        <w:t xml:space="preserve"> </w:t>
      </w:r>
      <w:r>
        <w:rPr>
          <w:w w:val="105"/>
        </w:rPr>
        <w:t>window</w:t>
      </w:r>
      <w:r>
        <w:rPr>
          <w:spacing w:val="11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2"/>
        </w:rPr>
        <w:t xml:space="preserve"> </w:t>
      </w: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hyperlink w:anchor="_bookmark12" w:history="1">
        <w:r>
          <w:rPr>
            <w:w w:val="105"/>
          </w:rPr>
          <w:t>2.1)</w:t>
        </w:r>
      </w:hyperlink>
      <w:r>
        <w:rPr>
          <w:spacing w:val="27"/>
          <w:w w:val="105"/>
        </w:rPr>
        <w:t xml:space="preserve"> </w:t>
      </w:r>
      <w:r>
        <w:rPr>
          <w:w w:val="105"/>
        </w:rPr>
        <w:t>where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enter</w:t>
      </w:r>
      <w:r>
        <w:rPr>
          <w:spacing w:val="27"/>
          <w:w w:val="105"/>
        </w:rPr>
        <w:t xml:space="preserve"> </w:t>
      </w:r>
      <w:del w:id="215" w:author="Rivard, Christine" w:date="2015-03-26T13:38:00Z">
        <w:r w:rsidDel="001035D1">
          <w:rPr>
            <w:w w:val="105"/>
          </w:rPr>
          <w:delText>various</w:delText>
        </w:r>
        <w:r w:rsidDel="001035D1">
          <w:rPr>
            <w:spacing w:val="27"/>
            <w:w w:val="105"/>
          </w:rPr>
          <w:delText xml:space="preserve"> </w:delText>
        </w:r>
      </w:del>
      <w:commentRangeStart w:id="216"/>
      <w:r>
        <w:rPr>
          <w:w w:val="105"/>
        </w:rPr>
        <w:t>information</w:t>
      </w:r>
      <w:commentRangeEnd w:id="216"/>
      <w:r w:rsidR="001035D1">
        <w:rPr>
          <w:rStyle w:val="CommentReference"/>
          <w:rFonts w:asciiTheme="minorHAnsi" w:eastAsiaTheme="minorHAnsi" w:hAnsiTheme="minorHAnsi"/>
        </w:rPr>
        <w:commentReference w:id="216"/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6"/>
          <w:w w:val="105"/>
        </w:rPr>
        <w:t xml:space="preserve"> </w:t>
      </w:r>
      <w:r>
        <w:rPr>
          <w:w w:val="105"/>
        </w:rPr>
        <w:t>title,</w:t>
      </w:r>
      <w:r>
        <w:rPr>
          <w:spacing w:val="27"/>
          <w:w w:val="105"/>
        </w:rPr>
        <w:t xml:space="preserve"> </w:t>
      </w:r>
      <w:r>
        <w:rPr>
          <w:w w:val="105"/>
        </w:rPr>
        <w:t>author</w:t>
      </w:r>
      <w:r>
        <w:rPr>
          <w:spacing w:val="21"/>
          <w:w w:val="112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ordinates.</w:t>
      </w:r>
    </w:p>
    <w:p w:rsidR="00937B91" w:rsidDel="001035D1" w:rsidRDefault="00F84142">
      <w:pPr>
        <w:pStyle w:val="BodyText"/>
        <w:spacing w:line="299" w:lineRule="exact"/>
        <w:ind w:left="125" w:firstLine="359"/>
        <w:jc w:val="both"/>
        <w:rPr>
          <w:del w:id="217" w:author="Rivard, Christine" w:date="2015-03-26T13:39:00Z"/>
        </w:rPr>
      </w:pPr>
      <w:r>
        <w:rPr>
          <w:w w:val="105"/>
        </w:rPr>
        <w:t>Clicking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button</w:t>
      </w:r>
      <w:r>
        <w:rPr>
          <w:spacing w:val="43"/>
          <w:w w:val="105"/>
        </w:rPr>
        <w:t xml:space="preserve"> </w:t>
      </w:r>
      <w:r>
        <w:rPr>
          <w:rFonts w:ascii="Palatino Linotype"/>
          <w:i/>
          <w:w w:val="105"/>
        </w:rPr>
        <w:t>Save</w:t>
      </w:r>
      <w:r>
        <w:rPr>
          <w:rFonts w:ascii="Palatino Linotype"/>
          <w:i/>
          <w:spacing w:val="55"/>
          <w:w w:val="105"/>
        </w:rPr>
        <w:t xml:space="preserve"> </w:t>
      </w:r>
      <w:r>
        <w:rPr>
          <w:w w:val="105"/>
        </w:rPr>
        <w:t>creates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new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folder</w:t>
      </w:r>
      <w:r>
        <w:rPr>
          <w:spacing w:val="43"/>
          <w:w w:val="105"/>
        </w:rPr>
        <w:t xml:space="preserve"> </w:t>
      </w:r>
      <w:r>
        <w:rPr>
          <w:w w:val="105"/>
        </w:rPr>
        <w:t>named</w:t>
      </w:r>
      <w:r>
        <w:rPr>
          <w:spacing w:val="42"/>
          <w:w w:val="105"/>
        </w:rPr>
        <w:t xml:space="preserve"> </w:t>
      </w:r>
      <w:r>
        <w:rPr>
          <w:w w:val="105"/>
        </w:rPr>
        <w:t>after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title</w:t>
      </w:r>
      <w:ins w:id="218" w:author="Rivard, Christine" w:date="2015-03-26T13:39:00Z">
        <w:r w:rsidR="001035D1">
          <w:rPr>
            <w:w w:val="105"/>
          </w:rPr>
          <w:t xml:space="preserve">. </w:t>
        </w:r>
      </w:ins>
      <w:del w:id="219" w:author="Rivard, Christine" w:date="2015-03-26T13:39:00Z">
        <w:r w:rsidDel="001035D1">
          <w:rPr>
            <w:spacing w:val="43"/>
            <w:w w:val="105"/>
          </w:rPr>
          <w:delText xml:space="preserve"> </w:delText>
        </w:r>
        <w:r w:rsidDel="001035D1">
          <w:rPr>
            <w:w w:val="105"/>
          </w:rPr>
          <w:delText>in</w:delText>
        </w:r>
      </w:del>
    </w:p>
    <w:p w:rsidR="00937B91" w:rsidRDefault="00F84142" w:rsidP="001035D1">
      <w:pPr>
        <w:pStyle w:val="BodyText"/>
        <w:spacing w:line="299" w:lineRule="exact"/>
        <w:ind w:left="125" w:firstLine="359"/>
        <w:jc w:val="both"/>
      </w:pPr>
      <w:del w:id="220" w:author="Rivard, Christine" w:date="2015-03-26T13:39:00Z">
        <w:r w:rsidDel="001035D1">
          <w:rPr>
            <w:w w:val="105"/>
          </w:rPr>
          <w:delText>which</w:delText>
        </w:r>
        <w:r w:rsidDel="001035D1">
          <w:rPr>
            <w:spacing w:val="20"/>
            <w:w w:val="105"/>
          </w:rPr>
          <w:delText xml:space="preserve"> </w:delText>
        </w:r>
        <w:r w:rsidDel="001035D1">
          <w:rPr>
            <w:w w:val="105"/>
          </w:rPr>
          <w:delText>y</w:delText>
        </w:r>
      </w:del>
      <w:ins w:id="221" w:author="Rivard, Christine" w:date="2015-03-26T13:39:00Z">
        <w:r w:rsidR="001035D1">
          <w:rPr>
            <w:w w:val="105"/>
          </w:rPr>
          <w:t>Y</w:t>
        </w:r>
      </w:ins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9"/>
          <w:w w:val="105"/>
        </w:rPr>
        <w:t xml:space="preserve"> </w:t>
      </w:r>
      <w:del w:id="222" w:author="Rivard, Christine" w:date="2015-03-26T13:39:00Z">
        <w:r w:rsidDel="001035D1">
          <w:rPr>
            <w:w w:val="105"/>
          </w:rPr>
          <w:delText>are</w:delText>
        </w:r>
        <w:r w:rsidDel="001035D1">
          <w:rPr>
            <w:spacing w:val="20"/>
            <w:w w:val="105"/>
          </w:rPr>
          <w:delText xml:space="preserve"> </w:delText>
        </w:r>
      </w:del>
      <w:ins w:id="223" w:author="Rivard, Christine" w:date="2015-03-26T13:39:00Z">
        <w:r w:rsidR="001035D1">
          <w:rPr>
            <w:w w:val="105"/>
          </w:rPr>
          <w:t>is</w:t>
        </w:r>
        <w:r w:rsidR="001035D1">
          <w:rPr>
            <w:spacing w:val="20"/>
            <w:w w:val="105"/>
          </w:rPr>
          <w:t xml:space="preserve"> </w:t>
        </w:r>
      </w:ins>
      <w:r>
        <w:rPr>
          <w:w w:val="105"/>
        </w:rPr>
        <w:t>saved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del w:id="224" w:author="Rivard, Christine" w:date="2015-03-26T13:40:00Z">
        <w:r w:rsidDel="001035D1">
          <w:rPr>
            <w:w w:val="105"/>
          </w:rPr>
          <w:delText>with</w:delText>
        </w:r>
        <w:r w:rsidDel="001035D1">
          <w:rPr>
            <w:spacing w:val="20"/>
            <w:w w:val="105"/>
          </w:rPr>
          <w:delText xml:space="preserve"> </w:delText>
        </w:r>
      </w:del>
      <w:ins w:id="225" w:author="Rivard, Christine" w:date="2015-03-26T13:40:00Z">
        <w:r w:rsidR="001035D1">
          <w:rPr>
            <w:w w:val="105"/>
          </w:rPr>
          <w:t>having</w:t>
        </w:r>
        <w:r w:rsidR="001035D1">
          <w:rPr>
            <w:spacing w:val="20"/>
            <w:w w:val="105"/>
          </w:rPr>
          <w:t xml:space="preserve"> </w:t>
        </w:r>
      </w:ins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‘‘.what’’</w:t>
      </w:r>
      <w:r>
        <w:rPr>
          <w:spacing w:val="20"/>
          <w:w w:val="105"/>
        </w:rPr>
        <w:t xml:space="preserve"> </w:t>
      </w:r>
      <w:r>
        <w:rPr>
          <w:w w:val="105"/>
        </w:rPr>
        <w:t>extension.</w:t>
      </w:r>
      <w:r>
        <w:rPr>
          <w:spacing w:val="5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folder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t xml:space="preserve"> </w:t>
      </w:r>
      <w:r>
        <w:rPr>
          <w:w w:val="105"/>
        </w:rPr>
        <w:t>created</w:t>
      </w:r>
      <w:r>
        <w:rPr>
          <w:spacing w:val="37"/>
          <w:w w:val="105"/>
        </w:rPr>
        <w:t xml:space="preserve"> </w:t>
      </w:r>
      <w:del w:id="226" w:author="Rivard, Christine" w:date="2015-03-26T13:41:00Z">
        <w:r w:rsidDel="001035D1">
          <w:rPr>
            <w:w w:val="105"/>
          </w:rPr>
          <w:delText>in</w:delText>
        </w:r>
        <w:r w:rsidDel="001035D1">
          <w:rPr>
            <w:spacing w:val="37"/>
            <w:w w:val="105"/>
          </w:rPr>
          <w:delText xml:space="preserve"> </w:delText>
        </w:r>
      </w:del>
      <w:ins w:id="227" w:author="Rivard, Christine" w:date="2015-03-26T13:41:00Z">
        <w:r w:rsidR="001035D1">
          <w:rPr>
            <w:w w:val="105"/>
          </w:rPr>
          <w:t>at</w:t>
        </w:r>
        <w:r w:rsidR="001035D1">
          <w:rPr>
            <w:spacing w:val="37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location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defined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Save</w:t>
      </w:r>
      <w:r>
        <w:rPr>
          <w:rFonts w:ascii="Palatino Linotype" w:eastAsia="Palatino Linotype" w:hAnsi="Palatino Linotype" w:cs="Palatino Linotype"/>
          <w:i/>
          <w:spacing w:val="37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in</w:t>
      </w:r>
      <w:r>
        <w:rPr>
          <w:rFonts w:ascii="Palatino Linotype" w:eastAsia="Palatino Linotype" w:hAnsi="Palatino Linotype" w:cs="Palatino Linotype"/>
          <w:i/>
          <w:spacing w:val="3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Folder</w:t>
      </w:r>
      <w:r>
        <w:rPr>
          <w:rFonts w:ascii="Palatino Linotype" w:eastAsia="Palatino Linotype" w:hAnsi="Palatino Linotype" w:cs="Palatino Linotype"/>
          <w:i/>
          <w:spacing w:val="58"/>
          <w:w w:val="105"/>
        </w:rPr>
        <w:t xml:space="preserve"> </w:t>
      </w:r>
      <w:r>
        <w:rPr>
          <w:w w:val="105"/>
        </w:rPr>
        <w:t>directory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path. </w:t>
      </w:r>
      <w:del w:id="228" w:author="Rivard, Christine" w:date="2015-03-26T13:42:00Z">
        <w:r w:rsidDel="001035D1">
          <w:rPr>
            <w:spacing w:val="29"/>
            <w:w w:val="105"/>
          </w:rPr>
          <w:delText xml:space="preserve"> </w:delText>
        </w:r>
      </w:del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saving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 w:rsidR="001035D1">
        <w:rPr>
          <w:w w:val="105"/>
        </w:rPr>
        <w:t xml:space="preserve"> </w:t>
      </w:r>
      <w:r w:rsidR="003408AB" w:rsidRPr="003408AB">
        <w:rPr>
          <w:noProof/>
          <w:lang w:val="fr-CA" w:eastAsia="fr-CA"/>
        </w:rPr>
        <w:pict>
          <v:group id="Group 2966" o:spid="_x0000_s16371" style="position:absolute;left:0;text-align:left;margin-left:198.7pt;margin-top:25.25pt;width:3.55pt;height:.1pt;z-index:-124936;mso-position-horizontal-relative:page;mso-position-vertical-relative:text" coordorigin="3974,505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">
            <v:shape id="Freeform 2967" o:spid="_x0000_s16372" style="position:absolute;left:3974;top:505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0p8cA&#10;AADdAAAADwAAAGRycy9kb3ducmV2LnhtbESPQWvCQBSE74X+h+UVehHdNAWr0VWkULCgFqMo3h7Z&#10;ZxLMvg3ZVeO/dwWhx2FmvmHG09ZU4kKNKy0r+OhFIIgzq0vOFWw3P90BCOeRNVaWScGNHEwnry9j&#10;TLS98pouqc9FgLBLUEHhfZ1I6bKCDLqerYmDd7SNQR9kk0vd4DXATSXjKOpLgyWHhQJr+i4oO6Vn&#10;oyDl/eGPb7PPr32/s1ztaLE5/Tql3t/a2QiEp9b/h5/tuVYQD4cxPN6EJ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2dKfHAAAA3QAAAA8AAAAAAAAAAAAAAAAAmAIAAGRy&#10;cy9kb3ducmV2LnhtbFBLBQYAAAAABAAEAPUAAACMAwAAAAA=&#10;" path="m,l70,e" filled="f" strokeweight=".14042mm">
              <v:path arrowok="t" o:connecttype="custom" o:connectlocs="0,0;70,0" o:connectangles="0,0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i/>
        </w:rPr>
        <w:t>My</w:t>
      </w:r>
      <w:r>
        <w:rPr>
          <w:rFonts w:ascii="Palatino Linotype" w:eastAsia="Palatino Linotype" w:hAnsi="Palatino Linotype" w:cs="Palatino Linotype"/>
          <w:i/>
          <w:spacing w:val="43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New</w:t>
      </w:r>
      <w:r>
        <w:rPr>
          <w:rFonts w:ascii="Palatino Linotype" w:eastAsia="Palatino Linotype" w:hAnsi="Palatino Linotype" w:cs="Palatino Linotype"/>
          <w:i/>
          <w:spacing w:val="44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Project</w:t>
      </w:r>
      <w:r>
        <w:rPr>
          <w:rFonts w:ascii="Palatino Linotype" w:eastAsia="Palatino Linotype" w:hAnsi="Palatino Linotype" w:cs="Palatino Linotype"/>
          <w:i/>
          <w:spacing w:val="51"/>
        </w:rPr>
        <w:t xml:space="preserve"> </w:t>
      </w:r>
      <w:ins w:id="229" w:author="Rivard, Christine" w:date="2015-03-26T13:46:00Z">
        <w:r w:rsidR="001035D1">
          <w:rPr>
            <w:rFonts w:ascii="Palatino Linotype" w:eastAsia="Palatino Linotype" w:hAnsi="Palatino Linotype" w:cs="Palatino Linotype"/>
            <w:i/>
            <w:spacing w:val="51"/>
          </w:rPr>
          <w:t xml:space="preserve">by John Doe </w:t>
        </w:r>
      </w:ins>
      <w:del w:id="230" w:author="Rivard, Christine" w:date="2015-03-26T13:46:00Z">
        <w:r w:rsidDel="001035D1">
          <w:rPr>
            <w:rFonts w:cs="Times New Roman"/>
          </w:rPr>
          <w:delText>of</w:delText>
        </w:r>
        <w:r w:rsidDel="001035D1">
          <w:rPr>
            <w:rFonts w:cs="Times New Roman"/>
            <w:spacing w:val="44"/>
          </w:rPr>
          <w:delText xml:space="preserve"> </w:delText>
        </w:r>
      </w:del>
      <w:ins w:id="231" w:author="Rivard, Christine" w:date="2015-03-26T13:46:00Z">
        <w:r w:rsidR="001035D1">
          <w:rPr>
            <w:rFonts w:cs="Times New Roman"/>
          </w:rPr>
          <w:t>(</w:t>
        </w:r>
      </w:ins>
      <w:r>
        <w:rPr>
          <w:rFonts w:cs="Times New Roman"/>
        </w:rPr>
        <w:t>Figure</w:t>
      </w:r>
      <w:r>
        <w:rPr>
          <w:rFonts w:cs="Times New Roman"/>
          <w:spacing w:val="45"/>
        </w:rPr>
        <w:t xml:space="preserve"> </w:t>
      </w:r>
      <w:hyperlink w:anchor="_bookmark12" w:history="1">
        <w:r>
          <w:rPr>
            <w:rFonts w:cs="Times New Roman"/>
          </w:rPr>
          <w:t>2.1</w:t>
        </w:r>
      </w:hyperlink>
      <w:ins w:id="232" w:author="Rivard, Christine" w:date="2015-03-26T13:46:00Z">
        <w:r w:rsidR="001035D1">
          <w:rPr>
            <w:rFonts w:cs="Times New Roman"/>
          </w:rPr>
          <w:t>)</w:t>
        </w:r>
      </w:ins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create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folder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named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‘‘My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Project’’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directory</w:t>
      </w:r>
      <w:r>
        <w:rPr>
          <w:rFonts w:cs="Times New Roman"/>
          <w:spacing w:val="28"/>
          <w:w w:val="107"/>
        </w:rPr>
        <w:t xml:space="preserve"> </w:t>
      </w:r>
      <w:r>
        <w:rPr>
          <w:rFonts w:cs="Times New Roman"/>
        </w:rPr>
        <w:t>‘‘</w:t>
      </w:r>
      <w:r>
        <w:rPr>
          <w:rFonts w:ascii="Palatino Linotype" w:eastAsia="Palatino Linotype" w:hAnsi="Palatino Linotype" w:cs="Palatino Linotype"/>
          <w:i/>
        </w:rPr>
        <w:t>C</w:t>
      </w:r>
      <w:proofErr w:type="gramStart"/>
      <w:r>
        <w:rPr>
          <w:rFonts w:ascii="Palatino Linotype" w:eastAsia="Palatino Linotype" w:hAnsi="Palatino Linotype" w:cs="Palatino Linotype"/>
          <w:i/>
        </w:rPr>
        <w:t>:</w:t>
      </w:r>
      <w:r>
        <w:rPr>
          <w:rFonts w:ascii="Meiryo" w:eastAsia="Meiryo" w:hAnsi="Meiryo" w:cs="Meiryo"/>
          <w:i/>
        </w:rPr>
        <w:t>/</w:t>
      </w:r>
      <w:proofErr w:type="gramEnd"/>
      <w:r>
        <w:rPr>
          <w:rFonts w:ascii="Meiryo" w:eastAsia="Meiryo" w:hAnsi="Meiryo" w:cs="Meiryo"/>
          <w:i/>
        </w:rPr>
        <w:t>/</w:t>
      </w:r>
      <w:r>
        <w:rPr>
          <w:rFonts w:ascii="Palatino Linotype" w:eastAsia="Palatino Linotype" w:hAnsi="Palatino Linotype" w:cs="Palatino Linotype"/>
          <w:i/>
        </w:rPr>
        <w:t>Users</w:t>
      </w:r>
      <w:r>
        <w:rPr>
          <w:rFonts w:ascii="Meiryo" w:eastAsia="Meiryo" w:hAnsi="Meiryo" w:cs="Meiryo"/>
          <w:i/>
        </w:rPr>
        <w:t>/</w:t>
      </w:r>
      <w:commentRangeStart w:id="233"/>
      <w:r>
        <w:rPr>
          <w:rFonts w:ascii="Palatino Linotype" w:eastAsia="Palatino Linotype" w:hAnsi="Palatino Linotype" w:cs="Palatino Linotype"/>
          <w:i/>
        </w:rPr>
        <w:t>johndoe</w:t>
      </w:r>
      <w:commentRangeEnd w:id="233"/>
      <w:r w:rsidR="001035D1">
        <w:rPr>
          <w:rStyle w:val="CommentReference"/>
          <w:rFonts w:asciiTheme="minorHAnsi" w:eastAsiaTheme="minorHAnsi" w:hAnsiTheme="minorHAnsi"/>
        </w:rPr>
        <w:commentReference w:id="233"/>
      </w:r>
      <w:r>
        <w:rPr>
          <w:rFonts w:ascii="Meiryo" w:eastAsia="Meiryo" w:hAnsi="Meiryo" w:cs="Meiryo"/>
          <w:i/>
        </w:rPr>
        <w:t>/</w:t>
      </w:r>
      <w:r>
        <w:rPr>
          <w:rFonts w:ascii="Palatino Linotype" w:eastAsia="Palatino Linotype" w:hAnsi="Palatino Linotype" w:cs="Palatino Linotype"/>
          <w:i/>
        </w:rPr>
        <w:t>WHAT</w:t>
      </w:r>
      <w:r>
        <w:rPr>
          <w:rFonts w:ascii="Palatino Linotype" w:eastAsia="Palatino Linotype" w:hAnsi="Palatino Linotype" w:cs="Palatino Linotype"/>
          <w:i/>
          <w:spacing w:val="54"/>
        </w:rPr>
        <w:t xml:space="preserve"> </w:t>
      </w:r>
      <w:r>
        <w:rPr>
          <w:rFonts w:ascii="Palatino Linotype" w:eastAsia="Palatino Linotype" w:hAnsi="Palatino Linotype" w:cs="Palatino Linotype"/>
          <w:i/>
        </w:rPr>
        <w:t>4.0.5-beta</w:t>
      </w:r>
      <w:r>
        <w:rPr>
          <w:rFonts w:ascii="Meiryo" w:eastAsia="Meiryo" w:hAnsi="Meiryo" w:cs="Meiryo"/>
          <w:i/>
        </w:rPr>
        <w:t>/</w:t>
      </w:r>
      <w:r>
        <w:rPr>
          <w:rFonts w:ascii="Palatino Linotype" w:eastAsia="Palatino Linotype" w:hAnsi="Palatino Linotype" w:cs="Palatino Linotype"/>
          <w:i/>
        </w:rPr>
        <w:t>Projects</w:t>
      </w:r>
      <w:r>
        <w:rPr>
          <w:rFonts w:cs="Times New Roman"/>
        </w:rPr>
        <w:t>’’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save</w:t>
      </w:r>
      <w:del w:id="234" w:author="Rivard, Christine" w:date="2015-03-26T13:42:00Z">
        <w:r w:rsidDel="001035D1">
          <w:rPr>
            <w:rFonts w:cs="Times New Roman"/>
          </w:rPr>
          <w:delText>d</w:delText>
        </w:r>
      </w:del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project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the</w:t>
      </w:r>
      <w:r w:rsidR="001035D1">
        <w:rPr>
          <w:rFonts w:cs="Times New Roman"/>
        </w:rPr>
        <w:t xml:space="preserve"> </w:t>
      </w:r>
      <w:r w:rsidR="003408AB" w:rsidRPr="003408AB">
        <w:rPr>
          <w:noProof/>
          <w:lang w:val="fr-CA" w:eastAsia="fr-CA"/>
        </w:rPr>
        <w:pict>
          <v:group id="Group 2964" o:spid="_x0000_s16369" style="position:absolute;left:0;text-align:left;margin-left:136.45pt;margin-top:11.35pt;width:3.55pt;height:.1pt;z-index:-124912;mso-position-horizontal-relative:page;mso-position-vertical-relative:text" coordorigin="2729,227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">
            <v:shape id="Freeform 2965" o:spid="_x0000_s16370" style="position:absolute;left:2729;top:227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hPS8UA&#10;AADdAAAADwAAAGRycy9kb3ducmV2LnhtbERPTWvCQBC9F/wPyxR6kWajBa3RNUih0EJVjKXB25Cd&#10;JiHZ2ZDdavz37kHo8fG+V+lgWnGm3tWWFUyiGARxYXXNpYLv4/vzKwjnkTW2lknBlRyk69HDChNt&#10;L3ygc+ZLEULYJaig8r5LpHRFRQZdZDviwP3a3qAPsC+l7vESwk0rp3E8kwZrDg0VdvRWUdFkf0ZB&#10;xvlpz9fNyzyfjbe7H/o6Np9OqafHYbME4Wnw/+K7+0MrmC4WYX94E5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E9LxQAAAN0AAAAPAAAAAAAAAAAAAAAAAJgCAABkcnMv&#10;ZG93bnJldi54bWxQSwUGAAAAAAQABAD1AAAAigMAAAAA&#10;" path="m,l70,e" filled="f" strokeweight=".14042mm">
              <v:path arrowok="t" o:connecttype="custom" o:connectlocs="0,0;70,0" o:connectangles="0,0"/>
            </v:shape>
            <w10:wrap anchorx="page"/>
          </v:group>
        </w:pict>
      </w:r>
      <w:r w:rsidR="003408AB" w:rsidRPr="003408AB">
        <w:rPr>
          <w:noProof/>
          <w:lang w:val="fr-CA" w:eastAsia="fr-CA"/>
        </w:rPr>
        <w:pict>
          <v:group id="Group 2962" o:spid="_x0000_s16367" style="position:absolute;left:0;text-align:left;margin-left:160.75pt;margin-top:11.35pt;width:3.55pt;height:.1pt;z-index:-124888;mso-position-horizontal-relative:page;mso-position-vertical-relative:text" coordorigin="3215,227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">
            <v:shape id="Freeform 2963" o:spid="_x0000_s16368" style="position:absolute;left:3215;top:227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fVkMUA&#10;AADdAAAADwAAAGRycy9kb3ducmV2LnhtbERPTWvCQBC9F/wPyxR6kbrRgtqYTZBCoYWqGEvF25Cd&#10;JiHZ2ZDdavz37kHo8fG+k2wwrThT72rLCqaTCARxYXXNpYLvw/vzEoTzyBpby6TgSg6ydPSQYKzt&#10;hfd0zn0pQgi7GBVU3nexlK6oyKCb2I44cL+2N+gD7Eupe7yEcNPKWRTNpcGaQ0OFHb1VVDT5n1GQ&#10;8/G04+v6ZXGcjzfbH/o6NJ9OqafHYb0C4Wnw/+K7+0MrmL0uw9zwJj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9WQxQAAAN0AAAAPAAAAAAAAAAAAAAAAAJgCAABkcnMv&#10;ZG93bnJldi54bWxQSwUGAAAAAAQABAD1AAAAigMAAAAA&#10;" path="m,l70,e" filled="f" strokeweight=".14042mm">
              <v:path arrowok="t" o:connecttype="custom" o:connectlocs="0,0;70,0" o:connectangles="0,0"/>
            </v:shape>
            <w10:wrap anchorx="page"/>
          </v:group>
        </w:pict>
      </w:r>
      <w:r>
        <w:rPr>
          <w:w w:val="105"/>
        </w:rPr>
        <w:t>file</w:t>
      </w:r>
      <w:r>
        <w:rPr>
          <w:spacing w:val="2"/>
          <w:w w:val="105"/>
        </w:rPr>
        <w:t xml:space="preserve"> </w:t>
      </w:r>
      <w:r>
        <w:rPr>
          <w:w w:val="105"/>
        </w:rPr>
        <w:t>named</w:t>
      </w:r>
      <w:r>
        <w:rPr>
          <w:spacing w:val="3"/>
          <w:w w:val="105"/>
        </w:rPr>
        <w:t xml:space="preserve"> </w:t>
      </w:r>
      <w:r>
        <w:rPr>
          <w:w w:val="105"/>
        </w:rPr>
        <w:t>‘‘</w:t>
      </w:r>
      <w:commentRangeStart w:id="235"/>
      <w:ins w:id="236" w:author="Rivard, Christine" w:date="2015-03-26T13:42:00Z">
        <w:r w:rsidR="001035D1">
          <w:rPr>
            <w:w w:val="105"/>
          </w:rPr>
          <w:t>M</w:t>
        </w:r>
      </w:ins>
      <w:del w:id="237" w:author="Rivard, Christine" w:date="2015-03-26T13:42:00Z">
        <w:r w:rsidDel="001035D1">
          <w:rPr>
            <w:w w:val="105"/>
          </w:rPr>
          <w:delText>m</w:delText>
        </w:r>
      </w:del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ins w:id="238" w:author="Rivard, Christine" w:date="2015-03-26T13:43:00Z">
        <w:r w:rsidR="001035D1">
          <w:rPr>
            <w:w w:val="105"/>
          </w:rPr>
          <w:t>N</w:t>
        </w:r>
      </w:ins>
      <w:del w:id="239" w:author="Rivard, Christine" w:date="2015-03-26T13:43:00Z">
        <w:r w:rsidDel="001035D1">
          <w:rPr>
            <w:w w:val="105"/>
          </w:rPr>
          <w:delText>n</w:delText>
        </w:r>
      </w:del>
      <w:r>
        <w:rPr>
          <w:w w:val="105"/>
        </w:rPr>
        <w:t>ew</w:t>
      </w:r>
      <w:r>
        <w:rPr>
          <w:spacing w:val="8"/>
          <w:w w:val="105"/>
        </w:rPr>
        <w:t xml:space="preserve"> </w:t>
      </w:r>
      <w:proofErr w:type="spellStart"/>
      <w:ins w:id="240" w:author="Rivard, Christine" w:date="2015-03-26T13:43:00Z">
        <w:r w:rsidR="001035D1">
          <w:rPr>
            <w:w w:val="105"/>
          </w:rPr>
          <w:t>P</w:t>
        </w:r>
      </w:ins>
      <w:del w:id="241" w:author="Rivard, Christine" w:date="2015-03-26T13:43:00Z">
        <w:r w:rsidDel="001035D1">
          <w:rPr>
            <w:w w:val="105"/>
          </w:rPr>
          <w:delText>p</w:delText>
        </w:r>
      </w:del>
      <w:r>
        <w:rPr>
          <w:w w:val="105"/>
        </w:rPr>
        <w:t>roject</w:t>
      </w:r>
      <w:commentRangeEnd w:id="235"/>
      <w:r w:rsidR="001035D1">
        <w:rPr>
          <w:rStyle w:val="CommentReference"/>
          <w:rFonts w:asciiTheme="minorHAnsi" w:eastAsiaTheme="minorHAnsi" w:hAnsiTheme="minorHAnsi"/>
        </w:rPr>
        <w:commentReference w:id="235"/>
      </w:r>
      <w:r>
        <w:rPr>
          <w:w w:val="105"/>
        </w:rPr>
        <w:t>.what</w:t>
      </w:r>
      <w:proofErr w:type="spellEnd"/>
      <w:r>
        <w:rPr>
          <w:w w:val="105"/>
        </w:rPr>
        <w:t>’’.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possible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director</w:t>
      </w:r>
      <w:r>
        <w:rPr>
          <w:spacing w:val="-2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folder</w:t>
      </w:r>
      <w:r>
        <w:rPr>
          <w:spacing w:val="28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created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clicking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folder</w:t>
      </w:r>
      <w:r>
        <w:rPr>
          <w:spacing w:val="13"/>
          <w:w w:val="105"/>
        </w:rPr>
        <w:t xml:space="preserve"> </w:t>
      </w:r>
      <w:r>
        <w:rPr>
          <w:w w:val="105"/>
        </w:rPr>
        <w:t>icon</w:t>
      </w:r>
      <w:r>
        <w:rPr>
          <w:spacing w:val="11"/>
          <w:w w:val="105"/>
        </w:rPr>
        <w:t xml:space="preserve"> </w:t>
      </w:r>
      <w:r>
        <w:rPr>
          <w:w w:val="105"/>
        </w:rPr>
        <w:t>located</w:t>
      </w:r>
      <w:r>
        <w:rPr>
          <w:spacing w:val="11"/>
          <w:w w:val="105"/>
        </w:rPr>
        <w:t xml:space="preserve"> </w:t>
      </w:r>
      <w:r>
        <w:rPr>
          <w:w w:val="105"/>
        </w:rPr>
        <w:t>next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Save</w:t>
      </w:r>
      <w:r>
        <w:rPr>
          <w:rFonts w:ascii="Palatino Linotype" w:eastAsia="Palatino Linotype" w:hAnsi="Palatino Linotype" w:cs="Palatino Linotype"/>
          <w:i/>
          <w:spacing w:val="11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in</w:t>
      </w:r>
      <w:r>
        <w:rPr>
          <w:rFonts w:ascii="Palatino Linotype" w:eastAsia="Palatino Linotype" w:hAnsi="Palatino Linotype" w:cs="Palatino Linotype"/>
          <w:i/>
          <w:spacing w:val="1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Folder</w:t>
      </w:r>
      <w:r>
        <w:rPr>
          <w:rFonts w:ascii="Palatino Linotype" w:eastAsia="Palatino Linotype" w:hAnsi="Palatino Linotype" w:cs="Palatino Linotype"/>
          <w:i/>
          <w:spacing w:val="29"/>
          <w:w w:val="105"/>
        </w:rPr>
        <w:t xml:space="preserve"> </w:t>
      </w:r>
      <w:r>
        <w:rPr>
          <w:w w:val="105"/>
        </w:rPr>
        <w:t>directory</w:t>
      </w:r>
      <w:r>
        <w:rPr>
          <w:spacing w:val="11"/>
          <w:w w:val="105"/>
        </w:rPr>
        <w:t xml:space="preserve"> </w:t>
      </w:r>
      <w:r>
        <w:rPr>
          <w:w w:val="105"/>
        </w:rPr>
        <w:t>path.</w:t>
      </w:r>
    </w:p>
    <w:p w:rsidR="00937B91" w:rsidRDefault="00937B91">
      <w:pPr>
        <w:spacing w:line="288" w:lineRule="exact"/>
        <w:jc w:val="both"/>
        <w:sectPr w:rsidR="00937B91">
          <w:pgSz w:w="12240" w:h="15840"/>
          <w:pgMar w:top="1500" w:right="1020" w:bottom="700" w:left="1000" w:header="0" w:footer="515" w:gutter="0"/>
          <w:cols w:space="720"/>
        </w:sectPr>
      </w:pPr>
    </w:p>
    <w:p w:rsidR="00937B91" w:rsidRDefault="00937B91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937B91" w:rsidRDefault="00937B91">
      <w:pPr>
        <w:spacing w:line="200" w:lineRule="atLeast"/>
        <w:ind w:left="2606"/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937B91" w:rsidRDefault="00F84142">
      <w:pPr>
        <w:pStyle w:val="BodyText"/>
        <w:spacing w:before="55"/>
        <w:ind w:left="3058"/>
      </w:pPr>
      <w:bookmarkStart w:id="242" w:name="_bookmark12"/>
      <w:bookmarkEnd w:id="242"/>
      <w:r>
        <w:t>Figure</w:t>
      </w:r>
      <w:r>
        <w:rPr>
          <w:spacing w:val="34"/>
        </w:rPr>
        <w:t xml:space="preserve"> </w:t>
      </w:r>
      <w:r>
        <w:t xml:space="preserve">2.1: </w:t>
      </w:r>
      <w:r>
        <w:rPr>
          <w:spacing w:val="6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Project</w:t>
      </w:r>
      <w:r>
        <w:rPr>
          <w:spacing w:val="35"/>
        </w:rPr>
        <w:t xml:space="preserve"> </w:t>
      </w:r>
      <w:r>
        <w:t>dialog</w:t>
      </w:r>
      <w:r>
        <w:rPr>
          <w:spacing w:val="33"/>
        </w:rPr>
        <w:t xml:space="preserve"> </w:t>
      </w:r>
      <w:r>
        <w:t>window.</w:t>
      </w:r>
    </w:p>
    <w:p w:rsidR="00937B91" w:rsidRDefault="00937B91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937B91" w:rsidRDefault="00F84142">
      <w:pPr>
        <w:numPr>
          <w:ilvl w:val="1"/>
          <w:numId w:val="7"/>
        </w:numPr>
        <w:tabs>
          <w:tab w:val="left" w:pos="997"/>
        </w:tabs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243" w:name="Open_a_Project"/>
      <w:bookmarkStart w:id="244" w:name="_bookmark13"/>
      <w:bookmarkEnd w:id="243"/>
      <w:bookmarkEnd w:id="244"/>
      <w:r>
        <w:rPr>
          <w:rFonts w:ascii="Georgia"/>
          <w:b/>
          <w:sz w:val="34"/>
        </w:rPr>
        <w:t>Open</w:t>
      </w:r>
      <w:r>
        <w:rPr>
          <w:rFonts w:ascii="Georgia"/>
          <w:b/>
          <w:spacing w:val="-4"/>
          <w:sz w:val="34"/>
        </w:rPr>
        <w:t xml:space="preserve"> </w:t>
      </w:r>
      <w:r>
        <w:rPr>
          <w:rFonts w:ascii="Georgia"/>
          <w:b/>
          <w:sz w:val="34"/>
        </w:rPr>
        <w:t>a</w:t>
      </w:r>
      <w:r>
        <w:rPr>
          <w:rFonts w:ascii="Georgia"/>
          <w:b/>
          <w:spacing w:val="-3"/>
          <w:sz w:val="34"/>
        </w:rPr>
        <w:t xml:space="preserve"> </w:t>
      </w:r>
      <w:r>
        <w:rPr>
          <w:rFonts w:ascii="Georgia"/>
          <w:b/>
          <w:sz w:val="34"/>
        </w:rPr>
        <w:t>Project</w:t>
      </w:r>
    </w:p>
    <w:p w:rsidR="00937B91" w:rsidRDefault="00F84142">
      <w:pPr>
        <w:pStyle w:val="BodyText"/>
        <w:spacing w:before="227" w:line="251" w:lineRule="auto"/>
        <w:ind w:right="151" w:hanging="9"/>
        <w:jc w:val="both"/>
      </w:pPr>
      <w:proofErr w:type="gramStart"/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commentRangeStart w:id="245"/>
      <w:r>
        <w:rPr>
          <w:w w:val="105"/>
        </w:rPr>
        <w:t>open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ins w:id="246" w:author="Rivard, Christine" w:date="2015-03-26T13:51:00Z">
        <w:r w:rsidR="007D7B23">
          <w:rPr>
            <w:w w:val="105"/>
          </w:rPr>
          <w:t>n existing?</w:t>
        </w:r>
      </w:ins>
      <w:proofErr w:type="gramEnd"/>
      <w:r>
        <w:rPr>
          <w:spacing w:val="18"/>
          <w:w w:val="105"/>
        </w:rPr>
        <w:t xml:space="preserve"> </w:t>
      </w:r>
      <w:del w:id="247" w:author="Rivard, Christine" w:date="2015-03-26T13:51:00Z">
        <w:r w:rsidDel="007D7B23">
          <w:rPr>
            <w:w w:val="105"/>
          </w:rPr>
          <w:delText>new</w:delText>
        </w:r>
        <w:r w:rsidDel="007D7B23">
          <w:rPr>
            <w:spacing w:val="18"/>
            <w:w w:val="105"/>
          </w:rPr>
          <w:delText xml:space="preserve"> </w:delText>
        </w:r>
      </w:del>
      <w:proofErr w:type="gramStart"/>
      <w:r>
        <w:rPr>
          <w:w w:val="105"/>
        </w:rPr>
        <w:t>project</w:t>
      </w:r>
      <w:commentRangeEnd w:id="245"/>
      <w:proofErr w:type="gramEnd"/>
      <w:r w:rsidR="007D7B23">
        <w:rPr>
          <w:rStyle w:val="CommentReference"/>
          <w:rFonts w:asciiTheme="minorHAnsi" w:eastAsiaTheme="minorHAnsi" w:hAnsiTheme="minorHAnsi"/>
        </w:rPr>
        <w:commentReference w:id="245"/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click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del w:id="248" w:author="Rivard, Christine" w:date="2015-03-26T13:51:00Z">
        <w:r w:rsidDel="007D7B23">
          <w:rPr>
            <w:w w:val="105"/>
          </w:rPr>
          <w:delText>name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of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the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currently</w:delText>
        </w:r>
        <w:r w:rsidDel="007D7B23">
          <w:rPr>
            <w:spacing w:val="19"/>
            <w:w w:val="105"/>
          </w:rPr>
          <w:delText xml:space="preserve"> </w:delText>
        </w:r>
        <w:r w:rsidDel="007D7B23">
          <w:rPr>
            <w:w w:val="105"/>
          </w:rPr>
          <w:delText>open</w:delText>
        </w:r>
      </w:del>
      <w:del w:id="249" w:author="Rivard, Christine" w:date="2015-03-26T13:49:00Z">
        <w:r w:rsidDel="007D7B23">
          <w:rPr>
            <w:w w:val="105"/>
          </w:rPr>
          <w:delText>ed</w:delText>
        </w:r>
      </w:del>
      <w:del w:id="250" w:author="Rivard, Christine" w:date="2015-03-26T13:51:00Z"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project</w:delText>
        </w:r>
      </w:del>
      <w:ins w:id="251" w:author="Rivard, Christine" w:date="2015-03-26T13:51:00Z">
        <w:r w:rsidR="007D7B23">
          <w:rPr>
            <w:w w:val="105"/>
          </w:rPr>
          <w:t>icon located in</w:t>
        </w:r>
      </w:ins>
      <w:r>
        <w:rPr>
          <w:spacing w:val="16"/>
          <w:w w:val="105"/>
        </w:rPr>
        <w:t xml:space="preserve"> </w:t>
      </w:r>
      <w:del w:id="252" w:author="Rivard, Christine" w:date="2015-03-26T13:52:00Z">
        <w:r w:rsidDel="007D7B23">
          <w:rPr>
            <w:w w:val="105"/>
          </w:rPr>
          <w:delText>in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the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menu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bar</w:delText>
        </w:r>
        <w:r w:rsidDel="007D7B23">
          <w:rPr>
            <w:spacing w:val="18"/>
            <w:w w:val="105"/>
          </w:rPr>
          <w:delText xml:space="preserve"> </w:delText>
        </w:r>
        <w:r w:rsidDel="007D7B23">
          <w:rPr>
            <w:w w:val="105"/>
          </w:rPr>
          <w:delText>at</w:delText>
        </w:r>
        <w:r w:rsidDel="007D7B23">
          <w:rPr>
            <w:spacing w:val="18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21"/>
          <w:w w:val="111"/>
        </w:rPr>
        <w:t xml:space="preserve"> </w:t>
      </w:r>
      <w:r>
        <w:rPr>
          <w:w w:val="105"/>
        </w:rPr>
        <w:t>top</w:t>
      </w:r>
      <w:r>
        <w:rPr>
          <w:spacing w:val="-4"/>
          <w:w w:val="105"/>
        </w:rPr>
        <w:t xml:space="preserve"> </w:t>
      </w:r>
      <w:ins w:id="253" w:author="Rivard, Christine" w:date="2015-03-26T13:49:00Z">
        <w:r w:rsidR="007D7B23">
          <w:rPr>
            <w:spacing w:val="-4"/>
            <w:w w:val="105"/>
          </w:rPr>
          <w:t xml:space="preserve">right corner </w:t>
        </w:r>
      </w:ins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ins w:id="254" w:author="Rivard, Christine" w:date="2015-03-26T13:49:00Z">
        <w:r w:rsidR="007D7B23">
          <w:rPr>
            <w:spacing w:val="-3"/>
            <w:w w:val="105"/>
          </w:rPr>
          <w:t xml:space="preserve">the </w:t>
        </w:r>
      </w:ins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window.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pen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dialog</w:t>
      </w:r>
      <w:r>
        <w:rPr>
          <w:spacing w:val="-3"/>
          <w:w w:val="105"/>
        </w:rPr>
        <w:t xml:space="preserve"> </w:t>
      </w:r>
      <w:r>
        <w:rPr>
          <w:w w:val="105"/>
        </w:rPr>
        <w:t>window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browse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folders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10"/>
        </w:rPr>
        <w:t xml:space="preserve"> </w:t>
      </w:r>
      <w:r>
        <w:rPr>
          <w:w w:val="105"/>
        </w:rPr>
        <w:t>select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del w:id="255" w:author="Rivard, Christine" w:date="2015-03-26T13:52:00Z">
        <w:r w:rsidDel="007D7B23">
          <w:rPr>
            <w:w w:val="105"/>
          </w:rPr>
          <w:delText>already</w:delText>
        </w:r>
        <w:r w:rsidDel="007D7B23">
          <w:rPr>
            <w:spacing w:val="24"/>
            <w:w w:val="105"/>
          </w:rPr>
          <w:delText xml:space="preserve"> </w:delText>
        </w:r>
      </w:del>
      <w:r>
        <w:rPr>
          <w:w w:val="105"/>
        </w:rPr>
        <w:t>existing</w:t>
      </w:r>
      <w:r>
        <w:rPr>
          <w:spacing w:val="26"/>
          <w:w w:val="105"/>
        </w:rPr>
        <w:t xml:space="preserve"> </w:t>
      </w:r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(*.what),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5"/>
          <w:w w:val="105"/>
        </w:rPr>
        <w:t xml:space="preserve"> </w:t>
      </w:r>
      <w:r>
        <w:rPr>
          <w:w w:val="105"/>
        </w:rPr>
        <w:t>click</w:t>
      </w:r>
      <w:r>
        <w:rPr>
          <w:spacing w:val="24"/>
          <w:w w:val="105"/>
        </w:rPr>
        <w:t xml:space="preserve"> </w:t>
      </w:r>
      <w:r>
        <w:rPr>
          <w:w w:val="105"/>
        </w:rPr>
        <w:t>Open.</w:t>
      </w:r>
      <w:r>
        <w:rPr>
          <w:spacing w:val="56"/>
          <w:w w:val="105"/>
        </w:rPr>
        <w:t xml:space="preserve"> </w:t>
      </w: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del w:id="256" w:author="Rivard, Christine" w:date="2015-03-26T13:54:00Z">
        <w:r w:rsidDel="007D7B23">
          <w:rPr>
            <w:w w:val="105"/>
          </w:rPr>
          <w:delText>currently</w:delText>
        </w:r>
        <w:r w:rsidDel="007D7B23">
          <w:rPr>
            <w:spacing w:val="14"/>
            <w:w w:val="105"/>
          </w:rPr>
          <w:delText xml:space="preserve"> </w:delText>
        </w:r>
        <w:r w:rsidDel="007D7B23">
          <w:rPr>
            <w:w w:val="105"/>
          </w:rPr>
          <w:delText>opened</w:delText>
        </w:r>
        <w:r w:rsidDel="007D7B23">
          <w:rPr>
            <w:spacing w:val="14"/>
            <w:w w:val="105"/>
          </w:rPr>
          <w:delText xml:space="preserve"> </w:delText>
        </w:r>
      </w:del>
      <w:ins w:id="257" w:author="Rivard, Christine" w:date="2015-03-26T13:54:00Z">
        <w:r w:rsidR="007D7B23">
          <w:rPr>
            <w:w w:val="105"/>
          </w:rPr>
          <w:t>displayed</w:t>
        </w:r>
        <w:r w:rsidR="007D7B23">
          <w:rPr>
            <w:spacing w:val="14"/>
            <w:w w:val="105"/>
          </w:rPr>
          <w:t xml:space="preserve"> </w:t>
        </w:r>
      </w:ins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ins w:id="258" w:author="Rivard, Christine" w:date="2015-03-26T13:54:00Z">
        <w:r w:rsidR="007D7B23">
          <w:rPr>
            <w:spacing w:val="12"/>
            <w:w w:val="105"/>
          </w:rPr>
          <w:t>name appearing</w:t>
        </w:r>
      </w:ins>
      <w:del w:id="259" w:author="Rivard, Christine" w:date="2015-03-26T13:54:00Z">
        <w:r w:rsidDel="007D7B23">
          <w:rPr>
            <w:w w:val="105"/>
          </w:rPr>
          <w:delText>displayed</w:delText>
        </w:r>
      </w:del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menu</w:t>
      </w:r>
      <w:r>
        <w:rPr>
          <w:spacing w:val="14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del w:id="260" w:author="Rivard, Christine" w:date="2015-03-26T13:53:00Z">
        <w:r w:rsidDel="007D7B23">
          <w:rPr>
            <w:w w:val="105"/>
          </w:rPr>
          <w:delText>should</w:delText>
        </w:r>
        <w:r w:rsidDel="007D7B23">
          <w:rPr>
            <w:spacing w:val="14"/>
            <w:w w:val="105"/>
          </w:rPr>
          <w:delText xml:space="preserve"> </w:delText>
        </w:r>
      </w:del>
      <w:ins w:id="261" w:author="Rivard, Christine" w:date="2015-03-26T13:53:00Z">
        <w:r w:rsidR="007D7B23">
          <w:rPr>
            <w:w w:val="105"/>
          </w:rPr>
          <w:t>will</w:t>
        </w:r>
        <w:r w:rsidR="007D7B23">
          <w:rPr>
            <w:spacing w:val="14"/>
            <w:w w:val="105"/>
          </w:rPr>
          <w:t xml:space="preserve"> </w:t>
        </w:r>
      </w:ins>
      <w:r>
        <w:rPr>
          <w:w w:val="105"/>
        </w:rPr>
        <w:t>change</w:t>
      </w:r>
      <w:r>
        <w:rPr>
          <w:spacing w:val="13"/>
          <w:w w:val="105"/>
        </w:rPr>
        <w:t xml:space="preserve"> </w:t>
      </w:r>
      <w:del w:id="262" w:author="Rivard, Christine" w:date="2015-03-26T13:54:00Z">
        <w:r w:rsidDel="007D7B23">
          <w:rPr>
            <w:w w:val="105"/>
          </w:rPr>
          <w:delText>to</w:delText>
        </w:r>
        <w:r w:rsidDel="007D7B23">
          <w:rPr>
            <w:spacing w:val="14"/>
            <w:w w:val="105"/>
          </w:rPr>
          <w:delText xml:space="preserve"> </w:delText>
        </w:r>
      </w:del>
      <w:ins w:id="263" w:author="Rivard, Christine" w:date="2015-03-26T13:54:00Z">
        <w:r w:rsidR="007D7B23">
          <w:rPr>
            <w:w w:val="105"/>
          </w:rPr>
          <w:t>for</w:t>
        </w:r>
        <w:r w:rsidR="007D7B23">
          <w:rPr>
            <w:spacing w:val="14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w w:val="93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just</w:t>
      </w:r>
      <w:r>
        <w:rPr>
          <w:spacing w:val="18"/>
          <w:w w:val="105"/>
        </w:rPr>
        <w:t xml:space="preserve"> </w:t>
      </w:r>
      <w:r>
        <w:rPr>
          <w:w w:val="105"/>
        </w:rPr>
        <w:t>selected.</w:t>
      </w:r>
    </w:p>
    <w:p w:rsidR="00937B91" w:rsidRDefault="00F84142">
      <w:pPr>
        <w:pStyle w:val="BodyText"/>
        <w:spacing w:line="251" w:lineRule="auto"/>
        <w:ind w:left="101" w:right="145" w:firstLine="363"/>
        <w:jc w:val="both"/>
      </w:pPr>
      <w:r>
        <w:t>The</w:t>
      </w:r>
      <w:r>
        <w:rPr>
          <w:spacing w:val="28"/>
        </w:rPr>
        <w:t xml:space="preserve"> </w:t>
      </w:r>
      <w:r>
        <w:t>path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your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folder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stored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relative</w:t>
      </w:r>
      <w:r>
        <w:rPr>
          <w:spacing w:val="28"/>
        </w:rPr>
        <w:t xml:space="preserve"> </w:t>
      </w:r>
      <w:r>
        <w:t>format.</w:t>
      </w:r>
      <w:r>
        <w:rPr>
          <w:spacing w:val="3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change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location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project</w:t>
      </w:r>
      <w:r>
        <w:rPr>
          <w:spacing w:val="52"/>
        </w:rPr>
        <w:t xml:space="preserve"> </w:t>
      </w:r>
      <w:r>
        <w:t>folder</w:t>
      </w:r>
      <w:r>
        <w:rPr>
          <w:spacing w:val="53"/>
        </w:rPr>
        <w:t xml:space="preserve"> </w:t>
      </w:r>
      <w:r>
        <w:t>relative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‘‘WHAT.exe’’,</w:t>
      </w:r>
      <w:r>
        <w:rPr>
          <w:spacing w:val="53"/>
        </w:rPr>
        <w:t xml:space="preserve"> </w:t>
      </w:r>
      <w:r>
        <w:t>your</w:t>
      </w:r>
      <w:r>
        <w:rPr>
          <w:spacing w:val="53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redirect</w:t>
      </w:r>
      <w:r>
        <w:rPr>
          <w:w w:val="108"/>
        </w:rPr>
        <w:t xml:space="preserve"> </w:t>
      </w:r>
      <w:r>
        <w:t>WHAT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location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repeating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procedure</w:t>
      </w:r>
      <w:r>
        <w:rPr>
          <w:spacing w:val="39"/>
        </w:rPr>
        <w:t xml:space="preserve"> </w:t>
      </w:r>
      <w:r>
        <w:t>described</w:t>
      </w:r>
      <w:r>
        <w:rPr>
          <w:spacing w:val="39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paragraph</w:t>
      </w:r>
      <w:r>
        <w:rPr>
          <w:spacing w:val="22"/>
          <w:w w:val="107"/>
        </w:rPr>
        <w:t xml:space="preserve"> </w:t>
      </w:r>
      <w:r>
        <w:t>above.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7"/>
        </w:numPr>
        <w:tabs>
          <w:tab w:val="left" w:pos="997"/>
        </w:tabs>
        <w:spacing w:before="146"/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264" w:name="Project_Folder_Structure_Overview"/>
      <w:bookmarkStart w:id="265" w:name="_bookmark14"/>
      <w:bookmarkEnd w:id="264"/>
      <w:bookmarkEnd w:id="265"/>
      <w:r>
        <w:rPr>
          <w:rFonts w:ascii="Georgia"/>
          <w:b/>
          <w:sz w:val="34"/>
        </w:rPr>
        <w:t>Project</w:t>
      </w:r>
      <w:r>
        <w:rPr>
          <w:rFonts w:ascii="Georgia"/>
          <w:b/>
          <w:spacing w:val="-38"/>
          <w:sz w:val="34"/>
        </w:rPr>
        <w:t xml:space="preserve"> </w:t>
      </w:r>
      <w:r>
        <w:rPr>
          <w:rFonts w:ascii="Georgia"/>
          <w:b/>
          <w:sz w:val="34"/>
        </w:rPr>
        <w:t>Folder</w:t>
      </w:r>
      <w:r>
        <w:rPr>
          <w:rFonts w:ascii="Georgia"/>
          <w:b/>
          <w:spacing w:val="-37"/>
          <w:sz w:val="34"/>
        </w:rPr>
        <w:t xml:space="preserve"> </w:t>
      </w:r>
      <w:r>
        <w:rPr>
          <w:rFonts w:ascii="Georgia"/>
          <w:b/>
          <w:sz w:val="34"/>
        </w:rPr>
        <w:t>Structure</w:t>
      </w:r>
      <w:r>
        <w:rPr>
          <w:rFonts w:ascii="Georgia"/>
          <w:b/>
          <w:spacing w:val="-38"/>
          <w:sz w:val="34"/>
        </w:rPr>
        <w:t xml:space="preserve"> </w:t>
      </w:r>
      <w:r>
        <w:rPr>
          <w:rFonts w:ascii="Georgia"/>
          <w:b/>
          <w:sz w:val="34"/>
        </w:rPr>
        <w:t>Overview</w:t>
      </w:r>
    </w:p>
    <w:p w:rsidR="00937B91" w:rsidRDefault="00F84142">
      <w:pPr>
        <w:pStyle w:val="BodyText"/>
        <w:spacing w:before="227" w:line="251" w:lineRule="auto"/>
        <w:ind w:left="101" w:right="118" w:firstLine="11"/>
        <w:jc w:val="both"/>
      </w:pP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addition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project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(.what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extension)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created</w:t>
      </w:r>
      <w:r>
        <w:rPr>
          <w:spacing w:val="3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saving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w w:val="105"/>
        </w:rPr>
        <w:t>project,</w:t>
      </w:r>
      <w:r>
        <w:rPr>
          <w:spacing w:val="27"/>
          <w:w w:val="108"/>
        </w:rPr>
        <w:t xml:space="preserve"> </w:t>
      </w: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9"/>
          <w:w w:val="105"/>
        </w:rPr>
        <w:t xml:space="preserve"> </w:t>
      </w:r>
      <w:r>
        <w:rPr>
          <w:w w:val="105"/>
        </w:rPr>
        <w:t>generates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sub-folders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ins w:id="266" w:author="Rivard, Christine" w:date="2015-03-26T13:59:00Z">
        <w:r w:rsidR="003C51FC">
          <w:rPr>
            <w:w w:val="105"/>
          </w:rPr>
          <w:t xml:space="preserve">s </w:t>
        </w:r>
      </w:ins>
      <w:ins w:id="267" w:author="Rivard, Christine" w:date="2015-03-26T14:00:00Z">
        <w:r w:rsidR="003C51FC">
          <w:rPr>
            <w:spacing w:val="19"/>
            <w:w w:val="105"/>
          </w:rPr>
          <w:t>execution</w:t>
        </w:r>
      </w:ins>
      <w:del w:id="268" w:author="Rivard, Christine" w:date="2015-03-26T13:59:00Z">
        <w:r w:rsidDel="003C51FC">
          <w:rPr>
            <w:spacing w:val="19"/>
            <w:w w:val="105"/>
          </w:rPr>
          <w:delText xml:space="preserve"> </w:delText>
        </w:r>
        <w:r w:rsidDel="003C51FC">
          <w:rPr>
            <w:w w:val="105"/>
          </w:rPr>
          <w:delText>to</w:delText>
        </w:r>
        <w:r w:rsidDel="003C51FC">
          <w:rPr>
            <w:spacing w:val="19"/>
            <w:w w:val="105"/>
          </w:rPr>
          <w:delText xml:space="preserve"> </w:delText>
        </w:r>
        <w:r w:rsidDel="003C51FC">
          <w:rPr>
            <w:w w:val="105"/>
          </w:rPr>
          <w:delText>run</w:delText>
        </w:r>
      </w:del>
      <w:proofErr w:type="gramStart"/>
      <w:r>
        <w:rPr>
          <w:w w:val="105"/>
        </w:rPr>
        <w:t>.</w:t>
      </w:r>
      <w:proofErr w:type="gramEnd"/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7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briefly</w:t>
      </w:r>
      <w:r>
        <w:rPr>
          <w:spacing w:val="13"/>
          <w:w w:val="105"/>
        </w:rPr>
        <w:t xml:space="preserve"> </w:t>
      </w:r>
      <w:r>
        <w:rPr>
          <w:w w:val="105"/>
        </w:rPr>
        <w:t>described</w:t>
      </w:r>
      <w:r>
        <w:rPr>
          <w:spacing w:val="14"/>
          <w:w w:val="105"/>
        </w:rPr>
        <w:t xml:space="preserve"> </w:t>
      </w:r>
      <w:del w:id="269" w:author="Rivard, Christine" w:date="2015-03-26T14:00:00Z">
        <w:r w:rsidDel="003C51FC">
          <w:rPr>
            <w:w w:val="105"/>
          </w:rPr>
          <w:delText>here</w:delText>
        </w:r>
        <w:r w:rsidDel="003C51FC">
          <w:rPr>
            <w:spacing w:val="13"/>
            <w:w w:val="105"/>
          </w:rPr>
          <w:delText xml:space="preserve"> </w:delText>
        </w:r>
      </w:del>
      <w:ins w:id="270" w:author="Rivard, Christine" w:date="2015-03-26T14:00:00Z">
        <w:r w:rsidR="003C51FC">
          <w:rPr>
            <w:w w:val="105"/>
          </w:rPr>
          <w:t>below</w:t>
        </w:r>
        <w:r w:rsidR="003C51FC">
          <w:rPr>
            <w:spacing w:val="13"/>
            <w:w w:val="105"/>
          </w:rPr>
          <w:t xml:space="preserve"> </w:t>
        </w:r>
      </w:ins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presented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15" w:history="1">
        <w:r>
          <w:rPr>
            <w:w w:val="105"/>
          </w:rPr>
          <w:t>2.2.</w:t>
        </w:r>
      </w:hyperlink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26"/>
          <w:w w:val="137"/>
        </w:rPr>
        <w:t xml:space="preserve"> </w:t>
      </w:r>
      <w:r>
        <w:rPr>
          <w:w w:val="105"/>
        </w:rPr>
        <w:t>folder</w:t>
      </w:r>
      <w:r>
        <w:rPr>
          <w:spacing w:val="-4"/>
          <w:w w:val="105"/>
        </w:rPr>
        <w:t xml:space="preserve"> </w:t>
      </w:r>
      <w:r>
        <w:rPr>
          <w:w w:val="105"/>
        </w:rPr>
        <w:t>contains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tw</w:t>
      </w:r>
      <w:r>
        <w:rPr>
          <w:spacing w:val="-2"/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sub-folders</w:t>
      </w:r>
      <w:r>
        <w:rPr>
          <w:spacing w:val="-2"/>
          <w:w w:val="105"/>
        </w:rPr>
        <w:t xml:space="preserve"> </w:t>
      </w:r>
      <w:r>
        <w:rPr>
          <w:w w:val="105"/>
        </w:rPr>
        <w:t>named</w:t>
      </w:r>
      <w:r>
        <w:rPr>
          <w:spacing w:val="-5"/>
          <w:w w:val="105"/>
        </w:rPr>
        <w:t xml:space="preserve"> </w:t>
      </w:r>
      <w:r>
        <w:rPr>
          <w:w w:val="105"/>
        </w:rPr>
        <w:t>‘‘</w:t>
      </w:r>
      <w:proofErr w:type="spellStart"/>
      <w:r>
        <w:rPr>
          <w:w w:val="105"/>
        </w:rPr>
        <w:t>Meteo</w:t>
      </w:r>
      <w:proofErr w:type="spellEnd"/>
      <w:r>
        <w:rPr>
          <w:w w:val="105"/>
        </w:rPr>
        <w:t>’’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‘‘</w:t>
      </w:r>
      <w:proofErr w:type="spellStart"/>
      <w:r>
        <w:rPr>
          <w:w w:val="105"/>
        </w:rPr>
        <w:t>Waterlvl</w:t>
      </w:r>
      <w:proofErr w:type="spellEnd"/>
      <w:r>
        <w:rPr>
          <w:w w:val="105"/>
        </w:rPr>
        <w:t>’’</w:t>
      </w:r>
      <w:r>
        <w:rPr>
          <w:spacing w:val="-4"/>
          <w:w w:val="105"/>
        </w:rPr>
        <w:t xml:space="preserve"> </w:t>
      </w:r>
      <w:del w:id="271" w:author="Rivard, Christine" w:date="2015-03-26T14:01:00Z">
        <w:r w:rsidDel="003C51FC">
          <w:rPr>
            <w:w w:val="105"/>
          </w:rPr>
          <w:delText>in</w:delText>
        </w:r>
        <w:r w:rsidDel="003C51FC">
          <w:rPr>
            <w:spacing w:val="-4"/>
            <w:w w:val="105"/>
          </w:rPr>
          <w:delText xml:space="preserve"> </w:delText>
        </w:r>
        <w:r w:rsidDel="003C51FC">
          <w:rPr>
            <w:w w:val="105"/>
          </w:rPr>
          <w:delText>addition</w:delText>
        </w:r>
        <w:r w:rsidDel="003C51FC">
          <w:rPr>
            <w:spacing w:val="-3"/>
            <w:w w:val="105"/>
          </w:rPr>
          <w:delText xml:space="preserve"> </w:delText>
        </w:r>
        <w:r w:rsidDel="003C51FC">
          <w:rPr>
            <w:w w:val="105"/>
          </w:rPr>
          <w:delText>to</w:delText>
        </w:r>
      </w:del>
      <w:ins w:id="272" w:author="Rivard, Christine" w:date="2015-03-26T14:01:00Z">
        <w:r w:rsidR="003C51FC">
          <w:rPr>
            <w:w w:val="105"/>
          </w:rPr>
          <w:t>and</w:t>
        </w:r>
      </w:ins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few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files.</w:t>
      </w:r>
    </w:p>
    <w:p w:rsidR="00937B91" w:rsidRDefault="00937B91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spacing w:line="251" w:lineRule="auto"/>
        <w:ind w:left="105" w:right="106" w:firstLine="8"/>
        <w:jc w:val="both"/>
      </w:pPr>
      <w:proofErr w:type="spellStart"/>
      <w:r>
        <w:rPr>
          <w:rFonts w:ascii="Georgia" w:eastAsia="Georgia" w:hAnsi="Georgia" w:cs="Georgia"/>
          <w:b/>
          <w:bCs/>
        </w:rPr>
        <w:t>Meteo</w:t>
      </w:r>
      <w:proofErr w:type="spellEnd"/>
      <w:ins w:id="273" w:author="Rivard, Christine" w:date="2015-03-26T14:01:00Z">
        <w:r w:rsidR="003C51FC">
          <w:rPr>
            <w:rFonts w:ascii="Georgia" w:eastAsia="Georgia" w:hAnsi="Georgia" w:cs="Georgia"/>
            <w:b/>
            <w:bCs/>
          </w:rPr>
          <w:t>:</w:t>
        </w:r>
      </w:ins>
      <w:r>
        <w:rPr>
          <w:rFonts w:ascii="Georgia" w:eastAsia="Georgia" w:hAnsi="Georgia" w:cs="Georgia"/>
          <w:b/>
          <w:bCs/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commentRangeStart w:id="274"/>
      <w:ins w:id="275" w:author="Rivard, Christine" w:date="2015-03-26T14:02:00Z">
        <w:r w:rsidR="003C51FC">
          <w:rPr>
            <w:spacing w:val="34"/>
          </w:rPr>
          <w:t>sub-</w:t>
        </w:r>
      </w:ins>
      <w:r>
        <w:t>folder</w:t>
      </w:r>
      <w:r>
        <w:rPr>
          <w:spacing w:val="35"/>
        </w:rPr>
        <w:t xml:space="preserve"> </w:t>
      </w:r>
      <w:commentRangeEnd w:id="274"/>
      <w:r w:rsidR="003C51FC">
        <w:rPr>
          <w:rStyle w:val="CommentReference"/>
          <w:rFonts w:asciiTheme="minorHAnsi" w:eastAsiaTheme="minorHAnsi" w:hAnsiTheme="minorHAnsi"/>
        </w:rPr>
        <w:commentReference w:id="274"/>
      </w:r>
      <w:proofErr w:type="spellStart"/>
      <w:r>
        <w:rPr>
          <w:rFonts w:ascii="Arial" w:eastAsia="Arial" w:hAnsi="Arial" w:cs="Arial"/>
          <w:i/>
        </w:rPr>
        <w:t>Meteo</w:t>
      </w:r>
      <w:proofErr w:type="spellEnd"/>
      <w:r>
        <w:rPr>
          <w:rFonts w:ascii="Arial" w:eastAsia="Arial" w:hAnsi="Arial" w:cs="Arial"/>
          <w:i/>
          <w:spacing w:val="44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three</w:t>
      </w:r>
      <w:r>
        <w:rPr>
          <w:spacing w:val="34"/>
        </w:rPr>
        <w:t xml:space="preserve"> </w:t>
      </w:r>
      <w:commentRangeStart w:id="276"/>
      <w:ins w:id="277" w:author="Rivard, Christine" w:date="2015-03-26T14:03:00Z">
        <w:r w:rsidR="003C51FC">
          <w:rPr>
            <w:spacing w:val="34"/>
          </w:rPr>
          <w:t>sub-</w:t>
        </w:r>
        <w:proofErr w:type="gramStart"/>
        <w:r w:rsidR="003C51FC">
          <w:rPr>
            <w:spacing w:val="34"/>
          </w:rPr>
          <w:t>?</w:t>
        </w:r>
      </w:ins>
      <w:r>
        <w:t>sub</w:t>
      </w:r>
      <w:proofErr w:type="gramEnd"/>
      <w:r>
        <w:t>-folders</w:t>
      </w:r>
      <w:r>
        <w:rPr>
          <w:spacing w:val="35"/>
        </w:rPr>
        <w:t xml:space="preserve"> </w:t>
      </w:r>
      <w:commentRangeEnd w:id="276"/>
      <w:r w:rsidR="003C51FC">
        <w:rPr>
          <w:rStyle w:val="CommentReference"/>
          <w:rFonts w:asciiTheme="minorHAnsi" w:eastAsiaTheme="minorHAnsi" w:hAnsiTheme="minorHAnsi"/>
        </w:rPr>
        <w:commentReference w:id="276"/>
      </w:r>
      <w:r>
        <w:t>named</w:t>
      </w:r>
      <w:r>
        <w:rPr>
          <w:spacing w:val="34"/>
        </w:rPr>
        <w:t xml:space="preserve"> </w:t>
      </w:r>
      <w:r>
        <w:t>respectively</w:t>
      </w:r>
      <w:r>
        <w:rPr>
          <w:spacing w:val="35"/>
        </w:rPr>
        <w:t xml:space="preserve"> </w:t>
      </w:r>
      <w:r>
        <w:rPr>
          <w:spacing w:val="-1"/>
        </w:rPr>
        <w:t>Raw,</w:t>
      </w:r>
      <w:r>
        <w:rPr>
          <w:spacing w:val="34"/>
        </w:rPr>
        <w:t xml:space="preserve"> </w:t>
      </w:r>
      <w:r>
        <w:t>Input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Output.</w:t>
      </w:r>
      <w:r>
        <w:rPr>
          <w:spacing w:val="23"/>
          <w:w w:val="111"/>
        </w:rPr>
        <w:t xml:space="preserve"> </w:t>
      </w:r>
      <w:r>
        <w:t>The</w:t>
      </w:r>
      <w:r>
        <w:rPr>
          <w:spacing w:val="29"/>
        </w:rPr>
        <w:t xml:space="preserve"> </w:t>
      </w:r>
      <w:del w:id="278" w:author="Rivard, Christine" w:date="2015-03-26T14:04:00Z">
        <w:r w:rsidDel="003C51FC">
          <w:delText>folder</w:delText>
        </w:r>
        <w:r w:rsidDel="003C51FC">
          <w:rPr>
            <w:spacing w:val="29"/>
          </w:rPr>
          <w:delText xml:space="preserve"> </w:delText>
        </w:r>
      </w:del>
      <w:ins w:id="279" w:author="Rivard, Christine" w:date="2015-03-26T14:04:00Z">
        <w:r w:rsidR="003C51FC">
          <w:t>binder</w:t>
        </w:r>
        <w:r w:rsidR="003C51FC">
          <w:rPr>
            <w:spacing w:val="29"/>
          </w:rPr>
          <w:t xml:space="preserve"> </w:t>
        </w:r>
      </w:ins>
      <w:r>
        <w:rPr>
          <w:rFonts w:ascii="Georgia" w:eastAsia="Georgia" w:hAnsi="Georgia" w:cs="Georgia"/>
          <w:b/>
          <w:bCs/>
        </w:rPr>
        <w:t>Raw</w:t>
      </w:r>
      <w:r>
        <w:rPr>
          <w:rFonts w:ascii="Georgia" w:eastAsia="Georgia" w:hAnsi="Georgia" w:cs="Georgia"/>
          <w:b/>
          <w:bCs/>
          <w:spacing w:val="33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where</w:t>
      </w:r>
      <w:r>
        <w:rPr>
          <w:spacing w:val="29"/>
        </w:rPr>
        <w:t xml:space="preserve"> </w:t>
      </w:r>
      <w:del w:id="280" w:author="Rivard, Christine" w:date="2015-03-26T14:05:00Z">
        <w:r w:rsidDel="003C51FC">
          <w:delText>are</w:delText>
        </w:r>
        <w:r w:rsidDel="003C51FC">
          <w:rPr>
            <w:spacing w:val="30"/>
          </w:rPr>
          <w:delText xml:space="preserve"> </w:delText>
        </w:r>
        <w:r w:rsidDel="003C51FC">
          <w:delText>saved</w:delText>
        </w:r>
        <w:r w:rsidDel="003C51FC">
          <w:rPr>
            <w:spacing w:val="29"/>
          </w:rPr>
          <w:delText xml:space="preserve"> </w:delText>
        </w:r>
      </w:del>
      <w:r>
        <w:t>the</w:t>
      </w:r>
      <w:r>
        <w:rPr>
          <w:spacing w:val="29"/>
        </w:rPr>
        <w:t xml:space="preserve"> </w:t>
      </w:r>
      <w:r>
        <w:t>weather</w:t>
      </w:r>
      <w:r>
        <w:rPr>
          <w:spacing w:val="29"/>
        </w:rPr>
        <w:t xml:space="preserve"> </w:t>
      </w:r>
      <w:r>
        <w:t>data</w:t>
      </w:r>
      <w:r>
        <w:rPr>
          <w:spacing w:val="30"/>
        </w:rPr>
        <w:t xml:space="preserve"> </w:t>
      </w:r>
      <w:r>
        <w:t>files</w:t>
      </w:r>
      <w:r>
        <w:rPr>
          <w:spacing w:val="29"/>
        </w:rPr>
        <w:t xml:space="preserve"> </w:t>
      </w:r>
      <w:r>
        <w:t>downloaded</w:t>
      </w:r>
      <w:r>
        <w:rPr>
          <w:spacing w:val="28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CDCD</w:t>
      </w:r>
      <w:ins w:id="281" w:author="Rivard, Christine" w:date="2015-03-26T14:05:00Z">
        <w:r w:rsidR="003C51FC">
          <w:t xml:space="preserve"> are</w:t>
        </w:r>
        <w:r w:rsidR="003C51FC">
          <w:rPr>
            <w:spacing w:val="30"/>
          </w:rPr>
          <w:t xml:space="preserve"> </w:t>
        </w:r>
        <w:r w:rsidR="003C51FC">
          <w:t>saved</w:t>
        </w:r>
      </w:ins>
      <w:r>
        <w:t>.</w:t>
      </w:r>
      <w:r>
        <w:rPr>
          <w:spacing w:val="29"/>
        </w:rPr>
        <w:t xml:space="preserve"> </w:t>
      </w:r>
      <w:del w:id="282" w:author="Rivard, Christine" w:date="2015-03-26T14:07:00Z">
        <w:r w:rsidDel="003C51FC">
          <w:delText>These</w:delText>
        </w:r>
        <w:r w:rsidDel="003C51FC">
          <w:rPr>
            <w:spacing w:val="29"/>
          </w:rPr>
          <w:delText xml:space="preserve"> </w:delText>
        </w:r>
      </w:del>
      <w:ins w:id="283" w:author="Rivard, Christine" w:date="2015-03-26T14:07:00Z">
        <w:r w:rsidR="003C51FC">
          <w:t>CDCD</w:t>
        </w:r>
        <w:r w:rsidR="003C51FC">
          <w:rPr>
            <w:spacing w:val="29"/>
          </w:rPr>
          <w:t xml:space="preserve"> </w:t>
        </w:r>
      </w:ins>
      <w:ins w:id="284" w:author="Rivard, Christine" w:date="2015-03-26T14:06:00Z">
        <w:r w:rsidR="003C51FC">
          <w:rPr>
            <w:spacing w:val="29"/>
          </w:rPr>
          <w:t xml:space="preserve">files </w:t>
        </w:r>
      </w:ins>
      <w:del w:id="285" w:author="Rivard, Christine" w:date="2015-03-26T14:05:00Z">
        <w:r w:rsidDel="003C51FC">
          <w:delText>are</w:delText>
        </w:r>
      </w:del>
      <w:ins w:id="286" w:author="Rivard, Christine" w:date="2015-03-26T14:05:00Z">
        <w:r w:rsidR="003C51FC">
          <w:t>contain</w:t>
        </w:r>
      </w:ins>
      <w:r>
        <w:rPr>
          <w:w w:val="105"/>
        </w:rPr>
        <w:t xml:space="preserve"> </w:t>
      </w:r>
      <w:del w:id="287" w:author="Rivard, Christine" w:date="2015-03-26T14:07:00Z">
        <w:r w:rsidDel="003C51FC">
          <w:delText>coma-separated</w:delText>
        </w:r>
        <w:r w:rsidDel="003C51FC">
          <w:rPr>
            <w:spacing w:val="45"/>
          </w:rPr>
          <w:delText xml:space="preserve"> </w:delText>
        </w:r>
      </w:del>
      <w:ins w:id="288" w:author="Rivard, Christine" w:date="2015-03-26T14:07:00Z">
        <w:r w:rsidR="003C51FC">
          <w:rPr>
            <w:spacing w:val="45"/>
          </w:rPr>
          <w:t xml:space="preserve">daily </w:t>
        </w:r>
      </w:ins>
      <w:ins w:id="289" w:author="Rivard, Christine" w:date="2015-03-26T14:06:00Z">
        <w:r w:rsidR="003C51FC">
          <w:rPr>
            <w:spacing w:val="45"/>
          </w:rPr>
          <w:t xml:space="preserve">weather </w:t>
        </w:r>
      </w:ins>
      <w:del w:id="290" w:author="Rivard, Christine" w:date="2015-03-26T14:09:00Z">
        <w:r w:rsidDel="003C51FC">
          <w:delText>values</w:delText>
        </w:r>
        <w:r w:rsidDel="003C51FC">
          <w:rPr>
            <w:spacing w:val="43"/>
          </w:rPr>
          <w:delText xml:space="preserve"> </w:delText>
        </w:r>
      </w:del>
      <w:ins w:id="291" w:author="Rivard, Christine" w:date="2015-03-26T14:09:00Z">
        <w:r w:rsidR="003C51FC">
          <w:t>data</w:t>
        </w:r>
        <w:r w:rsidR="003C51FC">
          <w:rPr>
            <w:spacing w:val="43"/>
          </w:rPr>
          <w:t xml:space="preserve"> </w:t>
        </w:r>
      </w:ins>
      <w:ins w:id="292" w:author="Rivard, Christine" w:date="2015-03-26T14:08:00Z">
        <w:r w:rsidR="003C51FC">
          <w:rPr>
            <w:spacing w:val="43"/>
          </w:rPr>
          <w:t xml:space="preserve">for a given year, </w:t>
        </w:r>
      </w:ins>
      <w:ins w:id="293" w:author="Rivard, Christine" w:date="2015-03-26T14:09:00Z">
        <w:r w:rsidR="003C51FC">
          <w:rPr>
            <w:spacing w:val="43"/>
          </w:rPr>
          <w:t xml:space="preserve">each </w:t>
        </w:r>
      </w:ins>
      <w:ins w:id="294" w:author="Rivard, Christine" w:date="2015-03-26T14:08:00Z">
        <w:r w:rsidR="003C51FC">
          <w:rPr>
            <w:spacing w:val="43"/>
          </w:rPr>
          <w:t xml:space="preserve">separated with a coma </w:t>
        </w:r>
      </w:ins>
      <w:r>
        <w:t>(CSV)</w:t>
      </w:r>
      <w:r>
        <w:rPr>
          <w:spacing w:val="44"/>
        </w:rPr>
        <w:t xml:space="preserve"> </w:t>
      </w:r>
      <w:del w:id="295" w:author="Rivard, Christine" w:date="2015-03-26T14:08:00Z">
        <w:r w:rsidDel="003C51FC">
          <w:delText>files</w:delText>
        </w:r>
        <w:r w:rsidDel="003C51FC">
          <w:rPr>
            <w:spacing w:val="44"/>
          </w:rPr>
          <w:delText xml:space="preserve"> </w:delText>
        </w:r>
        <w:r w:rsidDel="003C51FC">
          <w:delText>that</w:delText>
        </w:r>
        <w:r w:rsidDel="003C51FC">
          <w:rPr>
            <w:spacing w:val="43"/>
          </w:rPr>
          <w:delText xml:space="preserve"> </w:delText>
        </w:r>
        <w:r w:rsidDel="003C51FC">
          <w:delText>contain</w:delText>
        </w:r>
        <w:r w:rsidDel="003C51FC">
          <w:rPr>
            <w:spacing w:val="45"/>
          </w:rPr>
          <w:delText xml:space="preserve"> </w:delText>
        </w:r>
        <w:r w:rsidDel="003C51FC">
          <w:delText>weather</w:delText>
        </w:r>
        <w:r w:rsidDel="003C51FC">
          <w:rPr>
            <w:spacing w:val="44"/>
          </w:rPr>
          <w:delText xml:space="preserve"> </w:delText>
        </w:r>
        <w:r w:rsidDel="003C51FC">
          <w:delText>data</w:delText>
        </w:r>
        <w:r w:rsidDel="003C51FC">
          <w:rPr>
            <w:spacing w:val="44"/>
          </w:rPr>
          <w:delText xml:space="preserve"> </w:delText>
        </w:r>
      </w:del>
      <w:del w:id="296" w:author="Rivard, Christine" w:date="2015-03-26T14:09:00Z">
        <w:r w:rsidDel="003C51FC">
          <w:delText>on</w:delText>
        </w:r>
        <w:r w:rsidDel="003C51FC">
          <w:rPr>
            <w:spacing w:val="43"/>
          </w:rPr>
          <w:delText xml:space="preserve"> </w:delText>
        </w:r>
        <w:r w:rsidDel="003C51FC">
          <w:delText>a</w:delText>
        </w:r>
        <w:r w:rsidDel="003C51FC">
          <w:rPr>
            <w:spacing w:val="44"/>
          </w:rPr>
          <w:delText xml:space="preserve"> </w:delText>
        </w:r>
        <w:r w:rsidDel="003C51FC">
          <w:delText>yearly</w:delText>
        </w:r>
        <w:r w:rsidDel="003C51FC">
          <w:rPr>
            <w:spacing w:val="44"/>
          </w:rPr>
          <w:delText xml:space="preserve"> </w:delText>
        </w:r>
        <w:r w:rsidDel="003C51FC">
          <w:delText>basis</w:delText>
        </w:r>
      </w:del>
      <w:ins w:id="297" w:author="Rivard, Christine" w:date="2015-03-26T14:09:00Z">
        <w:r w:rsidR="003C51FC">
          <w:t>for a given year</w:t>
        </w:r>
      </w:ins>
      <w:r>
        <w:t>.</w:t>
      </w:r>
      <w:r>
        <w:rPr>
          <w:spacing w:val="18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data</w:t>
      </w:r>
      <w:r>
        <w:rPr>
          <w:spacing w:val="44"/>
        </w:rPr>
        <w:t xml:space="preserve"> </w:t>
      </w:r>
      <w:r>
        <w:t>files</w:t>
      </w:r>
      <w:r>
        <w:rPr>
          <w:spacing w:val="23"/>
          <w:w w:val="96"/>
        </w:rPr>
        <w:t xml:space="preserve"> </w:t>
      </w:r>
      <w:ins w:id="298" w:author="Rivard, Christine" w:date="2015-03-26T14:14:00Z">
        <w:r w:rsidR="000003F4">
          <w:rPr>
            <w:spacing w:val="23"/>
            <w:w w:val="96"/>
          </w:rPr>
          <w:t xml:space="preserve">for the selected years </w:t>
        </w:r>
      </w:ins>
      <w:r>
        <w:t>for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given</w:t>
      </w:r>
      <w:r>
        <w:rPr>
          <w:spacing w:val="46"/>
        </w:rPr>
        <w:t xml:space="preserve"> </w:t>
      </w:r>
      <w:r>
        <w:t>weather</w:t>
      </w:r>
      <w:r>
        <w:rPr>
          <w:spacing w:val="46"/>
        </w:rPr>
        <w:t xml:space="preserve"> </w:t>
      </w:r>
      <w:r>
        <w:t>station</w:t>
      </w:r>
      <w:r>
        <w:rPr>
          <w:spacing w:val="48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saved</w:t>
      </w:r>
      <w:r>
        <w:rPr>
          <w:spacing w:val="46"/>
        </w:rPr>
        <w:t xml:space="preserve"> </w:t>
      </w:r>
      <w:ins w:id="299" w:author="Rivard, Christine" w:date="2015-03-26T14:09:00Z">
        <w:r w:rsidR="003C51FC">
          <w:rPr>
            <w:spacing w:val="46"/>
          </w:rPr>
          <w:t xml:space="preserve">in WHAT </w:t>
        </w:r>
      </w:ins>
      <w:r>
        <w:t>within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common</w:t>
      </w:r>
      <w:r>
        <w:rPr>
          <w:spacing w:val="48"/>
        </w:rPr>
        <w:t xml:space="preserve"> </w:t>
      </w:r>
      <w:r>
        <w:t>folder</w:t>
      </w:r>
      <w:r>
        <w:rPr>
          <w:spacing w:val="46"/>
        </w:rPr>
        <w:t xml:space="preserve"> </w:t>
      </w:r>
      <w:r>
        <w:t>named</w:t>
      </w:r>
      <w:r>
        <w:rPr>
          <w:spacing w:val="46"/>
        </w:rPr>
        <w:t xml:space="preserve"> </w:t>
      </w:r>
      <w:r>
        <w:rPr>
          <w:spacing w:val="-1"/>
        </w:rPr>
        <w:t>after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station</w:t>
      </w:r>
      <w:r>
        <w:rPr>
          <w:spacing w:val="46"/>
        </w:rPr>
        <w:t xml:space="preserve"> </w:t>
      </w:r>
      <w:r>
        <w:t>name</w:t>
      </w:r>
      <w:r>
        <w:rPr>
          <w:spacing w:val="46"/>
        </w:rPr>
        <w:t xml:space="preserve"> </w:t>
      </w:r>
      <w:r>
        <w:t>and</w:t>
      </w:r>
      <w:r>
        <w:rPr>
          <w:spacing w:val="24"/>
          <w:w w:val="109"/>
        </w:rPr>
        <w:t xml:space="preserve"> </w:t>
      </w:r>
      <w:r>
        <w:t>its</w:t>
      </w:r>
      <w:r>
        <w:rPr>
          <w:spacing w:val="47"/>
        </w:rPr>
        <w:t xml:space="preserve"> </w:t>
      </w:r>
      <w:commentRangeStart w:id="300"/>
      <w:r>
        <w:t>unique</w:t>
      </w:r>
      <w:commentRangeEnd w:id="300"/>
      <w:r w:rsidR="000003F4">
        <w:rPr>
          <w:rStyle w:val="CommentReference"/>
          <w:rFonts w:asciiTheme="minorHAnsi" w:eastAsiaTheme="minorHAnsi" w:hAnsiTheme="minorHAnsi"/>
        </w:rPr>
        <w:commentReference w:id="300"/>
      </w:r>
      <w:r>
        <w:rPr>
          <w:spacing w:val="47"/>
        </w:rPr>
        <w:t xml:space="preserve"> </w:t>
      </w:r>
      <w:r>
        <w:t>identification</w:t>
      </w:r>
      <w:r>
        <w:rPr>
          <w:spacing w:val="46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(IDN).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example,</w:t>
      </w:r>
      <w:r>
        <w:rPr>
          <w:spacing w:val="49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Figure</w:t>
      </w:r>
      <w:r>
        <w:rPr>
          <w:spacing w:val="49"/>
        </w:rPr>
        <w:t xml:space="preserve"> </w:t>
      </w:r>
      <w:hyperlink w:anchor="_bookmark15" w:history="1">
        <w:r>
          <w:t>2.2,</w:t>
        </w:r>
      </w:hyperlink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raw</w:t>
      </w:r>
      <w:r>
        <w:rPr>
          <w:spacing w:val="47"/>
        </w:rPr>
        <w:t xml:space="preserve"> </w:t>
      </w:r>
      <w:r>
        <w:t>data</w:t>
      </w:r>
      <w:r>
        <w:rPr>
          <w:spacing w:val="47"/>
        </w:rPr>
        <w:t xml:space="preserve"> </w:t>
      </w:r>
      <w:r>
        <w:t>file</w:t>
      </w:r>
      <w:r>
        <w:rPr>
          <w:spacing w:val="48"/>
        </w:rPr>
        <w:t xml:space="preserve"> </w:t>
      </w:r>
      <w:r>
        <w:t>‘‘eng-daily- 01011980-12311980.csv’’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contains</w:t>
      </w:r>
      <w:r>
        <w:rPr>
          <w:spacing w:val="17"/>
        </w:rPr>
        <w:t xml:space="preserve"> </w:t>
      </w:r>
      <w:r>
        <w:t>weather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station</w:t>
      </w:r>
      <w:r>
        <w:rPr>
          <w:spacing w:val="16"/>
        </w:rPr>
        <w:t xml:space="preserve"> </w:t>
      </w:r>
      <w:r>
        <w:rPr>
          <w:spacing w:val="-2"/>
        </w:rPr>
        <w:t>‘‘</w:t>
      </w:r>
      <w:proofErr w:type="spellStart"/>
      <w:r>
        <w:rPr>
          <w:spacing w:val="-2"/>
        </w:rPr>
        <w:t>Marieville</w:t>
      </w:r>
      <w:proofErr w:type="spellEnd"/>
      <w:r>
        <w:rPr>
          <w:spacing w:val="-2"/>
        </w:rPr>
        <w:t>’’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year</w:t>
      </w:r>
      <w:r>
        <w:rPr>
          <w:spacing w:val="16"/>
        </w:rPr>
        <w:t xml:space="preserve"> </w:t>
      </w:r>
      <w:r>
        <w:t>1980</w:t>
      </w:r>
      <w:r>
        <w:rPr>
          <w:spacing w:val="16"/>
        </w:rPr>
        <w:t xml:space="preserve"> </w:t>
      </w:r>
      <w:r>
        <w:t>is</w:t>
      </w:r>
      <w:r>
        <w:rPr>
          <w:spacing w:val="26"/>
          <w:w w:val="96"/>
        </w:rPr>
        <w:t xml:space="preserve"> </w:t>
      </w:r>
      <w:r>
        <w:t>saved</w:t>
      </w:r>
      <w:r>
        <w:rPr>
          <w:spacing w:val="36"/>
        </w:rPr>
        <w:t xml:space="preserve"> </w:t>
      </w:r>
      <w:r>
        <w:t>within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folder</w:t>
      </w:r>
      <w:r>
        <w:rPr>
          <w:spacing w:val="36"/>
        </w:rPr>
        <w:t xml:space="preserve"> </w:t>
      </w:r>
      <w:r>
        <w:t>named</w:t>
      </w:r>
      <w:r>
        <w:rPr>
          <w:spacing w:val="36"/>
        </w:rPr>
        <w:t xml:space="preserve"> </w:t>
      </w:r>
      <w:r>
        <w:t>‘‘MARIEVILLE</w:t>
      </w:r>
      <w:r>
        <w:rPr>
          <w:spacing w:val="33"/>
        </w:rPr>
        <w:t xml:space="preserve"> </w:t>
      </w:r>
      <w:r>
        <w:t>(7024627)’’</w:t>
      </w:r>
      <w:r>
        <w:rPr>
          <w:spacing w:val="36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parenthes</w:t>
      </w:r>
      <w:r>
        <w:rPr>
          <w:spacing w:val="-2"/>
        </w:rPr>
        <w:t>e</w:t>
      </w:r>
      <w:r>
        <w:rPr>
          <w:spacing w:val="-1"/>
        </w:rPr>
        <w:t>s</w:t>
      </w:r>
      <w:r>
        <w:rPr>
          <w:spacing w:val="36"/>
        </w:rPr>
        <w:t xml:space="preserve"> </w:t>
      </w:r>
      <w:del w:id="301" w:author="Rivard, Christine" w:date="2015-03-26T14:18:00Z">
        <w:r w:rsidDel="000003F4">
          <w:delText>is</w:delText>
        </w:r>
        <w:r w:rsidDel="000003F4">
          <w:rPr>
            <w:spacing w:val="36"/>
          </w:rPr>
          <w:delText xml:space="preserve"> </w:delText>
        </w:r>
      </w:del>
      <w:ins w:id="302" w:author="Rivard, Christine" w:date="2015-03-26T14:18:00Z">
        <w:r w:rsidR="000003F4">
          <w:t>corresponds to</w:t>
        </w:r>
        <w:r w:rsidR="000003F4">
          <w:rPr>
            <w:spacing w:val="36"/>
          </w:rPr>
          <w:t xml:space="preserve"> </w:t>
        </w:r>
      </w:ins>
      <w:r>
        <w:t>the</w:t>
      </w:r>
      <w:r>
        <w:rPr>
          <w:spacing w:val="29"/>
          <w:w w:val="110"/>
        </w:rPr>
        <w:t xml:space="preserve"> </w:t>
      </w:r>
      <w:del w:id="303" w:author="Rivard, Christine" w:date="2015-03-26T14:18:00Z">
        <w:r w:rsidDel="000003F4">
          <w:delText>unique</w:delText>
        </w:r>
        <w:r w:rsidDel="000003F4">
          <w:rPr>
            <w:spacing w:val="45"/>
          </w:rPr>
          <w:delText xml:space="preserve"> </w:delText>
        </w:r>
      </w:del>
      <w:ins w:id="304" w:author="Rivard, Christine" w:date="2015-03-26T14:19:00Z">
        <w:r w:rsidR="000003F4">
          <w:rPr>
            <w:spacing w:val="45"/>
          </w:rPr>
          <w:t xml:space="preserve">station </w:t>
        </w:r>
      </w:ins>
      <w:r>
        <w:t>IDN</w:t>
      </w:r>
      <w:del w:id="305" w:author="Rivard, Christine" w:date="2015-03-26T14:19:00Z">
        <w:r w:rsidDel="000003F4">
          <w:rPr>
            <w:spacing w:val="47"/>
          </w:rPr>
          <w:delText xml:space="preserve"> </w:delText>
        </w:r>
        <w:r w:rsidDel="000003F4">
          <w:delText>of</w:delText>
        </w:r>
        <w:r w:rsidDel="000003F4">
          <w:rPr>
            <w:spacing w:val="47"/>
          </w:rPr>
          <w:delText xml:space="preserve"> </w:delText>
        </w:r>
        <w:r w:rsidDel="000003F4">
          <w:delText>the</w:delText>
        </w:r>
        <w:r w:rsidDel="000003F4">
          <w:rPr>
            <w:spacing w:val="47"/>
          </w:rPr>
          <w:delText xml:space="preserve"> </w:delText>
        </w:r>
        <w:r w:rsidDel="000003F4">
          <w:delText>station</w:delText>
        </w:r>
      </w:del>
      <w:r>
        <w:t>.</w:t>
      </w:r>
    </w:p>
    <w:p w:rsidR="00937B91" w:rsidRDefault="00F84142">
      <w:pPr>
        <w:pStyle w:val="BodyText"/>
        <w:ind w:left="465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del w:id="306" w:author="Rivard, Christine" w:date="2015-03-26T14:19:00Z">
        <w:r w:rsidDel="000003F4">
          <w:rPr>
            <w:w w:val="105"/>
          </w:rPr>
          <w:delText>folder</w:delText>
        </w:r>
        <w:r w:rsidDel="000003F4">
          <w:rPr>
            <w:spacing w:val="14"/>
            <w:w w:val="105"/>
          </w:rPr>
          <w:delText xml:space="preserve"> </w:delText>
        </w:r>
      </w:del>
      <w:ins w:id="307" w:author="Rivard, Christine" w:date="2015-03-26T14:19:00Z">
        <w:r w:rsidR="000003F4">
          <w:rPr>
            <w:w w:val="105"/>
          </w:rPr>
          <w:t>binder</w:t>
        </w:r>
        <w:r w:rsidR="000003F4">
          <w:rPr>
            <w:spacing w:val="14"/>
            <w:w w:val="105"/>
          </w:rPr>
          <w:t xml:space="preserve"> </w:t>
        </w:r>
      </w:ins>
      <w:r>
        <w:rPr>
          <w:rFonts w:ascii="Georgia"/>
          <w:b/>
          <w:w w:val="105"/>
        </w:rPr>
        <w:t>Input</w:t>
      </w:r>
      <w:r>
        <w:rPr>
          <w:rFonts w:ascii="Georgia"/>
          <w:b/>
          <w:spacing w:val="12"/>
          <w:w w:val="105"/>
        </w:rPr>
        <w:t xml:space="preserve"> </w:t>
      </w:r>
      <w:r>
        <w:rPr>
          <w:w w:val="105"/>
        </w:rPr>
        <w:t>contains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formatted</w:t>
      </w:r>
      <w:r>
        <w:rPr>
          <w:spacing w:val="14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4"/>
          <w:w w:val="105"/>
        </w:rPr>
        <w:t xml:space="preserve"> </w:t>
      </w:r>
      <w:r>
        <w:rPr>
          <w:w w:val="105"/>
        </w:rPr>
        <w:t>produced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raw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ins w:id="308" w:author="Rivard, Christine" w:date="2015-03-26T14:20:00Z">
        <w:r w:rsidR="007816B2">
          <w:rPr>
            <w:w w:val="105"/>
          </w:rPr>
          <w:t>, for the selected years of a given station</w:t>
        </w:r>
      </w:ins>
      <w:r>
        <w:rPr>
          <w:w w:val="105"/>
        </w:rPr>
        <w:t>.</w:t>
      </w:r>
    </w:p>
    <w:p w:rsidR="00937B91" w:rsidRDefault="00F84142">
      <w:pPr>
        <w:pStyle w:val="BodyText"/>
        <w:spacing w:before="12"/>
        <w:ind w:left="105"/>
        <w:jc w:val="both"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tab-separated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(TSV)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named</w:t>
      </w:r>
      <w:r>
        <w:rPr>
          <w:spacing w:val="20"/>
          <w:w w:val="105"/>
        </w:rPr>
        <w:t xml:space="preserve"> </w:t>
      </w: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station’s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nam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IDN.</w:t>
      </w:r>
    </w:p>
    <w:p w:rsidR="00937B91" w:rsidRDefault="00937B91">
      <w:pPr>
        <w:jc w:val="both"/>
        <w:sectPr w:rsidR="00937B91">
          <w:pgSz w:w="12240" w:h="15840"/>
          <w:pgMar w:top="1060" w:right="980" w:bottom="700" w:left="1020" w:header="0" w:footer="515" w:gutter="0"/>
          <w:cols w:space="720"/>
        </w:sectPr>
      </w:pPr>
    </w:p>
    <w:p w:rsidR="00937B91" w:rsidRDefault="00F84142">
      <w:pPr>
        <w:pStyle w:val="BodyText"/>
        <w:spacing w:before="29" w:line="251" w:lineRule="auto"/>
        <w:ind w:left="105" w:right="142" w:firstLine="359"/>
        <w:jc w:val="both"/>
      </w:pPr>
      <w:r>
        <w:rPr>
          <w:w w:val="105"/>
        </w:rPr>
        <w:lastRenderedPageBreak/>
        <w:t>The</w:t>
      </w:r>
      <w:r>
        <w:rPr>
          <w:spacing w:val="-22"/>
          <w:w w:val="105"/>
        </w:rPr>
        <w:t xml:space="preserve"> </w:t>
      </w:r>
      <w:del w:id="309" w:author="Rivard, Christine" w:date="2015-03-26T14:21:00Z">
        <w:r w:rsidDel="00BB7BB3">
          <w:rPr>
            <w:w w:val="105"/>
          </w:rPr>
          <w:delText>folder</w:delText>
        </w:r>
        <w:r w:rsidDel="00BB7BB3">
          <w:rPr>
            <w:spacing w:val="-21"/>
            <w:w w:val="105"/>
          </w:rPr>
          <w:delText xml:space="preserve"> </w:delText>
        </w:r>
      </w:del>
      <w:ins w:id="310" w:author="Rivard, Christine" w:date="2015-03-26T14:21:00Z">
        <w:r w:rsidR="00BB7BB3">
          <w:rPr>
            <w:spacing w:val="-21"/>
            <w:w w:val="105"/>
          </w:rPr>
          <w:t>b</w:t>
        </w:r>
        <w:r w:rsidR="00BB7BB3">
          <w:rPr>
            <w:w w:val="105"/>
          </w:rPr>
          <w:t>inder</w:t>
        </w:r>
        <w:r w:rsidR="00BB7BB3">
          <w:rPr>
            <w:spacing w:val="-21"/>
            <w:w w:val="105"/>
          </w:rPr>
          <w:t xml:space="preserve"> </w:t>
        </w:r>
      </w:ins>
      <w:r>
        <w:rPr>
          <w:rFonts w:ascii="Georgia" w:eastAsia="Georgia" w:hAnsi="Georgia" w:cs="Georgia"/>
          <w:b/>
          <w:bCs/>
          <w:w w:val="105"/>
        </w:rPr>
        <w:t>Output</w:t>
      </w:r>
      <w:r>
        <w:rPr>
          <w:rFonts w:ascii="Georgia" w:eastAsia="Georgia" w:hAnsi="Georgia" w:cs="Georgia"/>
          <w:b/>
          <w:bCs/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where</w:t>
      </w:r>
      <w:r>
        <w:rPr>
          <w:spacing w:val="-21"/>
          <w:w w:val="105"/>
        </w:rPr>
        <w:t xml:space="preserve"> </w:t>
      </w:r>
      <w:del w:id="311" w:author="Rivard, Christine" w:date="2015-03-26T14:21:00Z">
        <w:r w:rsidDel="00BB7BB3">
          <w:rPr>
            <w:w w:val="105"/>
          </w:rPr>
          <w:delText>are</w:delText>
        </w:r>
        <w:r w:rsidDel="00BB7BB3">
          <w:rPr>
            <w:spacing w:val="-22"/>
            <w:w w:val="105"/>
          </w:rPr>
          <w:delText xml:space="preserve"> </w:delText>
        </w:r>
        <w:r w:rsidDel="00BB7BB3">
          <w:rPr>
            <w:w w:val="105"/>
          </w:rPr>
          <w:delText>saved</w:delText>
        </w:r>
        <w:r w:rsidDel="00BB7BB3">
          <w:rPr>
            <w:spacing w:val="-21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gapless</w:t>
      </w:r>
      <w:r>
        <w:rPr>
          <w:spacing w:val="-22"/>
          <w:w w:val="105"/>
        </w:rPr>
        <w:t xml:space="preserve"> </w:t>
      </w:r>
      <w:r>
        <w:rPr>
          <w:w w:val="105"/>
        </w:rPr>
        <w:t>weather</w:t>
      </w:r>
      <w:r>
        <w:rPr>
          <w:spacing w:val="-21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22"/>
          <w:w w:val="105"/>
        </w:rPr>
        <w:t xml:space="preserve"> </w:t>
      </w:r>
      <w:ins w:id="312" w:author="Rivard, Christine" w:date="2015-03-26T14:22:00Z">
        <w:r w:rsidR="00BB7BB3">
          <w:rPr>
            <w:spacing w:val="-22"/>
            <w:w w:val="105"/>
          </w:rPr>
          <w:t>are saved</w:t>
        </w:r>
      </w:ins>
      <w:ins w:id="313" w:author="Rivard, Christine" w:date="2015-03-26T14:23:00Z">
        <w:r w:rsidR="00BB7BB3">
          <w:rPr>
            <w:spacing w:val="-22"/>
            <w:w w:val="105"/>
          </w:rPr>
          <w:t xml:space="preserve">. Files are </w:t>
        </w:r>
      </w:ins>
      <w:r>
        <w:rPr>
          <w:w w:val="105"/>
        </w:rPr>
        <w:t>produced</w:t>
      </w:r>
      <w:r>
        <w:rPr>
          <w:spacing w:val="-21"/>
          <w:w w:val="105"/>
        </w:rPr>
        <w:t xml:space="preserve"> </w:t>
      </w:r>
      <w:del w:id="314" w:author="Rivard, Christine" w:date="2015-03-26T14:24:00Z">
        <w:r w:rsidDel="00BB7BB3">
          <w:rPr>
            <w:w w:val="105"/>
          </w:rPr>
          <w:delText>from</w:delText>
        </w:r>
        <w:r w:rsidDel="00BB7BB3">
          <w:rPr>
            <w:spacing w:val="-21"/>
            <w:w w:val="105"/>
          </w:rPr>
          <w:delText xml:space="preserve"> </w:delText>
        </w:r>
      </w:del>
      <w:ins w:id="315" w:author="Rivard, Christine" w:date="2015-03-26T14:24:00Z">
        <w:r w:rsidR="00BB7BB3">
          <w:rPr>
            <w:w w:val="105"/>
          </w:rPr>
          <w:t>using</w:t>
        </w:r>
        <w:r w:rsidR="00BB7BB3">
          <w:rPr>
            <w:spacing w:val="-21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content</w:t>
      </w:r>
      <w:r>
        <w:rPr>
          <w:w w:val="106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 Input</w:t>
      </w:r>
      <w:r>
        <w:rPr>
          <w:spacing w:val="-1"/>
          <w:w w:val="105"/>
        </w:rPr>
        <w:t xml:space="preserve"> </w:t>
      </w:r>
      <w:r>
        <w:rPr>
          <w:w w:val="105"/>
        </w:rPr>
        <w:t>folder</w:t>
      </w:r>
      <w:ins w:id="316" w:author="Rivard, Christine" w:date="2015-03-26T14:24:00Z">
        <w:r w:rsidR="00BB7BB3">
          <w:rPr>
            <w:w w:val="105"/>
          </w:rPr>
          <w:t xml:space="preserve"> and a gap-filling procedure</w:t>
        </w:r>
      </w:ins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del w:id="317" w:author="Rivard, Christine" w:date="2015-03-26T14:25:00Z">
        <w:r w:rsidDel="00BB7BB3">
          <w:rPr>
            <w:w w:val="105"/>
          </w:rPr>
          <w:delText xml:space="preserve">These </w:delText>
        </w:r>
      </w:del>
      <w:ins w:id="318" w:author="Rivard, Christine" w:date="2015-03-26T14:25:00Z">
        <w:r w:rsidR="00BB7BB3">
          <w:rPr>
            <w:w w:val="105"/>
          </w:rPr>
          <w:t xml:space="preserve">They </w:t>
        </w:r>
      </w:ins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saved in</w:t>
      </w:r>
      <w:r>
        <w:rPr>
          <w:spacing w:val="-1"/>
          <w:w w:val="105"/>
        </w:rPr>
        <w:t xml:space="preserve"> </w:t>
      </w:r>
      <w:r>
        <w:rPr>
          <w:w w:val="105"/>
        </w:rPr>
        <w:t>TSV text</w:t>
      </w:r>
      <w:r>
        <w:rPr>
          <w:spacing w:val="-1"/>
          <w:w w:val="105"/>
        </w:rPr>
        <w:t xml:space="preserve"> </w:t>
      </w:r>
      <w:r>
        <w:rPr>
          <w:w w:val="105"/>
        </w:rPr>
        <w:t>files with the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extension </w:t>
      </w:r>
      <w:r>
        <w:rPr>
          <w:spacing w:val="-2"/>
          <w:w w:val="105"/>
        </w:rPr>
        <w:t>‘‘.out’’.</w:t>
      </w:r>
      <w:r>
        <w:rPr>
          <w:spacing w:val="22"/>
          <w:w w:val="105"/>
        </w:rPr>
        <w:t xml:space="preserve"> </w:t>
      </w:r>
      <w:r>
        <w:rPr>
          <w:w w:val="105"/>
        </w:rPr>
        <w:t>The files with the</w:t>
      </w:r>
      <w:r>
        <w:rPr>
          <w:spacing w:val="28"/>
          <w:w w:val="108"/>
        </w:rPr>
        <w:t xml:space="preserve"> </w:t>
      </w:r>
      <w:r>
        <w:rPr>
          <w:w w:val="105"/>
        </w:rPr>
        <w:t>extension</w:t>
      </w:r>
      <w:r>
        <w:rPr>
          <w:spacing w:val="23"/>
          <w:w w:val="105"/>
        </w:rPr>
        <w:t xml:space="preserve"> </w:t>
      </w:r>
      <w:r>
        <w:rPr>
          <w:w w:val="105"/>
        </w:rPr>
        <w:t>‘‘.log’’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TSV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files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contain</w:t>
      </w:r>
      <w:r>
        <w:rPr>
          <w:spacing w:val="24"/>
          <w:w w:val="105"/>
        </w:rPr>
        <w:t xml:space="preserve"> </w:t>
      </w:r>
      <w:r>
        <w:rPr>
          <w:w w:val="105"/>
        </w:rPr>
        <w:t>detailed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2"/>
          <w:w w:val="105"/>
        </w:rPr>
        <w:t xml:space="preserve"> </w:t>
      </w:r>
      <w:r>
        <w:rPr>
          <w:w w:val="105"/>
        </w:rPr>
        <w:t>about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2"/>
          <w:w w:val="105"/>
        </w:rPr>
        <w:t xml:space="preserve"> </w:t>
      </w:r>
      <w:r>
        <w:rPr>
          <w:w w:val="105"/>
        </w:rPr>
        <w:t>missing</w:t>
      </w:r>
      <w:r>
        <w:rPr>
          <w:spacing w:val="23"/>
          <w:w w:val="105"/>
        </w:rPr>
        <w:t xml:space="preserve"> </w:t>
      </w:r>
      <w:r>
        <w:rPr>
          <w:w w:val="105"/>
        </w:rPr>
        <w:t>daily</w:t>
      </w:r>
      <w:r>
        <w:rPr>
          <w:spacing w:val="23"/>
          <w:w w:val="106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16"/>
          <w:w w:val="105"/>
        </w:rPr>
        <w:t xml:space="preserve"> </w:t>
      </w:r>
      <w:del w:id="319" w:author="Rivard, Christine" w:date="2015-03-26T14:25:00Z">
        <w:r w:rsidDel="00BB7BB3">
          <w:rPr>
            <w:w w:val="105"/>
          </w:rPr>
          <w:delText>were</w:delText>
        </w:r>
        <w:r w:rsidDel="00BB7BB3">
          <w:rPr>
            <w:spacing w:val="15"/>
            <w:w w:val="105"/>
          </w:rPr>
          <w:delText xml:space="preserve"> </w:delText>
        </w:r>
      </w:del>
      <w:ins w:id="320" w:author="Rivard, Christine" w:date="2015-03-26T14:25:00Z">
        <w:r w:rsidR="00BB7BB3">
          <w:rPr>
            <w:w w:val="105"/>
          </w:rPr>
          <w:t>was</w:t>
        </w:r>
        <w:r w:rsidR="00BB7BB3">
          <w:rPr>
            <w:spacing w:val="15"/>
            <w:w w:val="105"/>
          </w:rPr>
          <w:t xml:space="preserve"> </w:t>
        </w:r>
      </w:ins>
      <w:r>
        <w:rPr>
          <w:w w:val="105"/>
        </w:rPr>
        <w:t>estimated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prod</w:t>
      </w:r>
      <w:r>
        <w:rPr>
          <w:spacing w:val="-2"/>
          <w:w w:val="105"/>
        </w:rPr>
        <w:t>uce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gapless</w:t>
      </w:r>
      <w:r>
        <w:rPr>
          <w:spacing w:val="16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(</w:t>
      </w:r>
      <w:ins w:id="321" w:author="Rivard, Christine" w:date="2015-03-26T14:26:00Z">
        <w:r w:rsidR="00BB7BB3">
          <w:rPr>
            <w:w w:val="105"/>
          </w:rPr>
          <w:t>*</w:t>
        </w:r>
      </w:ins>
      <w:r>
        <w:rPr>
          <w:w w:val="105"/>
        </w:rPr>
        <w:t>.out</w:t>
      </w:r>
      <w:r>
        <w:rPr>
          <w:spacing w:val="16"/>
          <w:w w:val="105"/>
        </w:rPr>
        <w:t xml:space="preserve"> </w:t>
      </w:r>
      <w:r>
        <w:rPr>
          <w:w w:val="105"/>
        </w:rPr>
        <w:t>files).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spacing w:line="251" w:lineRule="auto"/>
        <w:ind w:right="152"/>
        <w:jc w:val="both"/>
      </w:pPr>
      <w:proofErr w:type="spellStart"/>
      <w:r>
        <w:rPr>
          <w:rFonts w:ascii="Georgia" w:eastAsia="Georgia" w:hAnsi="Georgia" w:cs="Georgia"/>
          <w:b/>
          <w:bCs/>
          <w:w w:val="105"/>
        </w:rPr>
        <w:t>Waterlvl</w:t>
      </w:r>
      <w:proofErr w:type="spellEnd"/>
      <w:ins w:id="322" w:author="Rivard, Christine" w:date="2015-03-26T14:01:00Z">
        <w:r w:rsidR="003C51FC">
          <w:rPr>
            <w:rFonts w:ascii="Georgia" w:eastAsia="Georgia" w:hAnsi="Georgia" w:cs="Georgia"/>
            <w:b/>
            <w:bCs/>
            <w:w w:val="105"/>
          </w:rPr>
          <w:t>:</w:t>
        </w:r>
      </w:ins>
      <w:r>
        <w:rPr>
          <w:rFonts w:ascii="Georgia" w:eastAsia="Georgia" w:hAnsi="Georgia" w:cs="Georgia"/>
          <w:b/>
          <w:bCs/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ins w:id="323" w:author="Rivard, Christine" w:date="2015-03-26T14:27:00Z">
        <w:r w:rsidR="00BB7BB3">
          <w:rPr>
            <w:spacing w:val="-23"/>
            <w:w w:val="105"/>
          </w:rPr>
          <w:t>sub-</w:t>
        </w:r>
      </w:ins>
      <w:r>
        <w:rPr>
          <w:spacing w:val="-2"/>
          <w:w w:val="105"/>
        </w:rPr>
        <w:t>folder</w:t>
      </w:r>
      <w:r>
        <w:rPr>
          <w:spacing w:val="-23"/>
          <w:w w:val="105"/>
        </w:rPr>
        <w:t xml:space="preserve"> </w:t>
      </w:r>
      <w:r>
        <w:rPr>
          <w:w w:val="105"/>
        </w:rPr>
        <w:t>‘‘</w:t>
      </w:r>
      <w:proofErr w:type="spellStart"/>
      <w:r>
        <w:rPr>
          <w:w w:val="105"/>
        </w:rPr>
        <w:t>Waterlvl</w:t>
      </w:r>
      <w:proofErr w:type="spellEnd"/>
      <w:r>
        <w:rPr>
          <w:w w:val="105"/>
        </w:rPr>
        <w:t>’’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preferred</w:t>
      </w:r>
      <w:r>
        <w:rPr>
          <w:spacing w:val="-23"/>
          <w:w w:val="105"/>
        </w:rPr>
        <w:t xml:space="preserve"> </w:t>
      </w:r>
      <w:r>
        <w:rPr>
          <w:w w:val="105"/>
        </w:rPr>
        <w:t>location</w:t>
      </w:r>
      <w:r>
        <w:rPr>
          <w:spacing w:val="-24"/>
          <w:w w:val="105"/>
        </w:rPr>
        <w:t xml:space="preserve"> </w:t>
      </w:r>
      <w:r>
        <w:rPr>
          <w:w w:val="105"/>
        </w:rPr>
        <w:t>w</w:t>
      </w:r>
      <w:ins w:id="324" w:author="Rivard, Christine" w:date="2015-03-26T14:26:00Z">
        <w:r w:rsidR="00BB7BB3">
          <w:rPr>
            <w:w w:val="105"/>
          </w:rPr>
          <w:t>h</w:t>
        </w:r>
      </w:ins>
      <w:r>
        <w:rPr>
          <w:w w:val="105"/>
        </w:rPr>
        <w:t>ere</w:t>
      </w:r>
      <w:r>
        <w:rPr>
          <w:spacing w:val="-23"/>
          <w:w w:val="105"/>
        </w:rPr>
        <w:t xml:space="preserve"> </w:t>
      </w:r>
      <w:r>
        <w:rPr>
          <w:w w:val="105"/>
        </w:rPr>
        <w:t>your</w:t>
      </w:r>
      <w:r>
        <w:rPr>
          <w:spacing w:val="-23"/>
          <w:w w:val="105"/>
        </w:rPr>
        <w:t xml:space="preserve"> </w:t>
      </w:r>
      <w:r>
        <w:rPr>
          <w:w w:val="105"/>
        </w:rPr>
        <w:t>water</w:t>
      </w:r>
      <w:del w:id="325" w:author="Rivard, Christine" w:date="2015-03-26T14:27:00Z">
        <w:r w:rsidDel="00BB7BB3">
          <w:rPr>
            <w:spacing w:val="-23"/>
            <w:w w:val="105"/>
          </w:rPr>
          <w:delText xml:space="preserve"> </w:delText>
        </w:r>
      </w:del>
      <w:ins w:id="326" w:author="Rivard, Christine" w:date="2015-03-26T14:27:00Z">
        <w:r w:rsidR="00BB7BB3">
          <w:rPr>
            <w:spacing w:val="-23"/>
            <w:w w:val="105"/>
          </w:rPr>
          <w:t>-</w:t>
        </w:r>
      </w:ins>
      <w:r>
        <w:rPr>
          <w:w w:val="105"/>
        </w:rPr>
        <w:t>level</w:t>
      </w:r>
      <w:r>
        <w:rPr>
          <w:spacing w:val="-23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24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1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stored.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files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either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Microsoft</w:t>
      </w:r>
      <w:r>
        <w:rPr>
          <w:spacing w:val="37"/>
          <w:w w:val="105"/>
        </w:rPr>
        <w:t xml:space="preserve"> </w:t>
      </w:r>
      <w:r>
        <w:rPr>
          <w:w w:val="105"/>
        </w:rPr>
        <w:t>Excel</w:t>
      </w:r>
      <w:r>
        <w:rPr>
          <w:spacing w:val="37"/>
          <w:w w:val="105"/>
        </w:rPr>
        <w:t xml:space="preserve"> </w:t>
      </w:r>
      <w:r>
        <w:rPr>
          <w:w w:val="105"/>
        </w:rPr>
        <w:t>spreadsheet</w:t>
      </w:r>
      <w:r>
        <w:rPr>
          <w:spacing w:val="37"/>
          <w:w w:val="105"/>
        </w:rPr>
        <w:t xml:space="preserve"> </w:t>
      </w:r>
      <w:r>
        <w:rPr>
          <w:w w:val="105"/>
        </w:rPr>
        <w:t>file</w:t>
      </w:r>
      <w:r>
        <w:rPr>
          <w:spacing w:val="37"/>
          <w:w w:val="105"/>
        </w:rPr>
        <w:t xml:space="preserve"> </w:t>
      </w:r>
      <w:r>
        <w:rPr>
          <w:w w:val="105"/>
        </w:rPr>
        <w:t>format</w:t>
      </w:r>
      <w:r>
        <w:rPr>
          <w:spacing w:val="3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xls</w:t>
      </w:r>
      <w:proofErr w:type="spellEnd"/>
      <w:r>
        <w:rPr>
          <w:w w:val="105"/>
        </w:rPr>
        <w:t>)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31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text</w:t>
      </w:r>
      <w:r>
        <w:rPr>
          <w:spacing w:val="32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w w:val="105"/>
        </w:rPr>
        <w:t>(TSV).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3408AB">
      <w:pPr>
        <w:pStyle w:val="BodyText"/>
        <w:spacing w:line="251" w:lineRule="auto"/>
        <w:ind w:left="105" w:right="107" w:firstLine="8"/>
        <w:jc w:val="both"/>
      </w:pPr>
      <w:r w:rsidRPr="003408AB">
        <w:rPr>
          <w:noProof/>
          <w:lang w:val="fr-CA" w:eastAsia="fr-CA"/>
        </w:rPr>
        <w:pict>
          <v:group id="Group 2960" o:spid="_x0000_s16365" style="position:absolute;left:0;text-align:left;margin-left:228.6pt;margin-top:11pt;width:3.55pt;height:.1pt;z-index:-124768;mso-position-horizontal-relative:page" coordorigin="4572,220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">
            <v:shape id="Freeform 2961" o:spid="_x0000_s16366" style="position:absolute;left:4572;top:220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keccA&#10;AADdAAAADwAAAGRycy9kb3ducmV2LnhtbESPQWvCQBSE74L/YXlCL1I3Wog2dRURChZapbFUentk&#10;X5Ng9m3Irkn8992C4HGYmW+Y5bo3lWipcaVlBdNJBII4s7rkXMHX8fVxAcJ5ZI2VZVJwJQfr1XCw&#10;xETbjj+pTX0uAoRdggoK7+tESpcVZNBNbE0cvF/bGPRBNrnUDXYBbio5i6JYGiw5LBRY07ag7Jxe&#10;jIKUTz8Hvm6e5qd4/LH/pvfj+c0p9TDqNy8gPPX+Hr61d1rB7HkRw/+b8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U5HnHAAAA3QAAAA8AAAAAAAAAAAAAAAAAmAIAAGRy&#10;cy9kb3ducmV2LnhtbFBLBQYAAAAABAAEAPUAAACMAwAAAAA=&#10;" path="m,l71,e" filled="f" strokeweight=".14042mm">
              <v:path arrowok="t" o:connecttype="custom" o:connectlocs="0,0;71,0" o:connectangles="0,0"/>
            </v:shape>
            <w10:wrap anchorx="page"/>
          </v:group>
        </w:pict>
      </w:r>
      <w:r w:rsidRPr="003408AB">
        <w:rPr>
          <w:noProof/>
          <w:lang w:val="fr-CA" w:eastAsia="fr-CA"/>
        </w:rPr>
        <w:pict>
          <v:group id="Group 2958" o:spid="_x0000_s16363" style="position:absolute;left:0;text-align:left;margin-left:423pt;margin-top:54.35pt;width:3.55pt;height:.1pt;z-index:-124744;mso-position-horizontal-relative:page" coordorigin="8460,1087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">
            <v:shape id="Freeform 2959" o:spid="_x0000_s16364" style="position:absolute;left:8460;top:1087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flcgA&#10;AADdAAAADwAAAGRycy9kb3ducmV2LnhtbESP3WrCQBSE7wt9h+UIvSm6qS3+pNmIFAQLtcUoSu8O&#10;2WMSzJ4N2VXj27sFoZfDzHzDJLPO1OJMrassK3gZRCCIc6srLhRsN4v+BITzyBpry6TgSg5m6eND&#10;grG2F17TOfOFCBB2MSoovW9iKV1ekkE3sA1x8A62NeiDbAupW7wEuKnlMIpG0mDFYaHEhj5Kyo/Z&#10;ySjIeP/7w9f563g/el597+hrc/x0Sj31uvk7CE+d/w/f20utYDidvMHfm/AEZH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it+VyAAAAN0AAAAPAAAAAAAAAAAAAAAAAJgCAABk&#10;cnMvZG93bnJldi54bWxQSwUGAAAAAAQABAD1AAAAjQMAAAAA&#10;" path="m,l70,e" filled="f" strokeweight=".14042mm">
              <v:path arrowok="t" o:connecttype="custom" o:connectlocs="0,0;70,0" o:connectangles="0,0"/>
            </v:shape>
            <w10:wrap anchorx="page"/>
          </v:group>
        </w:pict>
      </w:r>
      <w:r w:rsidRPr="003408AB">
        <w:rPr>
          <w:noProof/>
          <w:lang w:val="fr-CA" w:eastAsia="fr-CA"/>
        </w:rPr>
        <w:pict>
          <v:group id="Group 2956" o:spid="_x0000_s16361" style="position:absolute;left:0;text-align:left;margin-left:468.65pt;margin-top:54.35pt;width:3.55pt;height:.1pt;z-index:-124720;mso-position-horizontal-relative:page" coordorigin="9373,1087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">
            <v:shape id="Freeform 2957" o:spid="_x0000_s16362" style="position:absolute;left:9373;top:1087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iescA&#10;AADdAAAADwAAAGRycy9kb3ducmV2LnhtbESPQWvCQBSE74X+h+UVehHdNAWr0VWkULCgFqMo3h7Z&#10;ZxLMvg3ZVeO/dwWhx2FmvmHG09ZU4kKNKy0r+OhFIIgzq0vOFWw3P90BCOeRNVaWScGNHEwnry9j&#10;TLS98pouqc9FgLBLUEHhfZ1I6bKCDLqerYmDd7SNQR9kk0vd4DXATSXjKOpLgyWHhQJr+i4oO6Vn&#10;oyDl/eGPb7PPr32/s1ztaLE5/Tql3t/a2QiEp9b/h5/tuVYQDwcxPN6EJ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v4nrHAAAA3QAAAA8AAAAAAAAAAAAAAAAAmAIAAGRy&#10;cy9kb3ducmV2LnhtbFBLBQYAAAAABAAEAPUAAACMAwAAAAA=&#10;" path="m,l71,e" filled="f" strokeweight=".14042mm">
              <v:path arrowok="t" o:connecttype="custom" o:connectlocs="0,0;71,0" o:connectangles="0,0"/>
            </v:shape>
            <w10:wrap anchorx="page"/>
          </v:group>
        </w:pict>
      </w:r>
      <w:r w:rsidRPr="003408AB">
        <w:rPr>
          <w:noProof/>
          <w:lang w:val="fr-CA" w:eastAsia="fr-CA"/>
        </w:rPr>
        <w:pict>
          <v:group id="Group 2954" o:spid="_x0000_s16359" style="position:absolute;left:0;text-align:left;margin-left:261.2pt;margin-top:83.25pt;width:3.55pt;height:.1pt;z-index:-124696;mso-position-horizontal-relative:page" coordorigin="5224,1665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">
            <v:shape id="Freeform 2955" o:spid="_x0000_s16360" style="position:absolute;left:5224;top:1665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ZlsUA&#10;AADdAAAADwAAAGRycy9kb3ducmV2LnhtbERPTWvCQBC9F/wPyxR6kbrRgtqYTZBCoYWqGEvF25Cd&#10;JiHZ2ZDdavz37kHo8fG+k2wwrThT72rLCqaTCARxYXXNpYLvw/vzEoTzyBpby6TgSg6ydPSQYKzt&#10;hfd0zn0pQgi7GBVU3nexlK6oyKCb2I44cL+2N+gD7Eupe7yEcNPKWRTNpcGaQ0OFHb1VVDT5n1GQ&#10;8/G04+v6ZXGcjzfbH/o6NJ9OqafHYb0C4Wnw/+K7+0MrmL0uw/7wJjwB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dmWxQAAAN0AAAAPAAAAAAAAAAAAAAAAAJgCAABkcnMv&#10;ZG93bnJldi54bWxQSwUGAAAAAAQABAD1AAAAigMAAAAA&#10;" path="m,l70,e" filled="f" strokeweight=".14042mm">
              <v:path arrowok="t" o:connecttype="custom" o:connectlocs="0,0;70,0" o:connectangles="0,0"/>
            </v:shape>
            <w10:wrap anchorx="page"/>
          </v:group>
        </w:pict>
      </w:r>
      <w:r w:rsidRPr="003408AB">
        <w:rPr>
          <w:noProof/>
          <w:lang w:val="fr-CA" w:eastAsia="fr-CA"/>
        </w:rPr>
        <w:pict>
          <v:group id="Group 2952" o:spid="_x0000_s16357" style="position:absolute;left:0;text-align:left;margin-left:302.35pt;margin-top:83.25pt;width:3.55pt;height:.1pt;z-index:-124672;mso-position-horizontal-relative:page" coordorigin="6047,1665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">
            <v:shape id="Freeform 2953" o:spid="_x0000_s16358" style="position:absolute;left:6047;top:1665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lt8MA&#10;AADdAAAADwAAAGRycy9kb3ducmV2LnhtbERPTYvCMBC9C/6HMIIXWVMVdLcaRQRBYVexLoq3oRnb&#10;YjMpTdT67zeHBY+P9z1bNKYUD6pdYVnBoB+BIE6tLjhT8Htcf3yCcB5ZY2mZFLzIwWLebs0w1vbJ&#10;B3okPhMhhF2MCnLvq1hKl+Zk0PVtRRy4q60N+gDrTOoanyHclHIYRWNpsODQkGNFq5zSW3I3ChI+&#10;X/b8Wo4m53HvZ3ei7+Nt65TqdprlFISnxr/F/+6NVjD8moS54U14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Klt8MAAADdAAAADwAAAAAAAAAAAAAAAACYAgAAZHJzL2Rv&#10;d25yZXYueG1sUEsFBgAAAAAEAAQA9QAAAIgDAAAAAA==&#10;" path="m,l71,e" filled="f" strokeweight=".14042mm">
              <v:path arrowok="t" o:connecttype="custom" o:connectlocs="0,0;71,0" o:connectangles="0,0"/>
            </v:shape>
            <w10:wrap anchorx="page"/>
          </v:group>
        </w:pict>
      </w:r>
      <w:r w:rsidR="00F84142">
        <w:rPr>
          <w:rFonts w:ascii="Georgia" w:eastAsia="Georgia" w:hAnsi="Georgia" w:cs="Georgia"/>
          <w:b/>
          <w:bCs/>
        </w:rPr>
        <w:t>Other</w:t>
      </w:r>
      <w:r w:rsidR="00F84142">
        <w:rPr>
          <w:rFonts w:ascii="Georgia" w:eastAsia="Georgia" w:hAnsi="Georgia" w:cs="Georgia"/>
          <w:b/>
          <w:bCs/>
          <w:spacing w:val="58"/>
        </w:rPr>
        <w:t xml:space="preserve"> </w:t>
      </w:r>
      <w:r w:rsidR="00F84142">
        <w:rPr>
          <w:rFonts w:ascii="Georgia" w:eastAsia="Georgia" w:hAnsi="Georgia" w:cs="Georgia"/>
          <w:b/>
          <w:bCs/>
        </w:rPr>
        <w:t>Files</w:t>
      </w:r>
      <w:ins w:id="327" w:author="Rivard, Christine" w:date="2015-03-26T14:01:00Z">
        <w:r w:rsidR="003C51FC">
          <w:rPr>
            <w:rFonts w:ascii="Georgia" w:eastAsia="Georgia" w:hAnsi="Georgia" w:cs="Georgia"/>
            <w:b/>
            <w:bCs/>
          </w:rPr>
          <w:t>:</w:t>
        </w:r>
      </w:ins>
      <w:r w:rsidR="00F84142">
        <w:rPr>
          <w:rFonts w:ascii="Georgia" w:eastAsia="Georgia" w:hAnsi="Georgia" w:cs="Georgia"/>
          <w:b/>
          <w:bCs/>
        </w:rPr>
        <w:t xml:space="preserve"> </w:t>
      </w:r>
      <w:del w:id="328" w:author="Rivard, Christine" w:date="2015-03-26T14:01:00Z">
        <w:r w:rsidR="00F84142" w:rsidDel="003C51FC">
          <w:rPr>
            <w:rFonts w:ascii="Georgia" w:eastAsia="Georgia" w:hAnsi="Georgia" w:cs="Georgia"/>
            <w:b/>
            <w:bCs/>
          </w:rPr>
          <w:delText xml:space="preserve"> </w:delText>
        </w:r>
        <w:r w:rsidR="00F84142" w:rsidDel="003C51FC">
          <w:rPr>
            <w:rFonts w:ascii="Georgia" w:eastAsia="Georgia" w:hAnsi="Georgia" w:cs="Georgia"/>
            <w:b/>
            <w:bCs/>
            <w:spacing w:val="35"/>
          </w:rPr>
          <w:delText xml:space="preserve"> </w:delText>
        </w:r>
      </w:del>
      <w:r w:rsidR="00F84142">
        <w:t>The</w:t>
      </w:r>
      <w:r w:rsidR="00F84142">
        <w:rPr>
          <w:spacing w:val="44"/>
        </w:rPr>
        <w:t xml:space="preserve"> </w:t>
      </w:r>
      <w:r w:rsidR="00F84142">
        <w:t>file</w:t>
      </w:r>
      <w:r w:rsidR="00F84142">
        <w:rPr>
          <w:spacing w:val="45"/>
        </w:rPr>
        <w:t xml:space="preserve"> </w:t>
      </w:r>
      <w:r w:rsidR="00F84142">
        <w:t>‘‘weather</w:t>
      </w:r>
      <w:r w:rsidR="00F84142">
        <w:rPr>
          <w:spacing w:val="39"/>
        </w:rPr>
        <w:t xml:space="preserve"> </w:t>
      </w:r>
      <w:r w:rsidR="00F84142">
        <w:t>stations.lst’’</w:t>
      </w:r>
      <w:r w:rsidR="00F84142">
        <w:rPr>
          <w:spacing w:val="46"/>
        </w:rPr>
        <w:t xml:space="preserve"> </w:t>
      </w:r>
      <w:r w:rsidR="00F84142">
        <w:t>is</w:t>
      </w:r>
      <w:r w:rsidR="00F84142">
        <w:rPr>
          <w:spacing w:val="44"/>
        </w:rPr>
        <w:t xml:space="preserve"> </w:t>
      </w:r>
      <w:r w:rsidR="00F84142">
        <w:t>a</w:t>
      </w:r>
      <w:r w:rsidR="00F84142">
        <w:rPr>
          <w:spacing w:val="44"/>
        </w:rPr>
        <w:t xml:space="preserve"> </w:t>
      </w:r>
      <w:r w:rsidR="00F84142">
        <w:t>resource</w:t>
      </w:r>
      <w:r w:rsidR="00F84142">
        <w:rPr>
          <w:spacing w:val="44"/>
        </w:rPr>
        <w:t xml:space="preserve"> </w:t>
      </w:r>
      <w:r w:rsidR="00F84142">
        <w:t>file</w:t>
      </w:r>
      <w:r w:rsidR="00F84142">
        <w:rPr>
          <w:spacing w:val="45"/>
        </w:rPr>
        <w:t xml:space="preserve"> </w:t>
      </w:r>
      <w:r w:rsidR="00F84142">
        <w:t>that</w:t>
      </w:r>
      <w:r w:rsidR="00F84142">
        <w:rPr>
          <w:spacing w:val="45"/>
        </w:rPr>
        <w:t xml:space="preserve"> </w:t>
      </w:r>
      <w:r w:rsidR="00F84142">
        <w:t>is</w:t>
      </w:r>
      <w:r w:rsidR="00F84142">
        <w:rPr>
          <w:spacing w:val="44"/>
        </w:rPr>
        <w:t xml:space="preserve"> </w:t>
      </w:r>
      <w:r w:rsidR="00F84142">
        <w:t>used</w:t>
      </w:r>
      <w:r w:rsidR="00F84142">
        <w:rPr>
          <w:spacing w:val="44"/>
        </w:rPr>
        <w:t xml:space="preserve"> </w:t>
      </w:r>
      <w:r w:rsidR="00F84142">
        <w:t>to</w:t>
      </w:r>
      <w:r w:rsidR="00F84142">
        <w:rPr>
          <w:spacing w:val="44"/>
        </w:rPr>
        <w:t xml:space="preserve"> </w:t>
      </w:r>
      <w:r w:rsidR="00F84142">
        <w:t>store</w:t>
      </w:r>
      <w:r w:rsidR="00F84142">
        <w:rPr>
          <w:spacing w:val="45"/>
        </w:rPr>
        <w:t xml:space="preserve"> </w:t>
      </w:r>
      <w:r w:rsidR="00F84142">
        <w:t>the</w:t>
      </w:r>
      <w:r w:rsidR="00F84142">
        <w:rPr>
          <w:spacing w:val="43"/>
        </w:rPr>
        <w:t xml:space="preserve"> </w:t>
      </w:r>
      <w:r w:rsidR="00F84142">
        <w:t>results</w:t>
      </w:r>
      <w:r w:rsidR="00F84142">
        <w:rPr>
          <w:w w:val="108"/>
        </w:rPr>
        <w:t xml:space="preserve"> </w:t>
      </w:r>
      <w:r w:rsidR="00F84142">
        <w:t>of</w:t>
      </w:r>
      <w:r w:rsidR="00F84142">
        <w:rPr>
          <w:spacing w:val="1"/>
        </w:rPr>
        <w:t xml:space="preserve"> </w:t>
      </w:r>
      <w:r w:rsidR="00F84142">
        <w:t>a</w:t>
      </w:r>
      <w:r w:rsidR="00F84142">
        <w:rPr>
          <w:spacing w:val="2"/>
        </w:rPr>
        <w:t xml:space="preserve"> </w:t>
      </w:r>
      <w:r w:rsidR="00F84142">
        <w:t>weather</w:t>
      </w:r>
      <w:r w:rsidR="00F84142">
        <w:rPr>
          <w:spacing w:val="1"/>
        </w:rPr>
        <w:t xml:space="preserve"> </w:t>
      </w:r>
      <w:r w:rsidR="00F84142">
        <w:t>station</w:t>
      </w:r>
      <w:r w:rsidR="00F84142">
        <w:rPr>
          <w:spacing w:val="3"/>
        </w:rPr>
        <w:t xml:space="preserve"> </w:t>
      </w:r>
      <w:r w:rsidR="00F84142">
        <w:t>search</w:t>
      </w:r>
      <w:r w:rsidR="00F84142">
        <w:rPr>
          <w:spacing w:val="2"/>
        </w:rPr>
        <w:t xml:space="preserve"> </w:t>
      </w:r>
      <w:r w:rsidR="00F84142">
        <w:t>in</w:t>
      </w:r>
      <w:r w:rsidR="00F84142">
        <w:rPr>
          <w:spacing w:val="1"/>
        </w:rPr>
        <w:t xml:space="preserve"> </w:t>
      </w:r>
      <w:r w:rsidR="00F84142">
        <w:t>the</w:t>
      </w:r>
      <w:r w:rsidR="00F84142">
        <w:rPr>
          <w:spacing w:val="2"/>
        </w:rPr>
        <w:t xml:space="preserve"> </w:t>
      </w:r>
      <w:r w:rsidR="00F84142">
        <w:t>Canadian</w:t>
      </w:r>
      <w:r w:rsidR="00F84142">
        <w:rPr>
          <w:spacing w:val="3"/>
        </w:rPr>
        <w:t xml:space="preserve"> </w:t>
      </w:r>
      <w:r w:rsidR="00F84142">
        <w:t>Daily</w:t>
      </w:r>
      <w:r w:rsidR="00F84142">
        <w:rPr>
          <w:spacing w:val="2"/>
        </w:rPr>
        <w:t xml:space="preserve"> </w:t>
      </w:r>
      <w:r w:rsidR="00F84142">
        <w:t>Climate</w:t>
      </w:r>
      <w:r w:rsidR="00F84142">
        <w:rPr>
          <w:spacing w:val="1"/>
        </w:rPr>
        <w:t xml:space="preserve"> </w:t>
      </w:r>
      <w:r w:rsidR="00F84142">
        <w:t>Database (CDCD).</w:t>
      </w:r>
      <w:r w:rsidR="00F84142">
        <w:rPr>
          <w:spacing w:val="2"/>
        </w:rPr>
        <w:t xml:space="preserve"> </w:t>
      </w:r>
      <w:r w:rsidR="00F84142">
        <w:t>The</w:t>
      </w:r>
      <w:r w:rsidR="00F84142">
        <w:rPr>
          <w:spacing w:val="2"/>
        </w:rPr>
        <w:t xml:space="preserve"> </w:t>
      </w:r>
      <w:r w:rsidR="00F84142">
        <w:t>file</w:t>
      </w:r>
      <w:r w:rsidR="00F84142">
        <w:rPr>
          <w:spacing w:val="1"/>
        </w:rPr>
        <w:t xml:space="preserve"> </w:t>
      </w:r>
      <w:r w:rsidR="00F84142">
        <w:t>‘‘graph</w:t>
      </w:r>
      <w:r w:rsidR="00F84142">
        <w:rPr>
          <w:w w:val="103"/>
        </w:rPr>
        <w:t xml:space="preserve"> </w:t>
      </w:r>
      <w:r w:rsidR="00F84142">
        <w:t>layout.lst’’</w:t>
      </w:r>
      <w:r w:rsidR="00F84142">
        <w:rPr>
          <w:spacing w:val="25"/>
        </w:rPr>
        <w:t xml:space="preserve"> </w:t>
      </w:r>
      <w:r w:rsidR="00F84142">
        <w:t>is</w:t>
      </w:r>
      <w:r w:rsidR="00F84142">
        <w:rPr>
          <w:spacing w:val="25"/>
        </w:rPr>
        <w:t xml:space="preserve"> </w:t>
      </w:r>
      <w:r w:rsidR="00F84142">
        <w:t>also</w:t>
      </w:r>
      <w:r w:rsidR="00F84142">
        <w:rPr>
          <w:spacing w:val="26"/>
        </w:rPr>
        <w:t xml:space="preserve"> </w:t>
      </w:r>
      <w:r w:rsidR="00F84142">
        <w:t>a</w:t>
      </w:r>
      <w:r w:rsidR="00F84142">
        <w:rPr>
          <w:spacing w:val="25"/>
        </w:rPr>
        <w:t xml:space="preserve"> </w:t>
      </w:r>
      <w:r w:rsidR="00F84142">
        <w:t>resource</w:t>
      </w:r>
      <w:r w:rsidR="00F84142">
        <w:rPr>
          <w:spacing w:val="24"/>
        </w:rPr>
        <w:t xml:space="preserve"> </w:t>
      </w:r>
      <w:r w:rsidR="00F84142">
        <w:t>file</w:t>
      </w:r>
      <w:r w:rsidR="00F84142">
        <w:rPr>
          <w:spacing w:val="26"/>
        </w:rPr>
        <w:t xml:space="preserve"> </w:t>
      </w:r>
      <w:r w:rsidR="00F84142">
        <w:t>in</w:t>
      </w:r>
      <w:r w:rsidR="00F84142">
        <w:rPr>
          <w:spacing w:val="25"/>
        </w:rPr>
        <w:t xml:space="preserve"> </w:t>
      </w:r>
      <w:r w:rsidR="00F84142">
        <w:t>which</w:t>
      </w:r>
      <w:r w:rsidR="00F84142">
        <w:rPr>
          <w:spacing w:val="26"/>
        </w:rPr>
        <w:t xml:space="preserve"> </w:t>
      </w:r>
      <w:r w:rsidR="00F84142">
        <w:t>are</w:t>
      </w:r>
      <w:r w:rsidR="00F84142">
        <w:rPr>
          <w:spacing w:val="25"/>
        </w:rPr>
        <w:t xml:space="preserve"> </w:t>
      </w:r>
      <w:r w:rsidR="00F84142">
        <w:t>stored</w:t>
      </w:r>
      <w:r w:rsidR="00F84142">
        <w:rPr>
          <w:spacing w:val="25"/>
        </w:rPr>
        <w:t xml:space="preserve"> </w:t>
      </w:r>
      <w:r w:rsidR="00F84142">
        <w:t>the</w:t>
      </w:r>
      <w:r w:rsidR="00F84142">
        <w:rPr>
          <w:spacing w:val="26"/>
        </w:rPr>
        <w:t xml:space="preserve"> </w:t>
      </w:r>
      <w:r w:rsidR="00F84142">
        <w:rPr>
          <w:spacing w:val="-1"/>
        </w:rPr>
        <w:t>layout</w:t>
      </w:r>
      <w:r w:rsidR="00F84142">
        <w:rPr>
          <w:spacing w:val="25"/>
        </w:rPr>
        <w:t xml:space="preserve"> </w:t>
      </w:r>
      <w:r w:rsidR="00F84142">
        <w:t>parameters</w:t>
      </w:r>
      <w:r w:rsidR="00F84142">
        <w:rPr>
          <w:spacing w:val="25"/>
        </w:rPr>
        <w:t xml:space="preserve"> </w:t>
      </w:r>
      <w:r w:rsidR="00F84142">
        <w:t>of</w:t>
      </w:r>
      <w:r w:rsidR="00F84142">
        <w:rPr>
          <w:spacing w:val="25"/>
        </w:rPr>
        <w:t xml:space="preserve"> </w:t>
      </w:r>
      <w:r w:rsidR="00F84142">
        <w:t>the</w:t>
      </w:r>
      <w:r w:rsidR="00F84142">
        <w:rPr>
          <w:spacing w:val="25"/>
        </w:rPr>
        <w:t xml:space="preserve"> </w:t>
      </w:r>
      <w:r w:rsidR="00F84142">
        <w:t>well</w:t>
      </w:r>
      <w:r w:rsidR="00F84142">
        <w:rPr>
          <w:spacing w:val="27"/>
        </w:rPr>
        <w:t xml:space="preserve"> </w:t>
      </w:r>
      <w:r w:rsidR="00F84142">
        <w:rPr>
          <w:spacing w:val="-1"/>
        </w:rPr>
        <w:t>hydrographs</w:t>
      </w:r>
      <w:r w:rsidR="00F84142">
        <w:rPr>
          <w:spacing w:val="30"/>
          <w:w w:val="105"/>
        </w:rPr>
        <w:t xml:space="preserve"> </w:t>
      </w:r>
      <w:r w:rsidR="00F84142">
        <w:t>that</w:t>
      </w:r>
      <w:r w:rsidR="00F84142">
        <w:rPr>
          <w:spacing w:val="37"/>
        </w:rPr>
        <w:t xml:space="preserve"> </w:t>
      </w:r>
      <w:r w:rsidR="00F84142">
        <w:t>are</w:t>
      </w:r>
      <w:r w:rsidR="00F84142">
        <w:rPr>
          <w:spacing w:val="38"/>
        </w:rPr>
        <w:t xml:space="preserve"> </w:t>
      </w:r>
      <w:r w:rsidR="00F84142">
        <w:t>produced</w:t>
      </w:r>
      <w:r w:rsidR="00F84142">
        <w:rPr>
          <w:spacing w:val="37"/>
        </w:rPr>
        <w:t xml:space="preserve"> </w:t>
      </w:r>
      <w:commentRangeStart w:id="329"/>
      <w:r w:rsidR="00F84142">
        <w:t>in</w:t>
      </w:r>
      <w:r w:rsidR="00F84142">
        <w:rPr>
          <w:spacing w:val="38"/>
        </w:rPr>
        <w:t xml:space="preserve"> </w:t>
      </w:r>
      <w:r w:rsidR="00F84142">
        <w:t>the</w:t>
      </w:r>
      <w:r w:rsidR="00F84142">
        <w:rPr>
          <w:spacing w:val="37"/>
        </w:rPr>
        <w:t xml:space="preserve"> </w:t>
      </w:r>
      <w:r w:rsidR="00F84142">
        <w:rPr>
          <w:spacing w:val="-1"/>
        </w:rPr>
        <w:t>hy</w:t>
      </w:r>
      <w:del w:id="330" w:author="Rivard, Christine" w:date="2015-03-26T14:30:00Z">
        <w:r w:rsidR="00F84142" w:rsidDel="00800DE9">
          <w:rPr>
            <w:spacing w:val="-1"/>
          </w:rPr>
          <w:delText>h</w:delText>
        </w:r>
      </w:del>
      <w:r w:rsidR="00F84142">
        <w:rPr>
          <w:spacing w:val="-1"/>
        </w:rPr>
        <w:t>drograph</w:t>
      </w:r>
      <w:r w:rsidR="00F84142">
        <w:rPr>
          <w:spacing w:val="38"/>
        </w:rPr>
        <w:t xml:space="preserve"> </w:t>
      </w:r>
      <w:r w:rsidR="00F84142">
        <w:t>tab</w:t>
      </w:r>
      <w:r w:rsidR="00F84142">
        <w:rPr>
          <w:spacing w:val="39"/>
        </w:rPr>
        <w:t xml:space="preserve"> </w:t>
      </w:r>
      <w:commentRangeEnd w:id="329"/>
      <w:r w:rsidR="00800DE9">
        <w:rPr>
          <w:rStyle w:val="CommentReference"/>
          <w:rFonts w:asciiTheme="minorHAnsi" w:eastAsiaTheme="minorHAnsi" w:hAnsiTheme="minorHAnsi"/>
        </w:rPr>
        <w:commentReference w:id="329"/>
      </w:r>
      <w:r w:rsidR="00F84142">
        <w:t>of</w:t>
      </w:r>
      <w:r w:rsidR="00F84142">
        <w:rPr>
          <w:spacing w:val="37"/>
        </w:rPr>
        <w:t xml:space="preserve"> </w:t>
      </w:r>
      <w:r w:rsidR="00F84142">
        <w:t>WHAT.</w:t>
      </w:r>
      <w:r w:rsidR="00F84142">
        <w:rPr>
          <w:spacing w:val="38"/>
        </w:rPr>
        <w:t xml:space="preserve"> </w:t>
      </w:r>
      <w:r w:rsidR="00F84142">
        <w:t>The</w:t>
      </w:r>
      <w:r w:rsidR="00F84142">
        <w:rPr>
          <w:spacing w:val="37"/>
        </w:rPr>
        <w:t xml:space="preserve"> </w:t>
      </w:r>
      <w:r w:rsidR="00F84142">
        <w:t>file</w:t>
      </w:r>
      <w:r w:rsidR="00F84142">
        <w:rPr>
          <w:spacing w:val="39"/>
        </w:rPr>
        <w:t xml:space="preserve"> </w:t>
      </w:r>
      <w:r w:rsidR="00F84142">
        <w:t>‘‘weather</w:t>
      </w:r>
      <w:r w:rsidR="00F84142">
        <w:rPr>
          <w:spacing w:val="45"/>
        </w:rPr>
        <w:t xml:space="preserve"> </w:t>
      </w:r>
      <w:r w:rsidR="00F84142">
        <w:t>datasets</w:t>
      </w:r>
      <w:r w:rsidR="00F84142">
        <w:rPr>
          <w:spacing w:val="45"/>
        </w:rPr>
        <w:t xml:space="preserve"> </w:t>
      </w:r>
      <w:r w:rsidR="00F84142">
        <w:t>summary.log’’</w:t>
      </w:r>
      <w:r w:rsidR="00F84142">
        <w:rPr>
          <w:spacing w:val="41"/>
        </w:rPr>
        <w:t xml:space="preserve"> </w:t>
      </w:r>
      <w:r w:rsidR="00F84142">
        <w:t>is</w:t>
      </w:r>
      <w:r w:rsidR="00F84142">
        <w:rPr>
          <w:spacing w:val="20"/>
          <w:w w:val="97"/>
        </w:rPr>
        <w:t xml:space="preserve"> </w:t>
      </w:r>
      <w:r w:rsidR="00F84142">
        <w:t>a</w:t>
      </w:r>
      <w:del w:id="331" w:author="Rivard, Christine" w:date="2015-03-26T14:30:00Z">
        <w:r w:rsidR="00F84142" w:rsidDel="00800DE9">
          <w:delText>n</w:delText>
        </w:r>
      </w:del>
      <w:r w:rsidR="00F84142">
        <w:rPr>
          <w:spacing w:val="35"/>
        </w:rPr>
        <w:t xml:space="preserve"> </w:t>
      </w:r>
      <w:r w:rsidR="00F84142">
        <w:t>tab-separated</w:t>
      </w:r>
      <w:r w:rsidR="00F84142">
        <w:rPr>
          <w:spacing w:val="35"/>
        </w:rPr>
        <w:t xml:space="preserve"> </w:t>
      </w:r>
      <w:r w:rsidR="00F84142">
        <w:t>values</w:t>
      </w:r>
      <w:r w:rsidR="00F84142">
        <w:rPr>
          <w:spacing w:val="35"/>
        </w:rPr>
        <w:t xml:space="preserve"> </w:t>
      </w:r>
      <w:r w:rsidR="00F84142">
        <w:t>(TSV)</w:t>
      </w:r>
      <w:r w:rsidR="00F84142">
        <w:rPr>
          <w:spacing w:val="35"/>
        </w:rPr>
        <w:t xml:space="preserve"> </w:t>
      </w:r>
      <w:r w:rsidR="00F84142">
        <w:t>file</w:t>
      </w:r>
      <w:r w:rsidR="00F84142">
        <w:rPr>
          <w:spacing w:val="36"/>
        </w:rPr>
        <w:t xml:space="preserve"> </w:t>
      </w:r>
      <w:r w:rsidR="00F84142">
        <w:t>that</w:t>
      </w:r>
      <w:r w:rsidR="00F84142">
        <w:rPr>
          <w:spacing w:val="35"/>
        </w:rPr>
        <w:t xml:space="preserve"> </w:t>
      </w:r>
      <w:r w:rsidR="00F84142">
        <w:t>contains</w:t>
      </w:r>
      <w:r w:rsidR="00F84142">
        <w:rPr>
          <w:spacing w:val="36"/>
        </w:rPr>
        <w:t xml:space="preserve"> </w:t>
      </w:r>
      <w:r w:rsidR="00F84142">
        <w:t>a</w:t>
      </w:r>
      <w:r w:rsidR="00F84142">
        <w:rPr>
          <w:spacing w:val="36"/>
        </w:rPr>
        <w:t xml:space="preserve"> </w:t>
      </w:r>
      <w:r w:rsidR="00F84142">
        <w:t>summary</w:t>
      </w:r>
      <w:r w:rsidR="00F84142">
        <w:rPr>
          <w:spacing w:val="37"/>
        </w:rPr>
        <w:t xml:space="preserve"> </w:t>
      </w:r>
      <w:r w:rsidR="00F84142">
        <w:t>of</w:t>
      </w:r>
      <w:r w:rsidR="00F84142">
        <w:rPr>
          <w:spacing w:val="35"/>
        </w:rPr>
        <w:t xml:space="preserve"> </w:t>
      </w:r>
      <w:r w:rsidR="00F84142">
        <w:t>all</w:t>
      </w:r>
      <w:r w:rsidR="00F84142">
        <w:rPr>
          <w:spacing w:val="36"/>
        </w:rPr>
        <w:t xml:space="preserve"> </w:t>
      </w:r>
      <w:r w:rsidR="00F84142">
        <w:t>the</w:t>
      </w:r>
      <w:r w:rsidR="00F84142">
        <w:rPr>
          <w:spacing w:val="36"/>
        </w:rPr>
        <w:t xml:space="preserve"> </w:t>
      </w:r>
      <w:r w:rsidR="00F84142">
        <w:rPr>
          <w:spacing w:val="-2"/>
        </w:rPr>
        <w:t>w</w:t>
      </w:r>
      <w:r w:rsidR="00F84142">
        <w:rPr>
          <w:spacing w:val="-1"/>
        </w:rPr>
        <w:t>eather</w:t>
      </w:r>
      <w:r w:rsidR="00F84142">
        <w:rPr>
          <w:spacing w:val="35"/>
        </w:rPr>
        <w:t xml:space="preserve"> </w:t>
      </w:r>
      <w:r w:rsidR="00F84142">
        <w:t>data</w:t>
      </w:r>
      <w:r w:rsidR="00F84142">
        <w:rPr>
          <w:spacing w:val="36"/>
        </w:rPr>
        <w:t xml:space="preserve"> </w:t>
      </w:r>
      <w:r w:rsidR="00F84142">
        <w:t>files</w:t>
      </w:r>
      <w:r w:rsidR="00F84142">
        <w:rPr>
          <w:spacing w:val="36"/>
        </w:rPr>
        <w:t xml:space="preserve"> </w:t>
      </w:r>
      <w:del w:id="332" w:author="Rivard, Christine" w:date="2015-03-26T14:31:00Z">
        <w:r w:rsidR="00F84142" w:rsidDel="00800DE9">
          <w:delText>contained</w:delText>
        </w:r>
        <w:r w:rsidR="00F84142" w:rsidDel="00800DE9">
          <w:rPr>
            <w:spacing w:val="26"/>
            <w:w w:val="101"/>
          </w:rPr>
          <w:delText xml:space="preserve"> </w:delText>
        </w:r>
      </w:del>
      <w:commentRangeStart w:id="333"/>
      <w:ins w:id="334" w:author="Rivard, Christine" w:date="2015-03-26T14:31:00Z">
        <w:r w:rsidR="00800DE9">
          <w:t>included</w:t>
        </w:r>
        <w:commentRangeEnd w:id="333"/>
        <w:r w:rsidR="00800DE9">
          <w:rPr>
            <w:rStyle w:val="CommentReference"/>
            <w:rFonts w:asciiTheme="minorHAnsi" w:eastAsiaTheme="minorHAnsi" w:hAnsiTheme="minorHAnsi"/>
          </w:rPr>
          <w:commentReference w:id="333"/>
        </w:r>
        <w:r w:rsidR="00800DE9">
          <w:rPr>
            <w:spacing w:val="26"/>
            <w:w w:val="101"/>
          </w:rPr>
          <w:t xml:space="preserve"> </w:t>
        </w:r>
      </w:ins>
      <w:r w:rsidR="00F84142">
        <w:t>in</w:t>
      </w:r>
      <w:r w:rsidR="00F84142">
        <w:rPr>
          <w:spacing w:val="25"/>
        </w:rPr>
        <w:t xml:space="preserve"> </w:t>
      </w:r>
      <w:r w:rsidR="00F84142">
        <w:t>the</w:t>
      </w:r>
      <w:r w:rsidR="00F84142">
        <w:rPr>
          <w:spacing w:val="25"/>
        </w:rPr>
        <w:t xml:space="preserve"> </w:t>
      </w:r>
      <w:r w:rsidR="00F84142">
        <w:t>‘‘Input’’</w:t>
      </w:r>
      <w:r w:rsidR="00F84142">
        <w:rPr>
          <w:spacing w:val="25"/>
        </w:rPr>
        <w:t xml:space="preserve"> </w:t>
      </w:r>
      <w:r w:rsidR="00F84142">
        <w:t>folder.</w:t>
      </w:r>
      <w:r w:rsidR="00F84142">
        <w:rPr>
          <w:spacing w:val="54"/>
        </w:rPr>
        <w:t xml:space="preserve"> </w:t>
      </w:r>
      <w:r w:rsidR="00F84142">
        <w:t>The</w:t>
      </w:r>
      <w:r w:rsidR="00F84142">
        <w:rPr>
          <w:spacing w:val="25"/>
        </w:rPr>
        <w:t xml:space="preserve"> </w:t>
      </w:r>
      <w:r w:rsidR="00F84142">
        <w:t>file</w:t>
      </w:r>
      <w:r w:rsidR="00F84142">
        <w:rPr>
          <w:spacing w:val="25"/>
        </w:rPr>
        <w:t xml:space="preserve"> </w:t>
      </w:r>
      <w:r w:rsidR="00F84142">
        <w:t>‘‘</w:t>
      </w:r>
      <w:proofErr w:type="spellStart"/>
      <w:r w:rsidR="00F84142">
        <w:t>waterlvl</w:t>
      </w:r>
      <w:proofErr w:type="spellEnd"/>
      <w:r w:rsidR="00F84142">
        <w:rPr>
          <w:spacing w:val="30"/>
        </w:rPr>
        <w:t xml:space="preserve"> </w:t>
      </w:r>
      <w:r w:rsidR="00F84142">
        <w:t>manual</w:t>
      </w:r>
      <w:r w:rsidR="00F84142">
        <w:rPr>
          <w:spacing w:val="32"/>
        </w:rPr>
        <w:t xml:space="preserve"> </w:t>
      </w:r>
      <w:r w:rsidR="00F84142">
        <w:t>measurements.xls’’</w:t>
      </w:r>
      <w:r w:rsidR="00F84142">
        <w:rPr>
          <w:spacing w:val="23"/>
        </w:rPr>
        <w:t xml:space="preserve"> </w:t>
      </w:r>
      <w:ins w:id="335" w:author="Rivard, Christine" w:date="2015-03-26T14:34:00Z">
        <w:r w:rsidR="00800DE9">
          <w:rPr>
            <w:spacing w:val="23"/>
          </w:rPr>
          <w:t xml:space="preserve">contains all the available </w:t>
        </w:r>
        <w:r w:rsidR="00800DE9">
          <w:t>manual</w:t>
        </w:r>
        <w:r w:rsidR="00800DE9">
          <w:rPr>
            <w:spacing w:val="25"/>
          </w:rPr>
          <w:t xml:space="preserve"> </w:t>
        </w:r>
        <w:r w:rsidR="00800DE9">
          <w:t>water</w:t>
        </w:r>
        <w:r w:rsidR="00800DE9">
          <w:rPr>
            <w:w w:val="105"/>
          </w:rPr>
          <w:t>-</w:t>
        </w:r>
        <w:r w:rsidR="00800DE9">
          <w:t>level</w:t>
        </w:r>
        <w:r w:rsidR="00800DE9">
          <w:rPr>
            <w:spacing w:val="22"/>
          </w:rPr>
          <w:t xml:space="preserve"> </w:t>
        </w:r>
        <w:r w:rsidR="00800DE9">
          <w:t>measurements</w:t>
        </w:r>
        <w:r w:rsidR="00800DE9">
          <w:rPr>
            <w:spacing w:val="22"/>
          </w:rPr>
          <w:t xml:space="preserve"> from field visits. </w:t>
        </w:r>
      </w:ins>
      <w:ins w:id="336" w:author="Rivard, Christine" w:date="2015-03-26T14:35:00Z">
        <w:r w:rsidR="00800DE9">
          <w:rPr>
            <w:spacing w:val="22"/>
          </w:rPr>
          <w:t>These values can be</w:t>
        </w:r>
      </w:ins>
      <w:del w:id="337" w:author="Rivard, Christine" w:date="2015-03-26T14:35:00Z">
        <w:r w:rsidR="00F84142" w:rsidDel="00800DE9">
          <w:delText>is</w:delText>
        </w:r>
      </w:del>
      <w:r w:rsidR="00F84142">
        <w:rPr>
          <w:spacing w:val="25"/>
        </w:rPr>
        <w:t xml:space="preserve"> </w:t>
      </w:r>
      <w:ins w:id="338" w:author="Rivard, Christine" w:date="2015-03-26T14:35:00Z">
        <w:r w:rsidR="00800DE9">
          <w:rPr>
            <w:spacing w:val="25"/>
          </w:rPr>
          <w:t xml:space="preserve">added to </w:t>
        </w:r>
      </w:ins>
      <w:ins w:id="339" w:author="Rivard, Christine" w:date="2015-03-26T14:36:00Z">
        <w:r w:rsidR="00800DE9">
          <w:rPr>
            <w:spacing w:val="25"/>
          </w:rPr>
          <w:t xml:space="preserve">graphs showing </w:t>
        </w:r>
      </w:ins>
      <w:ins w:id="340" w:author="Rivard, Christine" w:date="2015-03-26T14:35:00Z">
        <w:r w:rsidR="00800DE9">
          <w:rPr>
            <w:spacing w:val="25"/>
          </w:rPr>
          <w:t xml:space="preserve">the well hydrograph </w:t>
        </w:r>
      </w:ins>
      <w:ins w:id="341" w:author="Rivard, Christine" w:date="2015-03-26T14:37:00Z">
        <w:r w:rsidR="00800DE9">
          <w:rPr>
            <w:spacing w:val="25"/>
          </w:rPr>
          <w:t>and</w:t>
        </w:r>
      </w:ins>
      <w:ins w:id="342" w:author="Rivard, Christine" w:date="2015-03-26T14:39:00Z">
        <w:r w:rsidR="00800DE9">
          <w:rPr>
            <w:spacing w:val="25"/>
          </w:rPr>
          <w:t xml:space="preserve"> hence,</w:t>
        </w:r>
      </w:ins>
      <w:ins w:id="343" w:author="Rivard, Christine" w:date="2015-03-26T14:37:00Z">
        <w:r w:rsidR="00800DE9">
          <w:rPr>
            <w:spacing w:val="25"/>
          </w:rPr>
          <w:t xml:space="preserve"> they </w:t>
        </w:r>
      </w:ins>
      <w:del w:id="344" w:author="Rivard, Christine" w:date="2015-03-26T14:38:00Z">
        <w:r w:rsidR="00F84142" w:rsidDel="00800DE9">
          <w:delText>used</w:delText>
        </w:r>
        <w:r w:rsidR="00F84142" w:rsidDel="00800DE9">
          <w:rPr>
            <w:spacing w:val="24"/>
          </w:rPr>
          <w:delText xml:space="preserve"> </w:delText>
        </w:r>
        <w:r w:rsidR="00F84142" w:rsidDel="00800DE9">
          <w:delText>to</w:delText>
        </w:r>
        <w:r w:rsidR="00F84142" w:rsidDel="00800DE9">
          <w:rPr>
            <w:spacing w:val="25"/>
          </w:rPr>
          <w:delText xml:space="preserve"> </w:delText>
        </w:r>
      </w:del>
      <w:del w:id="345" w:author="Rivard, Christine" w:date="2015-03-26T14:34:00Z">
        <w:r w:rsidR="00F84142" w:rsidDel="00800DE9">
          <w:delText>input</w:delText>
        </w:r>
        <w:r w:rsidR="00F84142" w:rsidDel="00800DE9">
          <w:rPr>
            <w:spacing w:val="26"/>
          </w:rPr>
          <w:delText xml:space="preserve"> </w:delText>
        </w:r>
        <w:r w:rsidR="00F84142" w:rsidDel="00800DE9">
          <w:delText>manual</w:delText>
        </w:r>
        <w:r w:rsidR="00F84142" w:rsidDel="00800DE9">
          <w:rPr>
            <w:spacing w:val="25"/>
          </w:rPr>
          <w:delText xml:space="preserve"> </w:delText>
        </w:r>
        <w:r w:rsidR="00F84142" w:rsidDel="00800DE9">
          <w:delText>water</w:delText>
        </w:r>
      </w:del>
      <w:del w:id="346" w:author="Rivard, Christine" w:date="2015-03-26T14:31:00Z">
        <w:r w:rsidR="00F84142" w:rsidDel="00800DE9">
          <w:rPr>
            <w:w w:val="105"/>
          </w:rPr>
          <w:delText xml:space="preserve"> </w:delText>
        </w:r>
      </w:del>
      <w:del w:id="347" w:author="Rivard, Christine" w:date="2015-03-26T14:34:00Z">
        <w:r w:rsidR="00F84142" w:rsidDel="00800DE9">
          <w:delText>level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measurements</w:delText>
        </w:r>
        <w:r w:rsidR="00F84142" w:rsidDel="00800DE9">
          <w:rPr>
            <w:spacing w:val="22"/>
          </w:rPr>
          <w:delText xml:space="preserve"> </w:delText>
        </w:r>
      </w:del>
      <w:commentRangeStart w:id="348"/>
      <w:del w:id="349" w:author="Rivard, Christine" w:date="2015-03-26T14:38:00Z">
        <w:r w:rsidR="00F84142" w:rsidDel="00800DE9">
          <w:rPr>
            <w:spacing w:val="-1"/>
          </w:rPr>
          <w:delText>associated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with</w:delText>
        </w:r>
        <w:r w:rsidR="00F84142" w:rsidDel="00800DE9">
          <w:rPr>
            <w:spacing w:val="23"/>
          </w:rPr>
          <w:delText xml:space="preserve"> </w:delText>
        </w:r>
        <w:r w:rsidR="00F84142" w:rsidDel="00800DE9">
          <w:delText>the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water</w:delText>
        </w:r>
      </w:del>
      <w:del w:id="350" w:author="Rivard, Christine" w:date="2015-03-26T14:32:00Z">
        <w:r w:rsidR="00F84142" w:rsidDel="00800DE9">
          <w:rPr>
            <w:spacing w:val="23"/>
          </w:rPr>
          <w:delText xml:space="preserve"> </w:delText>
        </w:r>
      </w:del>
      <w:del w:id="351" w:author="Rivard, Christine" w:date="2015-03-26T14:38:00Z">
        <w:r w:rsidR="00F84142" w:rsidDel="00800DE9">
          <w:delText>level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time-series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files</w:delText>
        </w:r>
        <w:r w:rsidR="00F84142" w:rsidDel="00800DE9">
          <w:rPr>
            <w:spacing w:val="24"/>
          </w:rPr>
          <w:delText xml:space="preserve"> </w:delText>
        </w:r>
        <w:r w:rsidR="00F84142" w:rsidDel="00800DE9">
          <w:delText>stored</w:delText>
        </w:r>
        <w:r w:rsidR="00F84142" w:rsidDel="00800DE9">
          <w:rPr>
            <w:spacing w:val="23"/>
          </w:rPr>
          <w:delText xml:space="preserve"> </w:delText>
        </w:r>
        <w:r w:rsidR="00F84142" w:rsidDel="00800DE9">
          <w:delText>in</w:delText>
        </w:r>
        <w:r w:rsidR="00F84142" w:rsidDel="00800DE9">
          <w:rPr>
            <w:spacing w:val="23"/>
          </w:rPr>
          <w:delText xml:space="preserve"> </w:delText>
        </w:r>
        <w:r w:rsidR="00F84142" w:rsidDel="00800DE9">
          <w:delText>the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‘‘Waterlvl’’</w:delText>
        </w:r>
        <w:r w:rsidR="00F84142" w:rsidDel="00800DE9">
          <w:rPr>
            <w:spacing w:val="22"/>
          </w:rPr>
          <w:delText xml:space="preserve"> </w:delText>
        </w:r>
        <w:r w:rsidR="00F84142" w:rsidDel="00800DE9">
          <w:delText>folder</w:delText>
        </w:r>
      </w:del>
      <w:commentRangeEnd w:id="348"/>
      <w:r w:rsidR="00800DE9">
        <w:rPr>
          <w:rStyle w:val="CommentReference"/>
          <w:rFonts w:asciiTheme="minorHAnsi" w:eastAsiaTheme="minorHAnsi" w:hAnsiTheme="minorHAnsi"/>
        </w:rPr>
        <w:commentReference w:id="348"/>
      </w:r>
      <w:del w:id="352" w:author="Rivard, Christine" w:date="2015-03-26T14:38:00Z">
        <w:r w:rsidR="00F84142" w:rsidDel="00800DE9">
          <w:delText>.</w:delText>
        </w:r>
        <w:r w:rsidR="00F84142" w:rsidDel="00800DE9">
          <w:rPr>
            <w:spacing w:val="29"/>
            <w:w w:val="99"/>
          </w:rPr>
          <w:delText xml:space="preserve"> </w:delText>
        </w:r>
        <w:r w:rsidR="00F84142" w:rsidDel="00800DE9">
          <w:delText>These</w:delText>
        </w:r>
        <w:r w:rsidR="00F84142" w:rsidDel="00800DE9">
          <w:rPr>
            <w:spacing w:val="39"/>
          </w:rPr>
          <w:delText xml:space="preserve"> </w:delText>
        </w:r>
        <w:r w:rsidR="00F84142" w:rsidDel="00800DE9">
          <w:delText>measurements</w:delText>
        </w:r>
        <w:r w:rsidR="00F84142" w:rsidDel="00800DE9">
          <w:rPr>
            <w:spacing w:val="38"/>
          </w:rPr>
          <w:delText xml:space="preserve"> </w:delText>
        </w:r>
        <w:r w:rsidR="00F84142" w:rsidDel="00800DE9">
          <w:delText>are</w:delText>
        </w:r>
        <w:r w:rsidR="00F84142" w:rsidDel="00800DE9">
          <w:rPr>
            <w:spacing w:val="40"/>
          </w:rPr>
          <w:delText xml:space="preserve"> </w:delText>
        </w:r>
        <w:r w:rsidR="00F84142" w:rsidDel="00800DE9">
          <w:delText>plotted</w:delText>
        </w:r>
        <w:r w:rsidR="00F84142" w:rsidDel="00800DE9">
          <w:rPr>
            <w:spacing w:val="39"/>
          </w:rPr>
          <w:delText xml:space="preserve"> </w:delText>
        </w:r>
        <w:r w:rsidR="00F84142" w:rsidDel="00800DE9">
          <w:delText>on</w:delText>
        </w:r>
        <w:r w:rsidR="00F84142" w:rsidDel="00800DE9">
          <w:rPr>
            <w:spacing w:val="40"/>
          </w:rPr>
          <w:delText xml:space="preserve"> </w:delText>
        </w:r>
        <w:r w:rsidR="00F84142" w:rsidDel="00800DE9">
          <w:delText>the</w:delText>
        </w:r>
        <w:r w:rsidR="00F84142" w:rsidDel="00800DE9">
          <w:rPr>
            <w:spacing w:val="39"/>
          </w:rPr>
          <w:delText xml:space="preserve"> </w:delText>
        </w:r>
        <w:r w:rsidR="00F84142" w:rsidDel="00800DE9">
          <w:rPr>
            <w:spacing w:val="-1"/>
          </w:rPr>
          <w:delText>hydrograph</w:delText>
        </w:r>
        <w:r w:rsidR="00F84142" w:rsidDel="00800DE9">
          <w:rPr>
            <w:spacing w:val="40"/>
          </w:rPr>
          <w:delText xml:space="preserve"> </w:delText>
        </w:r>
        <w:r w:rsidR="00F84142" w:rsidDel="00800DE9">
          <w:delText>and</w:delText>
        </w:r>
        <w:r w:rsidR="00F84142" w:rsidDel="00800DE9">
          <w:rPr>
            <w:spacing w:val="39"/>
          </w:rPr>
          <w:delText xml:space="preserve"> </w:delText>
        </w:r>
      </w:del>
      <w:r w:rsidR="00F84142">
        <w:t>can</w:t>
      </w:r>
      <w:r w:rsidR="00F84142">
        <w:rPr>
          <w:spacing w:val="40"/>
        </w:rPr>
        <w:t xml:space="preserve"> </w:t>
      </w:r>
      <w:del w:id="353" w:author="Rivard, Christine" w:date="2015-03-26T14:39:00Z">
        <w:r w:rsidR="00F84142" w:rsidDel="00800DE9">
          <w:delText>also</w:delText>
        </w:r>
        <w:r w:rsidR="00F84142" w:rsidDel="00800DE9">
          <w:rPr>
            <w:spacing w:val="39"/>
          </w:rPr>
          <w:delText xml:space="preserve"> </w:delText>
        </w:r>
      </w:del>
      <w:r w:rsidR="00F84142">
        <w:t>be</w:t>
      </w:r>
      <w:r w:rsidR="00F84142">
        <w:rPr>
          <w:spacing w:val="40"/>
        </w:rPr>
        <w:t xml:space="preserve"> </w:t>
      </w:r>
      <w:r w:rsidR="00F84142">
        <w:t>used</w:t>
      </w:r>
      <w:r w:rsidR="00F84142">
        <w:rPr>
          <w:spacing w:val="39"/>
        </w:rPr>
        <w:t xml:space="preserve"> </w:t>
      </w:r>
      <w:r w:rsidR="00F84142">
        <w:t>to</w:t>
      </w:r>
      <w:r w:rsidR="00F84142">
        <w:rPr>
          <w:spacing w:val="39"/>
        </w:rPr>
        <w:t xml:space="preserve"> </w:t>
      </w:r>
      <w:ins w:id="354" w:author="Rivard, Christine" w:date="2015-03-26T14:39:00Z">
        <w:r w:rsidR="00800DE9">
          <w:rPr>
            <w:spacing w:val="39"/>
          </w:rPr>
          <w:t xml:space="preserve">check and </w:t>
        </w:r>
      </w:ins>
      <w:r w:rsidR="00F84142">
        <w:t>adjust</w:t>
      </w:r>
      <w:r w:rsidR="00F84142">
        <w:rPr>
          <w:spacing w:val="40"/>
        </w:rPr>
        <w:t xml:space="preserve"> </w:t>
      </w:r>
      <w:r w:rsidR="00F84142">
        <w:t>the</w:t>
      </w:r>
      <w:r w:rsidR="00F84142">
        <w:rPr>
          <w:spacing w:val="39"/>
        </w:rPr>
        <w:t xml:space="preserve"> </w:t>
      </w:r>
      <w:r w:rsidR="00F84142">
        <w:t>position</w:t>
      </w:r>
      <w:r w:rsidR="00F84142">
        <w:rPr>
          <w:spacing w:val="40"/>
        </w:rPr>
        <w:t xml:space="preserve"> </w:t>
      </w:r>
      <w:r w:rsidR="00F84142">
        <w:t>of</w:t>
      </w:r>
      <w:r w:rsidR="00F84142">
        <w:rPr>
          <w:spacing w:val="29"/>
          <w:w w:val="93"/>
        </w:rPr>
        <w:t xml:space="preserve"> </w:t>
      </w:r>
      <w:r w:rsidR="00F84142">
        <w:t>the</w:t>
      </w:r>
      <w:r w:rsidR="00F84142">
        <w:rPr>
          <w:spacing w:val="35"/>
        </w:rPr>
        <w:t xml:space="preserve"> </w:t>
      </w:r>
      <w:r w:rsidR="00F84142">
        <w:t>water-level</w:t>
      </w:r>
      <w:r w:rsidR="00F84142">
        <w:rPr>
          <w:spacing w:val="37"/>
        </w:rPr>
        <w:t xml:space="preserve"> </w:t>
      </w:r>
      <w:r w:rsidR="00F84142">
        <w:t>time-series</w:t>
      </w:r>
      <w:r w:rsidR="00F84142">
        <w:rPr>
          <w:spacing w:val="36"/>
        </w:rPr>
        <w:t xml:space="preserve"> </w:t>
      </w:r>
      <w:ins w:id="355" w:author="Rivard, Christine" w:date="2015-03-26T14:40:00Z">
        <w:r w:rsidR="00800DE9">
          <w:t>o</w:t>
        </w:r>
      </w:ins>
      <w:del w:id="356" w:author="Rivard, Christine" w:date="2015-03-26T14:40:00Z">
        <w:r w:rsidR="00F84142" w:rsidDel="00800DE9">
          <w:delText>i</w:delText>
        </w:r>
      </w:del>
      <w:r w:rsidR="00F84142">
        <w:t>n</w:t>
      </w:r>
      <w:r w:rsidR="00F84142">
        <w:rPr>
          <w:spacing w:val="37"/>
        </w:rPr>
        <w:t xml:space="preserve"> </w:t>
      </w:r>
      <w:r w:rsidR="00F84142">
        <w:t>the</w:t>
      </w:r>
      <w:r w:rsidR="00F84142">
        <w:rPr>
          <w:spacing w:val="36"/>
        </w:rPr>
        <w:t xml:space="preserve"> </w:t>
      </w:r>
      <w:r w:rsidR="00F84142">
        <w:t>vertical</w:t>
      </w:r>
      <w:r w:rsidR="00F84142">
        <w:rPr>
          <w:spacing w:val="35"/>
        </w:rPr>
        <w:t xml:space="preserve"> </w:t>
      </w:r>
      <w:r w:rsidR="00F84142">
        <w:t>axis</w:t>
      </w:r>
      <w:r w:rsidR="00F84142">
        <w:rPr>
          <w:spacing w:val="36"/>
        </w:rPr>
        <w:t xml:space="preserve"> </w:t>
      </w:r>
      <w:r w:rsidR="00F84142">
        <w:t>when</w:t>
      </w:r>
      <w:r w:rsidR="00F84142">
        <w:rPr>
          <w:spacing w:val="37"/>
        </w:rPr>
        <w:t xml:space="preserve"> </w:t>
      </w:r>
      <w:r w:rsidR="00F84142">
        <w:t>the</w:t>
      </w:r>
      <w:r w:rsidR="00F84142">
        <w:rPr>
          <w:spacing w:val="36"/>
        </w:rPr>
        <w:t xml:space="preserve"> </w:t>
      </w:r>
      <w:del w:id="357" w:author="Rivard, Christine" w:date="2015-03-26T14:32:00Z">
        <w:r w:rsidR="00F84142" w:rsidDel="00800DE9">
          <w:delText>installation</w:delText>
        </w:r>
        <w:r w:rsidR="00F84142" w:rsidDel="00800DE9">
          <w:rPr>
            <w:spacing w:val="36"/>
          </w:rPr>
          <w:delText xml:space="preserve"> </w:delText>
        </w:r>
      </w:del>
      <w:r w:rsidR="00F84142">
        <w:t>depth</w:t>
      </w:r>
      <w:r w:rsidR="00F84142">
        <w:rPr>
          <w:spacing w:val="35"/>
        </w:rPr>
        <w:t xml:space="preserve"> </w:t>
      </w:r>
      <w:ins w:id="358" w:author="Rivard, Christine" w:date="2015-03-26T14:33:00Z">
        <w:r w:rsidR="00800DE9">
          <w:rPr>
            <w:spacing w:val="35"/>
          </w:rPr>
          <w:t xml:space="preserve">at which </w:t>
        </w:r>
      </w:ins>
      <w:del w:id="359" w:author="Rivard, Christine" w:date="2015-03-26T14:33:00Z">
        <w:r w:rsidR="00F84142" w:rsidDel="00800DE9">
          <w:delText>of</w:delText>
        </w:r>
      </w:del>
      <w:r w:rsidR="00F84142">
        <w:rPr>
          <w:spacing w:val="36"/>
        </w:rPr>
        <w:t xml:space="preserve"> </w:t>
      </w:r>
      <w:r w:rsidR="00F84142">
        <w:t>the</w:t>
      </w:r>
      <w:r w:rsidR="00F84142">
        <w:rPr>
          <w:spacing w:val="36"/>
        </w:rPr>
        <w:t xml:space="preserve"> </w:t>
      </w:r>
      <w:r w:rsidR="00F84142">
        <w:t>pressure</w:t>
      </w:r>
      <w:r w:rsidR="00F84142">
        <w:rPr>
          <w:spacing w:val="36"/>
        </w:rPr>
        <w:t xml:space="preserve"> </w:t>
      </w:r>
      <w:r w:rsidR="00F84142">
        <w:t>probe</w:t>
      </w:r>
      <w:r w:rsidR="00F84142">
        <w:rPr>
          <w:spacing w:val="35"/>
        </w:rPr>
        <w:t xml:space="preserve"> </w:t>
      </w:r>
      <w:ins w:id="360" w:author="Rivard, Christine" w:date="2015-03-26T14:33:00Z">
        <w:r w:rsidR="00800DE9">
          <w:rPr>
            <w:spacing w:val="35"/>
          </w:rPr>
          <w:t xml:space="preserve">was installed </w:t>
        </w:r>
      </w:ins>
      <w:ins w:id="361" w:author="Rivard, Christine" w:date="2015-03-26T14:40:00Z">
        <w:r w:rsidR="008F48F5">
          <w:rPr>
            <w:spacing w:val="35"/>
          </w:rPr>
          <w:t xml:space="preserve">in the well </w:t>
        </w:r>
      </w:ins>
      <w:r w:rsidR="00F84142">
        <w:t>is</w:t>
      </w:r>
      <w:r w:rsidR="00F84142">
        <w:rPr>
          <w:w w:val="97"/>
        </w:rPr>
        <w:t xml:space="preserve"> </w:t>
      </w:r>
      <w:r w:rsidR="00F84142">
        <w:t>unknown.</w:t>
      </w: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937B91" w:rsidRDefault="00937B91">
      <w:pPr>
        <w:spacing w:line="200" w:lineRule="atLeast"/>
        <w:ind w:left="2606"/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937B91" w:rsidRDefault="00F84142">
      <w:pPr>
        <w:pStyle w:val="BodyText"/>
        <w:spacing w:before="55"/>
        <w:ind w:left="2905"/>
      </w:pP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2.2:</w:t>
      </w:r>
      <w:r>
        <w:rPr>
          <w:spacing w:val="25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folder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organization.</w:t>
      </w:r>
    </w:p>
    <w:p w:rsidR="00937B91" w:rsidRDefault="00937B91">
      <w:pPr>
        <w:sectPr w:rsidR="00937B91">
          <w:pgSz w:w="12240" w:h="15840"/>
          <w:pgMar w:top="1120" w:right="980" w:bottom="700" w:left="1020" w:header="0" w:footer="515" w:gutter="0"/>
          <w:cols w:space="720"/>
        </w:sect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  <w:bookmarkStart w:id="362" w:name="Gapless_weather_data_series_creation"/>
      <w:bookmarkStart w:id="363" w:name="_bookmark16"/>
      <w:bookmarkEnd w:id="362"/>
      <w:bookmarkEnd w:id="363"/>
    </w:p>
    <w:p w:rsidR="00937B91" w:rsidRDefault="00F84142">
      <w:pPr>
        <w:numPr>
          <w:ilvl w:val="0"/>
          <w:numId w:val="4"/>
        </w:numPr>
        <w:tabs>
          <w:tab w:val="left" w:pos="863"/>
        </w:tabs>
        <w:spacing w:before="22"/>
        <w:ind w:hanging="19"/>
        <w:jc w:val="both"/>
        <w:rPr>
          <w:rFonts w:ascii="Georgia" w:eastAsia="Georgia" w:hAnsi="Georgia" w:cs="Georgia"/>
          <w:sz w:val="49"/>
          <w:szCs w:val="49"/>
        </w:rPr>
      </w:pPr>
      <w:bookmarkStart w:id="364" w:name="Water-level_time-series_preparation"/>
      <w:bookmarkStart w:id="365" w:name="_bookmark26"/>
      <w:bookmarkEnd w:id="364"/>
      <w:bookmarkEnd w:id="365"/>
      <w:r>
        <w:rPr>
          <w:rFonts w:ascii="Georgia"/>
          <w:b/>
          <w:w w:val="95"/>
          <w:sz w:val="49"/>
        </w:rPr>
        <w:t>Water-level</w:t>
      </w:r>
      <w:r>
        <w:rPr>
          <w:rFonts w:ascii="Georgia"/>
          <w:b/>
          <w:spacing w:val="11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time-series</w:t>
      </w:r>
      <w:r>
        <w:rPr>
          <w:rFonts w:ascii="Georgia"/>
          <w:b/>
          <w:spacing w:val="9"/>
          <w:w w:val="95"/>
          <w:sz w:val="49"/>
        </w:rPr>
        <w:t xml:space="preserve"> </w:t>
      </w:r>
      <w:r>
        <w:rPr>
          <w:rFonts w:ascii="Georgia"/>
          <w:b/>
          <w:w w:val="95"/>
          <w:sz w:val="49"/>
        </w:rPr>
        <w:t>preparation</w:t>
      </w:r>
    </w:p>
    <w:p w:rsidR="00937B91" w:rsidRDefault="00937B91">
      <w:pPr>
        <w:spacing w:before="5"/>
        <w:rPr>
          <w:rFonts w:ascii="Georgia" w:eastAsia="Georgia" w:hAnsi="Georgia" w:cs="Georgia"/>
          <w:b/>
          <w:bCs/>
          <w:sz w:val="66"/>
          <w:szCs w:val="66"/>
        </w:rPr>
      </w:pPr>
    </w:p>
    <w:p w:rsidR="00937B91" w:rsidRDefault="00F84142">
      <w:pPr>
        <w:pStyle w:val="BodyText"/>
        <w:spacing w:line="251" w:lineRule="auto"/>
        <w:ind w:left="133" w:right="107" w:hanging="9"/>
        <w:jc w:val="right"/>
      </w:pPr>
      <w:r>
        <w:t>The</w:t>
      </w:r>
      <w:r>
        <w:rPr>
          <w:spacing w:val="23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validation,</w:t>
      </w:r>
      <w:r>
        <w:rPr>
          <w:spacing w:val="27"/>
        </w:rPr>
        <w:t xml:space="preserve"> </w:t>
      </w:r>
      <w:r>
        <w:t>correcting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updating</w:t>
      </w:r>
      <w:r>
        <w:rPr>
          <w:spacing w:val="24"/>
        </w:rPr>
        <w:t xml:space="preserve"> </w:t>
      </w:r>
      <w:r>
        <w:t>water-level</w:t>
      </w:r>
      <w:r>
        <w:rPr>
          <w:spacing w:val="25"/>
        </w:rPr>
        <w:t xml:space="preserve"> </w:t>
      </w:r>
      <w:r>
        <w:t>dataset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very</w:t>
      </w:r>
      <w:r>
        <w:rPr>
          <w:spacing w:val="24"/>
        </w:rPr>
        <w:t xml:space="preserve"> </w:t>
      </w:r>
      <w:r>
        <w:t>much</w:t>
      </w:r>
      <w:r>
        <w:rPr>
          <w:spacing w:val="23"/>
        </w:rPr>
        <w:t xml:space="preserve"> </w:t>
      </w:r>
      <w:r>
        <w:t>complicated,</w:t>
      </w:r>
      <w:r>
        <w:rPr>
          <w:w w:val="10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rPr>
          <w:spacing w:val="-1"/>
        </w:rPr>
        <w:t>represent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proofErr w:type="spellStart"/>
      <w:r>
        <w:t>fastitious</w:t>
      </w:r>
      <w:proofErr w:type="spellEnd"/>
      <w:r>
        <w:rPr>
          <w:spacing w:val="33"/>
        </w:rPr>
        <w:t xml:space="preserve"> </w:t>
      </w:r>
      <w:r>
        <w:t>task,</w:t>
      </w:r>
      <w:r>
        <w:rPr>
          <w:spacing w:val="33"/>
        </w:rPr>
        <w:t xml:space="preserve"> </w:t>
      </w:r>
      <w:r>
        <w:t>especially</w:t>
      </w:r>
      <w:r>
        <w:rPr>
          <w:spacing w:val="33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there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multiple</w:t>
      </w:r>
      <w:r>
        <w:rPr>
          <w:spacing w:val="32"/>
        </w:rPr>
        <w:t xml:space="preserve"> </w:t>
      </w:r>
      <w:r>
        <w:t>well</w:t>
      </w:r>
      <w:r>
        <w:rPr>
          <w:spacing w:val="33"/>
        </w:rPr>
        <w:t xml:space="preserve"> </w:t>
      </w:r>
      <w:r>
        <w:t>installed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area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study.</w:t>
      </w:r>
    </w:p>
    <w:p w:rsidR="00937B91" w:rsidRDefault="00F84142">
      <w:pPr>
        <w:pStyle w:val="BodyText"/>
        <w:spacing w:line="251" w:lineRule="auto"/>
        <w:ind w:left="133" w:right="146" w:firstLine="351"/>
        <w:jc w:val="both"/>
      </w:pP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try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alleviate this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-1"/>
          <w:w w:val="105"/>
        </w:rPr>
        <w:t xml:space="preserve"> </w:t>
      </w:r>
      <w:r>
        <w:rPr>
          <w:w w:val="105"/>
        </w:rPr>
        <w:t>by providing</w:t>
      </w:r>
      <w:r>
        <w:rPr>
          <w:spacing w:val="-2"/>
          <w:w w:val="105"/>
        </w:rPr>
        <w:t xml:space="preserve"> </w:t>
      </w:r>
      <w:r>
        <w:rPr>
          <w:w w:val="105"/>
        </w:rPr>
        <w:t>tools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easily</w:t>
      </w:r>
      <w:r>
        <w:rPr>
          <w:spacing w:val="-1"/>
          <w:w w:val="105"/>
        </w:rPr>
        <w:t xml:space="preserve"> </w:t>
      </w:r>
      <w:r>
        <w:rPr>
          <w:w w:val="105"/>
        </w:rPr>
        <w:t>explore,</w:t>
      </w:r>
      <w:r>
        <w:rPr>
          <w:spacing w:val="1"/>
          <w:w w:val="105"/>
        </w:rPr>
        <w:t xml:space="preserve"> </w:t>
      </w:r>
      <w:r>
        <w:rPr>
          <w:w w:val="105"/>
        </w:rPr>
        <w:t>manipulate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w w:val="105"/>
        </w:rPr>
        <w:t xml:space="preserve"> correct</w:t>
      </w:r>
      <w:r>
        <w:rPr>
          <w:spacing w:val="22"/>
          <w:w w:val="103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convivial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dynamical</w:t>
      </w:r>
      <w:r>
        <w:rPr>
          <w:spacing w:val="15"/>
          <w:w w:val="105"/>
        </w:rPr>
        <w:t xml:space="preserve"> </w:t>
      </w:r>
      <w:r>
        <w:rPr>
          <w:w w:val="105"/>
        </w:rPr>
        <w:t>graphical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environment.</w:t>
      </w:r>
      <w:proofErr w:type="gramEnd"/>
    </w:p>
    <w:p w:rsidR="00937B91" w:rsidRDefault="00F84142">
      <w:pPr>
        <w:pStyle w:val="BodyText"/>
        <w:spacing w:line="250" w:lineRule="auto"/>
        <w:ind w:left="133" w:right="151" w:firstLine="351"/>
        <w:jc w:val="both"/>
      </w:pPr>
      <w:r>
        <w:t>WHAT</w:t>
      </w:r>
      <w:r>
        <w:rPr>
          <w:spacing w:val="28"/>
        </w:rPr>
        <w:t xml:space="preserve"> </w:t>
      </w:r>
      <w:r>
        <w:t>provides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dynamic</w:t>
      </w:r>
      <w:r>
        <w:rPr>
          <w:spacing w:val="28"/>
        </w:rPr>
        <w:t xml:space="preserve"> </w:t>
      </w:r>
      <w:r>
        <w:t>graphical</w:t>
      </w:r>
      <w:r>
        <w:rPr>
          <w:spacing w:val="28"/>
        </w:rPr>
        <w:t xml:space="preserve"> </w:t>
      </w:r>
      <w:r>
        <w:t>environment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explore,</w:t>
      </w:r>
      <w:r>
        <w:rPr>
          <w:spacing w:val="37"/>
        </w:rPr>
        <w:t xml:space="preserve"> </w:t>
      </w:r>
      <w:r>
        <w:t>validate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apply</w:t>
      </w:r>
      <w:r>
        <w:rPr>
          <w:spacing w:val="28"/>
        </w:rPr>
        <w:t xml:space="preserve"> </w:t>
      </w:r>
      <w:r>
        <w:t>various</w:t>
      </w:r>
      <w:r>
        <w:rPr>
          <w:spacing w:val="21"/>
          <w:w w:val="106"/>
        </w:rPr>
        <w:t xml:space="preserve"> </w:t>
      </w:r>
      <w:r>
        <w:t>corrections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water-level</w:t>
      </w:r>
      <w:r>
        <w:rPr>
          <w:spacing w:val="38"/>
        </w:rPr>
        <w:t xml:space="preserve"> </w:t>
      </w:r>
      <w:r>
        <w:t>time</w:t>
      </w:r>
      <w:r>
        <w:rPr>
          <w:spacing w:val="37"/>
        </w:rPr>
        <w:t xml:space="preserve"> </w:t>
      </w:r>
      <w:proofErr w:type="gramStart"/>
      <w:r>
        <w:t>series.</w:t>
      </w:r>
      <w:proofErr w:type="gramEnd"/>
      <w:r>
        <w:rPr>
          <w:spacing w:val="10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feature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available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mode</w:t>
      </w:r>
      <w:r>
        <w:rPr>
          <w:spacing w:val="37"/>
        </w:rPr>
        <w:t xml:space="preserve"> </w:t>
      </w:r>
      <w:r>
        <w:t>‘‘computation’’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w w:val="110"/>
        </w:rPr>
        <w:t xml:space="preserve"> </w:t>
      </w:r>
      <w:r>
        <w:t>tab</w:t>
      </w:r>
      <w:r>
        <w:rPr>
          <w:spacing w:val="20"/>
        </w:rPr>
        <w:t xml:space="preserve"> </w:t>
      </w:r>
      <w:r>
        <w:rPr>
          <w:rFonts w:ascii="Arial" w:eastAsia="Arial" w:hAnsi="Arial" w:cs="Arial"/>
          <w:i/>
        </w:rPr>
        <w:t>Hydrograph</w:t>
      </w:r>
      <w:r>
        <w:rPr>
          <w:rFonts w:ascii="Arial" w:eastAsia="Arial" w:hAnsi="Arial" w:cs="Arial"/>
          <w:i/>
          <w:spacing w:val="30"/>
        </w:rPr>
        <w:t xml:space="preserve"> </w:t>
      </w:r>
      <w:r>
        <w:t>shown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Figure</w:t>
      </w:r>
      <w:r>
        <w:rPr>
          <w:spacing w:val="20"/>
        </w:rPr>
        <w:t xml:space="preserve"> </w:t>
      </w:r>
      <w:hyperlink w:anchor="_bookmark27" w:history="1">
        <w:r>
          <w:t>4.1.</w:t>
        </w:r>
      </w:hyperlink>
    </w:p>
    <w:p w:rsidR="00937B91" w:rsidRDefault="00937B91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937B91" w:rsidRDefault="00F84142">
      <w:pPr>
        <w:spacing w:line="200" w:lineRule="atLeast"/>
        <w:ind w:left="13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70120" cy="3131820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91" w:rsidRDefault="00F84142">
      <w:pPr>
        <w:pStyle w:val="BodyText"/>
        <w:spacing w:before="156"/>
        <w:ind w:left="1993"/>
      </w:pPr>
      <w:bookmarkStart w:id="366" w:name="_bookmark27"/>
      <w:bookmarkEnd w:id="366"/>
      <w:r>
        <w:t>Figure</w:t>
      </w:r>
      <w:r>
        <w:rPr>
          <w:spacing w:val="33"/>
        </w:rPr>
        <w:t xml:space="preserve"> </w:t>
      </w:r>
      <w:r>
        <w:t xml:space="preserve">4.1: </w:t>
      </w:r>
      <w:r>
        <w:rPr>
          <w:spacing w:val="5"/>
        </w:rPr>
        <w:t xml:space="preserve"> </w:t>
      </w:r>
      <w:r>
        <w:t>Mode</w:t>
      </w:r>
      <w:r>
        <w:rPr>
          <w:spacing w:val="34"/>
        </w:rPr>
        <w:t xml:space="preserve"> </w:t>
      </w:r>
      <w:r>
        <w:rPr>
          <w:spacing w:val="-1"/>
        </w:rPr>
        <w:t>‘‘Computation’’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Tab</w:t>
      </w:r>
      <w:r>
        <w:rPr>
          <w:spacing w:val="33"/>
        </w:rPr>
        <w:t xml:space="preserve"> </w:t>
      </w:r>
      <w:r>
        <w:rPr>
          <w:spacing w:val="-1"/>
        </w:rPr>
        <w:t>‘‘Hydrograph’</w:t>
      </w:r>
      <w:r>
        <w:rPr>
          <w:spacing w:val="-2"/>
        </w:rPr>
        <w:t>’.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1017"/>
        </w:tabs>
        <w:spacing w:before="149"/>
        <w:jc w:val="both"/>
        <w:rPr>
          <w:rFonts w:ascii="Georgia" w:eastAsia="Georgia" w:hAnsi="Georgia" w:cs="Georgia"/>
          <w:sz w:val="34"/>
          <w:szCs w:val="34"/>
        </w:rPr>
      </w:pPr>
      <w:bookmarkStart w:id="367" w:name="Water_Level_Format"/>
      <w:bookmarkStart w:id="368" w:name="_bookmark28"/>
      <w:bookmarkEnd w:id="367"/>
      <w:bookmarkEnd w:id="368"/>
      <w:r>
        <w:rPr>
          <w:rFonts w:ascii="Georgia"/>
          <w:b/>
          <w:sz w:val="34"/>
        </w:rPr>
        <w:t>Water</w:t>
      </w:r>
      <w:r>
        <w:rPr>
          <w:rFonts w:ascii="Georgia"/>
          <w:b/>
          <w:spacing w:val="-13"/>
          <w:sz w:val="34"/>
        </w:rPr>
        <w:t xml:space="preserve"> </w:t>
      </w:r>
      <w:r>
        <w:rPr>
          <w:rFonts w:ascii="Georgia"/>
          <w:b/>
          <w:sz w:val="34"/>
        </w:rPr>
        <w:t>Level</w:t>
      </w:r>
      <w:r>
        <w:rPr>
          <w:rFonts w:ascii="Georgia"/>
          <w:b/>
          <w:spacing w:val="-13"/>
          <w:sz w:val="34"/>
        </w:rPr>
        <w:t xml:space="preserve"> </w:t>
      </w:r>
      <w:r>
        <w:rPr>
          <w:rFonts w:ascii="Georgia"/>
          <w:b/>
          <w:sz w:val="34"/>
        </w:rPr>
        <w:t>Format</w:t>
      </w:r>
    </w:p>
    <w:p w:rsidR="00937B91" w:rsidRDefault="00F84142">
      <w:pPr>
        <w:pStyle w:val="BodyText"/>
        <w:spacing w:before="227" w:line="251" w:lineRule="auto"/>
        <w:ind w:left="133" w:right="150" w:hanging="12"/>
        <w:jc w:val="both"/>
      </w:pPr>
      <w:r>
        <w:rPr>
          <w:w w:val="105"/>
        </w:rPr>
        <w:t>Water-level</w:t>
      </w:r>
      <w:r>
        <w:rPr>
          <w:spacing w:val="46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files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imported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either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Microsoft</w:t>
      </w:r>
      <w:r>
        <w:rPr>
          <w:spacing w:val="45"/>
          <w:w w:val="105"/>
        </w:rPr>
        <w:t xml:space="preserve"> </w:t>
      </w:r>
      <w:r>
        <w:rPr>
          <w:w w:val="105"/>
        </w:rPr>
        <w:t>Excel</w:t>
      </w:r>
      <w:r>
        <w:rPr>
          <w:spacing w:val="45"/>
          <w:w w:val="105"/>
        </w:rPr>
        <w:t xml:space="preserve"> </w:t>
      </w:r>
      <w:r>
        <w:rPr>
          <w:w w:val="105"/>
        </w:rPr>
        <w:t>2003</w:t>
      </w:r>
      <w:r>
        <w:rPr>
          <w:spacing w:val="44"/>
          <w:w w:val="105"/>
        </w:rPr>
        <w:t xml:space="preserve"> </w:t>
      </w:r>
      <w:r>
        <w:rPr>
          <w:w w:val="105"/>
        </w:rPr>
        <w:t>format</w:t>
      </w:r>
      <w:r>
        <w:rPr>
          <w:spacing w:val="45"/>
          <w:w w:val="105"/>
        </w:rPr>
        <w:t xml:space="preserve"> </w:t>
      </w:r>
      <w:r>
        <w:rPr>
          <w:w w:val="105"/>
        </w:rPr>
        <w:t>(.</w:t>
      </w:r>
      <w:proofErr w:type="spellStart"/>
      <w:r>
        <w:rPr>
          <w:w w:val="105"/>
        </w:rPr>
        <w:t>xls</w:t>
      </w:r>
      <w:proofErr w:type="spellEnd"/>
      <w:r>
        <w:rPr>
          <w:w w:val="105"/>
        </w:rPr>
        <w:t>)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-4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(TSV)</w:t>
      </w:r>
      <w:r>
        <w:rPr>
          <w:spacing w:val="-3"/>
          <w:w w:val="105"/>
        </w:rPr>
        <w:t xml:space="preserve"> </w:t>
      </w:r>
      <w:r>
        <w:rPr>
          <w:w w:val="105"/>
        </w:rPr>
        <w:t>text</w:t>
      </w:r>
      <w:r>
        <w:rPr>
          <w:spacing w:val="-2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(‘‘.</w:t>
      </w:r>
      <w:proofErr w:type="spellStart"/>
      <w:r>
        <w:rPr>
          <w:w w:val="105"/>
        </w:rPr>
        <w:t>tsv</w:t>
      </w:r>
      <w:proofErr w:type="spellEnd"/>
      <w:r>
        <w:rPr>
          <w:w w:val="105"/>
        </w:rPr>
        <w:t>’’).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sample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provided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8"/>
        </w:rPr>
        <w:t xml:space="preserve"> </w:t>
      </w:r>
      <w:r>
        <w:rPr>
          <w:w w:val="105"/>
        </w:rPr>
        <w:t>example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distributed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software.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MS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Excell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format,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saved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proofErr w:type="gramStart"/>
      <w:r>
        <w:rPr>
          <w:spacing w:val="-2"/>
          <w:w w:val="105"/>
        </w:rPr>
        <w:t>wo</w:t>
      </w:r>
      <w:r>
        <w:rPr>
          <w:spacing w:val="-1"/>
          <w:w w:val="105"/>
        </w:rPr>
        <w:t>rkbook,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additional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8"/>
          <w:w w:val="105"/>
        </w:rPr>
        <w:t xml:space="preserve"> </w:t>
      </w:r>
      <w:r>
        <w:rPr>
          <w:w w:val="105"/>
        </w:rPr>
        <w:t>won’t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read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4"/>
          <w:w w:val="103"/>
        </w:rPr>
        <w:t xml:space="preserve"> </w:t>
      </w:r>
      <w:r>
        <w:rPr>
          <w:w w:val="105"/>
        </w:rPr>
        <w:t>purposes.</w:t>
      </w:r>
    </w:p>
    <w:p w:rsidR="00937B91" w:rsidRDefault="00F84142">
      <w:pPr>
        <w:pStyle w:val="BodyText"/>
        <w:spacing w:line="251" w:lineRule="auto"/>
        <w:ind w:left="133" w:right="147" w:firstLine="351"/>
        <w:jc w:val="both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water-levels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entered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height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olumn</w:t>
      </w:r>
      <w:r>
        <w:rPr>
          <w:spacing w:val="24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submergence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"/>
          <w:w w:val="105"/>
        </w:rPr>
        <w:t>pth.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generally</w:t>
      </w:r>
      <w:r>
        <w:rPr>
          <w:spacing w:val="-4"/>
          <w:w w:val="105"/>
        </w:rPr>
        <w:t xml:space="preserve"> </w:t>
      </w:r>
      <w:r>
        <w:rPr>
          <w:w w:val="105"/>
        </w:rPr>
        <w:t>directly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ouput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vented</w:t>
      </w:r>
      <w:r>
        <w:rPr>
          <w:spacing w:val="-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loggers</w:t>
      </w:r>
    </w:p>
    <w:p w:rsidR="00937B91" w:rsidRDefault="00937B91">
      <w:pPr>
        <w:spacing w:line="251" w:lineRule="auto"/>
        <w:jc w:val="both"/>
        <w:sectPr w:rsidR="00937B91">
          <w:footerReference w:type="default" r:id="rId16"/>
          <w:pgSz w:w="12240" w:h="15840"/>
          <w:pgMar w:top="1500" w:right="980" w:bottom="700" w:left="1000" w:header="0" w:footer="515" w:gutter="0"/>
          <w:cols w:space="720"/>
        </w:sectPr>
      </w:pPr>
    </w:p>
    <w:p w:rsidR="00937B91" w:rsidRDefault="00F84142">
      <w:pPr>
        <w:pStyle w:val="BodyText"/>
        <w:spacing w:before="29" w:line="251" w:lineRule="auto"/>
        <w:ind w:left="133" w:right="143" w:hanging="28"/>
        <w:jc w:val="both"/>
      </w:pPr>
      <w:r>
        <w:rPr>
          <w:w w:val="105"/>
        </w:rPr>
        <w:lastRenderedPageBreak/>
        <w:t>(</w:t>
      </w:r>
      <w:proofErr w:type="gramStart"/>
      <w:r>
        <w:rPr>
          <w:w w:val="105"/>
        </w:rPr>
        <w:t>gage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transducers).</w:t>
      </w:r>
      <w:r>
        <w:rPr>
          <w:spacing w:val="45"/>
          <w:w w:val="105"/>
        </w:rPr>
        <w:t xml:space="preserve"> </w:t>
      </w:r>
      <w:r>
        <w:rPr>
          <w:w w:val="105"/>
        </w:rPr>
        <w:t>However,</w:t>
      </w:r>
      <w:r>
        <w:rPr>
          <w:spacing w:val="18"/>
          <w:w w:val="105"/>
        </w:rPr>
        <w:t xml:space="preserve"> </w:t>
      </w:r>
      <w:r>
        <w:rPr>
          <w:w w:val="105"/>
        </w:rPr>
        <w:t>non-vented</w:t>
      </w:r>
      <w:r>
        <w:rPr>
          <w:spacing w:val="17"/>
          <w:w w:val="105"/>
        </w:rPr>
        <w:t xml:space="preserve"> </w:t>
      </w:r>
      <w:r>
        <w:rPr>
          <w:w w:val="105"/>
        </w:rPr>
        <w:t>devices</w:t>
      </w:r>
      <w:r>
        <w:rPr>
          <w:spacing w:val="16"/>
          <w:w w:val="105"/>
        </w:rPr>
        <w:t xml:space="preserve"> </w:t>
      </w:r>
      <w:r>
        <w:rPr>
          <w:w w:val="105"/>
        </w:rPr>
        <w:t>record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10"/>
        </w:rPr>
        <w:t xml:space="preserve"> </w:t>
      </w:r>
      <w:r>
        <w:rPr>
          <w:w w:val="105"/>
        </w:rPr>
        <w:t>output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ompensated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barometric</w:t>
      </w:r>
      <w:r>
        <w:rPr>
          <w:spacing w:val="-4"/>
          <w:w w:val="105"/>
        </w:rPr>
        <w:t xml:space="preserve"> </w:t>
      </w:r>
      <w:r>
        <w:rPr>
          <w:w w:val="105"/>
        </w:rPr>
        <w:t>pressure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obtain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measure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water</w:t>
      </w:r>
      <w:r>
        <w:rPr>
          <w:spacing w:val="-3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96"/>
        </w:rPr>
        <w:t xml:space="preserve"> </w:t>
      </w:r>
      <w:r>
        <w:rPr>
          <w:w w:val="105"/>
        </w:rPr>
        <w:t>elevation.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subtracting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barometric</w:t>
      </w:r>
      <w:r>
        <w:rPr>
          <w:spacing w:val="13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order to</w:t>
      </w:r>
      <w:r>
        <w:rPr>
          <w:spacing w:val="20"/>
          <w:w w:val="105"/>
        </w:rPr>
        <w:t xml:space="preserve"> </w:t>
      </w:r>
      <w:r>
        <w:rPr>
          <w:w w:val="105"/>
        </w:rPr>
        <w:t>compute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0"/>
          <w:w w:val="105"/>
        </w:rPr>
        <w:t xml:space="preserve"> </w:t>
      </w:r>
      <w:r>
        <w:rPr>
          <w:w w:val="105"/>
        </w:rPr>
        <w:t>column</w:t>
      </w:r>
      <w:r>
        <w:rPr>
          <w:spacing w:val="22"/>
          <w:w w:val="105"/>
        </w:rPr>
        <w:t xml:space="preserve"> </w:t>
      </w:r>
      <w:r>
        <w:rPr>
          <w:w w:val="105"/>
        </w:rPr>
        <w:t>above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instrument.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correction</w:t>
      </w:r>
      <w:r>
        <w:rPr>
          <w:spacing w:val="2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made before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loaded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logger</w:t>
      </w:r>
      <w:r>
        <w:rPr>
          <w:spacing w:val="3"/>
          <w:w w:val="105"/>
        </w:rPr>
        <w:t xml:space="preserve"> </w:t>
      </w:r>
      <w:r>
        <w:rPr>
          <w:w w:val="105"/>
        </w:rPr>
        <w:t>manufacturers</w:t>
      </w:r>
      <w:r>
        <w:rPr>
          <w:spacing w:val="25"/>
          <w:w w:val="104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automatically.</w:t>
      </w:r>
      <w:r>
        <w:rPr>
          <w:spacing w:val="31"/>
          <w:w w:val="105"/>
        </w:rPr>
        <w:t xml:space="preserve"> </w:t>
      </w:r>
      <w:r>
        <w:rPr>
          <w:w w:val="105"/>
        </w:rPr>
        <w:t>Alternately,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easily</w:t>
      </w:r>
      <w:r>
        <w:rPr>
          <w:spacing w:val="6"/>
          <w:w w:val="105"/>
        </w:rPr>
        <w:t xml:space="preserve"> </w:t>
      </w:r>
      <w:r>
        <w:rPr>
          <w:w w:val="105"/>
        </w:rPr>
        <w:t>done</w:t>
      </w:r>
      <w:r>
        <w:rPr>
          <w:spacing w:val="6"/>
          <w:w w:val="105"/>
        </w:rPr>
        <w:t xml:space="preserve"> </w:t>
      </w:r>
      <w:r>
        <w:rPr>
          <w:w w:val="105"/>
        </w:rPr>
        <w:t>manually</w:t>
      </w:r>
      <w:r>
        <w:rPr>
          <w:spacing w:val="6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theory basics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well</w:t>
      </w:r>
      <w:r>
        <w:rPr>
          <w:spacing w:val="8"/>
          <w:w w:val="105"/>
        </w:rPr>
        <w:t xml:space="preserve"> </w:t>
      </w:r>
      <w:r>
        <w:rPr>
          <w:w w:val="105"/>
        </w:rPr>
        <w:t>understood.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covered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det</w:t>
      </w:r>
      <w:r>
        <w:rPr>
          <w:spacing w:val="-2"/>
          <w:w w:val="105"/>
        </w:rPr>
        <w:t>ail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7"/>
          <w:w w:val="105"/>
        </w:rPr>
        <w:t xml:space="preserve"> </w:t>
      </w: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Chapter</w:t>
      </w:r>
      <w:r>
        <w:rPr>
          <w:spacing w:val="8"/>
          <w:w w:val="105"/>
        </w:rPr>
        <w:t xml:space="preserve"> </w:t>
      </w:r>
      <w:r>
        <w:rPr>
          <w:w w:val="105"/>
        </w:rPr>
        <w:t>Y.</w:t>
      </w:r>
    </w:p>
    <w:p w:rsidR="00937B91" w:rsidRDefault="00F84142">
      <w:pPr>
        <w:pStyle w:val="BodyText"/>
        <w:ind w:left="133" w:firstLine="351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10"/>
          <w:w w:val="105"/>
        </w:rPr>
        <w:t xml:space="preserve"> </w:t>
      </w:r>
      <w:r>
        <w:rPr>
          <w:w w:val="105"/>
        </w:rPr>
        <w:t>must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accompanied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Microsoft</w:t>
      </w:r>
      <w:r>
        <w:rPr>
          <w:spacing w:val="-9"/>
          <w:w w:val="105"/>
        </w:rPr>
        <w:t xml:space="preserve"> </w:t>
      </w:r>
      <w:r>
        <w:rPr>
          <w:w w:val="105"/>
        </w:rPr>
        <w:t>Excel</w:t>
      </w:r>
      <w:r>
        <w:rPr>
          <w:spacing w:val="-9"/>
          <w:w w:val="105"/>
        </w:rPr>
        <w:t xml:space="preserve"> </w:t>
      </w:r>
      <w:r>
        <w:rPr>
          <w:w w:val="105"/>
        </w:rPr>
        <w:t>numeric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</w:p>
    <w:p w:rsidR="00937B91" w:rsidRDefault="00F84142">
      <w:pPr>
        <w:pStyle w:val="BodyText"/>
        <w:spacing w:before="6" w:line="288" w:lineRule="exact"/>
        <w:ind w:left="133" w:right="151"/>
        <w:jc w:val="both"/>
        <w:rPr>
          <w:rFonts w:ascii="MS Gothic" w:eastAsia="MS Gothic" w:hAnsi="MS Gothic" w:cs="MS Gothic"/>
        </w:rPr>
      </w:pPr>
      <w:proofErr w:type="gramStart"/>
      <w:r>
        <w:t>format</w:t>
      </w:r>
      <w:proofErr w:type="gramEnd"/>
      <w:r>
        <w:t>,</w:t>
      </w:r>
      <w:r>
        <w:rPr>
          <w:spacing w:val="39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taken.</w:t>
      </w:r>
      <w:r>
        <w:rPr>
          <w:spacing w:val="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41"/>
        </w:rPr>
        <w:t xml:space="preserve"> </w:t>
      </w:r>
      <w:r>
        <w:t>link</w:t>
      </w:r>
      <w:r>
        <w:rPr>
          <w:spacing w:val="39"/>
        </w:rPr>
        <w:t xml:space="preserve"> </w:t>
      </w:r>
      <w:r>
        <w:rPr>
          <w:spacing w:val="-1"/>
        </w:rPr>
        <w:t>provides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rPr>
          <w:spacing w:val="-1"/>
        </w:rPr>
        <w:t>description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analysis</w:t>
      </w:r>
      <w:r>
        <w:rPr>
          <w:spacing w:val="34"/>
          <w:w w:val="10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numeric</w:t>
      </w:r>
      <w:r>
        <w:rPr>
          <w:spacing w:val="36"/>
        </w:rPr>
        <w:t xml:space="preserve"> </w:t>
      </w:r>
      <w:r>
        <w:t>time</w:t>
      </w:r>
      <w:r>
        <w:rPr>
          <w:spacing w:val="38"/>
        </w:rPr>
        <w:t xml:space="preserve"> </w:t>
      </w:r>
      <w:r>
        <w:rPr>
          <w:spacing w:val="-2"/>
        </w:rPr>
        <w:t>fo</w:t>
      </w:r>
      <w:r>
        <w:rPr>
          <w:spacing w:val="-1"/>
        </w:rPr>
        <w:t>rmat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Microsoft</w:t>
      </w:r>
      <w:r>
        <w:rPr>
          <w:spacing w:val="38"/>
        </w:rPr>
        <w:t xml:space="preserve"> </w:t>
      </w:r>
      <w:proofErr w:type="gramStart"/>
      <w:r>
        <w:t>Excel</w:t>
      </w:r>
      <w:r>
        <w:rPr>
          <w:spacing w:val="37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10"/>
        </w:rPr>
        <w:t xml:space="preserve"> </w:t>
      </w:r>
      <w:hyperlink r:id="rId17">
        <w:r>
          <w:rPr>
            <w:rFonts w:ascii="MS Gothic"/>
            <w:spacing w:val="-1"/>
          </w:rPr>
          <w:t>http://www.lexicon.net/sjmachin/xlrd.html</w:t>
        </w:r>
      </w:hyperlink>
    </w:p>
    <w:p w:rsidR="00937B91" w:rsidRDefault="00937B91">
      <w:pPr>
        <w:spacing w:before="11"/>
        <w:rPr>
          <w:rFonts w:ascii="MS Gothic" w:eastAsia="MS Gothic" w:hAnsi="MS Gothic" w:cs="MS Gothic"/>
          <w:sz w:val="32"/>
          <w:szCs w:val="32"/>
        </w:rPr>
      </w:pPr>
    </w:p>
    <w:p w:rsidR="00937B91" w:rsidRDefault="00F84142">
      <w:pPr>
        <w:numPr>
          <w:ilvl w:val="1"/>
          <w:numId w:val="4"/>
        </w:numPr>
        <w:tabs>
          <w:tab w:val="left" w:pos="1017"/>
        </w:tabs>
        <w:jc w:val="both"/>
        <w:rPr>
          <w:rFonts w:ascii="Georgia" w:eastAsia="Georgia" w:hAnsi="Georgia" w:cs="Georgia"/>
          <w:sz w:val="34"/>
          <w:szCs w:val="34"/>
        </w:rPr>
      </w:pPr>
      <w:bookmarkStart w:id="369" w:name="Well_Configuration_and_Location_Informat"/>
      <w:bookmarkStart w:id="370" w:name="_bookmark29"/>
      <w:bookmarkEnd w:id="369"/>
      <w:bookmarkEnd w:id="370"/>
      <w:r>
        <w:rPr>
          <w:rFonts w:ascii="Georgia"/>
          <w:b/>
          <w:w w:val="95"/>
          <w:sz w:val="34"/>
        </w:rPr>
        <w:t>Well</w:t>
      </w:r>
      <w:r>
        <w:rPr>
          <w:rFonts w:ascii="Georgia"/>
          <w:b/>
          <w:spacing w:val="21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Configuration</w:t>
      </w:r>
      <w:r>
        <w:rPr>
          <w:rFonts w:ascii="Georgia"/>
          <w:b/>
          <w:spacing w:val="20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and</w:t>
      </w:r>
      <w:r>
        <w:rPr>
          <w:rFonts w:ascii="Georgia"/>
          <w:b/>
          <w:spacing w:val="21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Location</w:t>
      </w:r>
      <w:r>
        <w:rPr>
          <w:rFonts w:ascii="Georgia"/>
          <w:b/>
          <w:spacing w:val="20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Information</w:t>
      </w:r>
    </w:p>
    <w:p w:rsidR="00937B91" w:rsidRDefault="00F84142">
      <w:pPr>
        <w:pStyle w:val="BodyText"/>
        <w:spacing w:before="227" w:line="251" w:lineRule="auto"/>
        <w:ind w:left="133" w:right="105"/>
        <w:jc w:val="both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addition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time-series,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various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proofErr w:type="gramEnd"/>
      <w:r>
        <w:rPr>
          <w:w w:val="104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header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properly.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These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consists</w:t>
      </w:r>
      <w:r>
        <w:rPr>
          <w:spacing w:val="9"/>
          <w:w w:val="105"/>
        </w:rPr>
        <w:t xml:space="preserve"> </w:t>
      </w:r>
      <w:r>
        <w:rPr>
          <w:w w:val="105"/>
        </w:rPr>
        <w:t>in: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spacing w:line="250" w:lineRule="auto"/>
        <w:ind w:left="133" w:right="105"/>
        <w:jc w:val="both"/>
      </w:pPr>
      <w:r>
        <w:rPr>
          <w:rFonts w:ascii="Georgia"/>
          <w:b/>
          <w:w w:val="105"/>
        </w:rPr>
        <w:t>Well</w:t>
      </w:r>
      <w:r>
        <w:rPr>
          <w:rFonts w:ascii="Georgia"/>
          <w:b/>
          <w:spacing w:val="25"/>
          <w:w w:val="105"/>
        </w:rPr>
        <w:t xml:space="preserve"> </w:t>
      </w:r>
      <w:proofErr w:type="gramStart"/>
      <w:r>
        <w:rPr>
          <w:rFonts w:ascii="Georgia"/>
          <w:b/>
          <w:w w:val="105"/>
        </w:rPr>
        <w:t xml:space="preserve">Name </w:t>
      </w:r>
      <w:r>
        <w:rPr>
          <w:rFonts w:ascii="Georgia"/>
          <w:b/>
          <w:spacing w:val="45"/>
          <w:w w:val="105"/>
        </w:rPr>
        <w:t xml:space="preserve"> </w:t>
      </w:r>
      <w:r>
        <w:rPr>
          <w:w w:val="105"/>
        </w:rPr>
        <w:t>This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alphanumeric</w:t>
      </w:r>
      <w:r>
        <w:rPr>
          <w:spacing w:val="16"/>
          <w:w w:val="105"/>
        </w:rPr>
        <w:t xml:space="preserve"> </w:t>
      </w:r>
      <w:r>
        <w:rPr>
          <w:w w:val="105"/>
        </w:rPr>
        <w:t>identifier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unique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project.</w:t>
      </w:r>
      <w:r>
        <w:rPr>
          <w:w w:val="108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contain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combination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alphabetic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numeric</w:t>
      </w:r>
      <w:r>
        <w:rPr>
          <w:spacing w:val="28"/>
          <w:w w:val="105"/>
        </w:rPr>
        <w:t xml:space="preserve"> </w:t>
      </w:r>
      <w:r>
        <w:rPr>
          <w:w w:val="105"/>
        </w:rPr>
        <w:t>characters,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recommended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</w:p>
    <w:p w:rsidR="00937B91" w:rsidRDefault="00F84142">
      <w:pPr>
        <w:pStyle w:val="BodyText"/>
        <w:spacing w:line="311" w:lineRule="exact"/>
        <w:ind w:left="133"/>
        <w:jc w:val="both"/>
      </w:pPr>
      <w:r>
        <w:t>avoid</w:t>
      </w:r>
      <w:r>
        <w:rPr>
          <w:spacing w:val="16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symbol:</w:t>
      </w:r>
      <w:r>
        <w:rPr>
          <w:spacing w:val="47"/>
        </w:rPr>
        <w:t xml:space="preserve"> </w:t>
      </w:r>
      <w:r>
        <w:t>%,</w:t>
      </w:r>
      <w:r>
        <w:rPr>
          <w:spacing w:val="17"/>
        </w:rPr>
        <w:t xml:space="preserve"> </w:t>
      </w:r>
      <w:r>
        <w:t>’</w:t>
      </w:r>
      <w:proofErr w:type="gramStart"/>
      <w:r>
        <w:t>,</w:t>
      </w:r>
      <w:r>
        <w:rPr>
          <w:spacing w:val="18"/>
        </w:rPr>
        <w:t xml:space="preserve"> </w:t>
      </w:r>
      <w:r>
        <w:t>”</w:t>
      </w:r>
      <w:proofErr w:type="gramEnd"/>
      <w:r>
        <w:t>,</w:t>
      </w:r>
      <w:r>
        <w:rPr>
          <w:spacing w:val="17"/>
        </w:rPr>
        <w:t xml:space="preserve"> </w:t>
      </w:r>
      <w:r>
        <w:rPr>
          <w:w w:val="110"/>
        </w:rPr>
        <w:t>/,</w:t>
      </w:r>
      <w:r>
        <w:rPr>
          <w:spacing w:val="11"/>
          <w:w w:val="110"/>
        </w:rPr>
        <w:t xml:space="preserve"> </w:t>
      </w:r>
      <w:r>
        <w:rPr>
          <w:rFonts w:ascii="Meiryo" w:eastAsia="Meiryo" w:hAnsi="Meiryo" w:cs="Meiryo"/>
          <w:i/>
        </w:rPr>
        <w:t>\</w:t>
      </w:r>
      <w:r>
        <w:t>.</w:t>
      </w:r>
      <w:r>
        <w:rPr>
          <w:spacing w:val="4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Well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store</w:t>
      </w:r>
      <w:r>
        <w:rPr>
          <w:spacing w:val="17"/>
        </w:rPr>
        <w:t xml:space="preserve"> </w:t>
      </w:r>
      <w:proofErr w:type="gramStart"/>
      <w:r>
        <w:t>various</w:t>
      </w:r>
      <w:r>
        <w:rPr>
          <w:spacing w:val="15"/>
        </w:rPr>
        <w:t xml:space="preserve"> </w:t>
      </w:r>
      <w:r>
        <w:t>information</w:t>
      </w:r>
      <w:proofErr w:type="gramEnd"/>
    </w:p>
    <w:p w:rsidR="00937B91" w:rsidRDefault="00F84142">
      <w:pPr>
        <w:pStyle w:val="BodyText"/>
        <w:spacing w:line="256" w:lineRule="exact"/>
        <w:ind w:left="133"/>
        <w:jc w:val="both"/>
      </w:pPr>
      <w:proofErr w:type="gramStart"/>
      <w:r>
        <w:rPr>
          <w:w w:val="105"/>
        </w:rPr>
        <w:t>about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water</w:t>
      </w:r>
      <w:r>
        <w:rPr>
          <w:spacing w:val="38"/>
          <w:w w:val="105"/>
        </w:rPr>
        <w:t xml:space="preserve"> </w:t>
      </w:r>
      <w:r>
        <w:rPr>
          <w:w w:val="105"/>
        </w:rPr>
        <w:t>level</w:t>
      </w:r>
      <w:r>
        <w:rPr>
          <w:spacing w:val="37"/>
          <w:w w:val="105"/>
        </w:rPr>
        <w:t xml:space="preserve"> </w:t>
      </w:r>
      <w:r>
        <w:rPr>
          <w:w w:val="105"/>
        </w:rPr>
        <w:t>time-series</w:t>
      </w:r>
      <w:r>
        <w:rPr>
          <w:spacing w:val="39"/>
          <w:w w:val="105"/>
        </w:rPr>
        <w:t xml:space="preserve"> </w:t>
      </w:r>
      <w:r>
        <w:rPr>
          <w:w w:val="105"/>
        </w:rPr>
        <w:t>(graph</w:t>
      </w:r>
      <w:r>
        <w:rPr>
          <w:spacing w:val="37"/>
          <w:w w:val="105"/>
        </w:rPr>
        <w:t xml:space="preserve"> </w:t>
      </w:r>
      <w:r>
        <w:rPr>
          <w:w w:val="105"/>
        </w:rPr>
        <w:t>layout,</w:t>
      </w:r>
      <w:r>
        <w:rPr>
          <w:spacing w:val="39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modific</w:t>
      </w:r>
      <w:r>
        <w:rPr>
          <w:spacing w:val="-1"/>
          <w:w w:val="105"/>
        </w:rPr>
        <w:t>ation,</w:t>
      </w:r>
      <w:r>
        <w:rPr>
          <w:spacing w:val="39"/>
          <w:w w:val="105"/>
        </w:rPr>
        <w:t xml:space="preserve"> </w:t>
      </w:r>
      <w:r>
        <w:rPr>
          <w:w w:val="105"/>
        </w:rPr>
        <w:t>manual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38"/>
          <w:w w:val="105"/>
        </w:rPr>
        <w:t xml:space="preserve"> </w:t>
      </w:r>
      <w:r>
        <w:rPr>
          <w:w w:val="105"/>
        </w:rPr>
        <w:t>etc.)</w:t>
      </w:r>
    </w:p>
    <w:p w:rsidR="00937B91" w:rsidRDefault="00F84142">
      <w:pPr>
        <w:pStyle w:val="BodyText"/>
        <w:spacing w:before="13"/>
        <w:ind w:left="133"/>
        <w:jc w:val="both"/>
      </w:pPr>
      <w:proofErr w:type="gramStart"/>
      <w:r>
        <w:rPr>
          <w:w w:val="105"/>
        </w:rPr>
        <w:t>and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generation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r>
        <w:rPr>
          <w:w w:val="105"/>
        </w:rPr>
        <w:t>labels.</w:t>
      </w:r>
    </w:p>
    <w:p w:rsidR="00937B91" w:rsidRDefault="00937B91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937B91" w:rsidRDefault="00F84142">
      <w:pPr>
        <w:pStyle w:val="BodyText"/>
        <w:spacing w:line="251" w:lineRule="auto"/>
        <w:ind w:left="133" w:right="147"/>
        <w:jc w:val="both"/>
      </w:pPr>
      <w:r>
        <w:rPr>
          <w:rFonts w:ascii="Georgia"/>
          <w:b/>
          <w:w w:val="105"/>
        </w:rPr>
        <w:t>Latitude</w:t>
      </w:r>
      <w:r>
        <w:rPr>
          <w:rFonts w:ascii="Georgia"/>
          <w:b/>
          <w:spacing w:val="-25"/>
          <w:w w:val="105"/>
        </w:rPr>
        <w:t xml:space="preserve"> </w:t>
      </w:r>
      <w:r>
        <w:rPr>
          <w:rFonts w:ascii="Georgia"/>
          <w:b/>
          <w:w w:val="105"/>
        </w:rPr>
        <w:t>and</w:t>
      </w:r>
      <w:r>
        <w:rPr>
          <w:rFonts w:ascii="Georgia"/>
          <w:b/>
          <w:spacing w:val="-24"/>
          <w:w w:val="105"/>
        </w:rPr>
        <w:t xml:space="preserve"> </w:t>
      </w:r>
      <w:r>
        <w:rPr>
          <w:rFonts w:ascii="Georgia"/>
          <w:b/>
          <w:w w:val="105"/>
        </w:rPr>
        <w:t>Longitude</w:t>
      </w:r>
      <w:r>
        <w:rPr>
          <w:rFonts w:ascii="Georgia"/>
          <w:b/>
          <w:spacing w:val="52"/>
          <w:w w:val="105"/>
        </w:rPr>
        <w:t xml:space="preserve"> </w:t>
      </w:r>
      <w:r>
        <w:rPr>
          <w:w w:val="105"/>
        </w:rPr>
        <w:t>Location</w:t>
      </w:r>
      <w:r>
        <w:rPr>
          <w:spacing w:val="-28"/>
          <w:w w:val="105"/>
        </w:rPr>
        <w:t xml:space="preserve"> </w:t>
      </w:r>
      <w:r>
        <w:rPr>
          <w:w w:val="105"/>
        </w:rPr>
        <w:t>coordinates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well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decimal</w:t>
      </w:r>
      <w:r>
        <w:rPr>
          <w:spacing w:val="-28"/>
          <w:w w:val="105"/>
        </w:rPr>
        <w:t xml:space="preserve"> </w:t>
      </w:r>
      <w:r>
        <w:rPr>
          <w:w w:val="105"/>
        </w:rPr>
        <w:t>degrees.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well</w:t>
      </w:r>
      <w:r>
        <w:rPr>
          <w:spacing w:val="-28"/>
          <w:w w:val="105"/>
        </w:rPr>
        <w:t xml:space="preserve"> </w:t>
      </w:r>
      <w:r>
        <w:rPr>
          <w:w w:val="105"/>
        </w:rPr>
        <w:t>location</w:t>
      </w:r>
      <w:r>
        <w:rPr>
          <w:w w:val="102"/>
        </w:rPr>
        <w:t xml:space="preserve"> </w:t>
      </w:r>
      <w:r>
        <w:rPr>
          <w:w w:val="105"/>
        </w:rPr>
        <w:t>coordinates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used</w:t>
      </w:r>
      <w:r>
        <w:rPr>
          <w:spacing w:val="39"/>
          <w:w w:val="105"/>
        </w:rPr>
        <w:t xml:space="preserve"> </w:t>
      </w:r>
      <w:r>
        <w:rPr>
          <w:w w:val="105"/>
        </w:rPr>
        <w:t>principally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computing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distance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well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weather</w:t>
      </w:r>
      <w:r>
        <w:rPr>
          <w:spacing w:val="26"/>
          <w:w w:val="108"/>
        </w:rPr>
        <w:t xml:space="preserve"> </w:t>
      </w:r>
      <w:r>
        <w:rPr>
          <w:w w:val="105"/>
        </w:rPr>
        <w:t>stations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consequently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generation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lab</w:t>
      </w:r>
      <w:r>
        <w:rPr>
          <w:spacing w:val="-2"/>
          <w:w w:val="105"/>
        </w:rPr>
        <w:t>els.</w:t>
      </w:r>
    </w:p>
    <w:p w:rsidR="00937B91" w:rsidRDefault="00F84142">
      <w:pPr>
        <w:pStyle w:val="BodyText"/>
        <w:spacing w:line="251" w:lineRule="auto"/>
        <w:ind w:left="133" w:right="52" w:firstLine="351"/>
      </w:pPr>
      <w:r>
        <w:rPr>
          <w:w w:val="105"/>
        </w:rPr>
        <w:t>There</w:t>
      </w:r>
      <w:r>
        <w:rPr>
          <w:spacing w:val="21"/>
          <w:w w:val="105"/>
        </w:rPr>
        <w:t xml:space="preserve"> </w:t>
      </w:r>
      <w:r>
        <w:rPr>
          <w:w w:val="105"/>
        </w:rPr>
        <w:t>exists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great</w:t>
      </w:r>
      <w:r>
        <w:rPr>
          <w:spacing w:val="21"/>
          <w:w w:val="105"/>
        </w:rPr>
        <w:t xml:space="preserve"> </w:t>
      </w:r>
      <w:r>
        <w:rPr>
          <w:w w:val="105"/>
        </w:rPr>
        <w:t>online</w:t>
      </w:r>
      <w:r>
        <w:rPr>
          <w:spacing w:val="21"/>
          <w:w w:val="105"/>
        </w:rPr>
        <w:t xml:space="preserve"> </w:t>
      </w:r>
      <w:r>
        <w:rPr>
          <w:w w:val="105"/>
        </w:rPr>
        <w:t>tool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conversion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geographic</w:t>
      </w:r>
      <w:r>
        <w:rPr>
          <w:spacing w:val="21"/>
          <w:w w:val="105"/>
        </w:rPr>
        <w:t xml:space="preserve"> </w:t>
      </w:r>
      <w:r>
        <w:rPr>
          <w:w w:val="105"/>
        </w:rPr>
        <w:t>units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various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format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21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Montana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University. </w:t>
      </w:r>
      <w:r>
        <w:rPr>
          <w:spacing w:val="58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tool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accessed</w:t>
      </w:r>
      <w:r>
        <w:rPr>
          <w:spacing w:val="44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web</w:t>
      </w:r>
      <w:r>
        <w:rPr>
          <w:spacing w:val="44"/>
          <w:w w:val="105"/>
        </w:rPr>
        <w:t xml:space="preserve"> </w:t>
      </w:r>
      <w:r>
        <w:rPr>
          <w:w w:val="105"/>
        </w:rPr>
        <w:t>address:</w:t>
      </w:r>
    </w:p>
    <w:p w:rsidR="00937B91" w:rsidRDefault="003408AB">
      <w:pPr>
        <w:pStyle w:val="BodyText"/>
        <w:spacing w:line="276" w:lineRule="exact"/>
        <w:ind w:left="133"/>
        <w:jc w:val="both"/>
      </w:pPr>
      <w:hyperlink r:id="rId18">
        <w:r w:rsidR="00F84142">
          <w:rPr>
            <w:rFonts w:ascii="MS Gothic"/>
          </w:rPr>
          <w:t>http://www.rcn.montana.edu/Re</w:t>
        </w:r>
        <w:r w:rsidR="00F84142">
          <w:rPr>
            <w:rFonts w:ascii="MS Gothic"/>
            <w:spacing w:val="-1"/>
          </w:rPr>
          <w:t>s</w:t>
        </w:r>
        <w:r w:rsidR="00F84142">
          <w:rPr>
            <w:rFonts w:ascii="MS Gothic"/>
          </w:rPr>
          <w:t>ources/Converter.aspx</w:t>
        </w:r>
      </w:hyperlink>
      <w:r w:rsidR="00F84142">
        <w:t>.</w:t>
      </w:r>
    </w:p>
    <w:p w:rsidR="00937B91" w:rsidRDefault="00937B91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937B91" w:rsidRDefault="00F84142">
      <w:pPr>
        <w:pStyle w:val="BodyText"/>
        <w:spacing w:line="251" w:lineRule="auto"/>
        <w:ind w:left="133" w:right="151"/>
        <w:jc w:val="both"/>
      </w:pPr>
      <w:r>
        <w:rPr>
          <w:rFonts w:ascii="Georgia"/>
          <w:b/>
          <w:w w:val="105"/>
        </w:rPr>
        <w:t>Altitude</w:t>
      </w:r>
      <w:r>
        <w:rPr>
          <w:rFonts w:ascii="Georgia"/>
          <w:b/>
          <w:spacing w:val="46"/>
          <w:w w:val="105"/>
        </w:rPr>
        <w:t xml:space="preserve"> </w:t>
      </w:r>
      <w:proofErr w:type="spellStart"/>
      <w:r>
        <w:rPr>
          <w:w w:val="105"/>
        </w:rPr>
        <w:t>Altitude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4"/>
          <w:w w:val="105"/>
        </w:rPr>
        <w:t xml:space="preserve"> </w:t>
      </w:r>
      <w:r>
        <w:rPr>
          <w:w w:val="105"/>
        </w:rPr>
        <w:t>surface</w:t>
      </w:r>
      <w:r>
        <w:rPr>
          <w:spacing w:val="24"/>
          <w:w w:val="105"/>
        </w:rPr>
        <w:t xml:space="preserve"> </w:t>
      </w:r>
      <w:r>
        <w:rPr>
          <w:w w:val="105"/>
        </w:rPr>
        <w:t>relative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mean</w:t>
      </w:r>
      <w:r>
        <w:rPr>
          <w:spacing w:val="24"/>
          <w:w w:val="105"/>
        </w:rPr>
        <w:t xml:space="preserve"> </w:t>
      </w:r>
      <w:r>
        <w:rPr>
          <w:w w:val="105"/>
        </w:rPr>
        <w:t>see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3"/>
          <w:w w:val="105"/>
        </w:rPr>
        <w:t xml:space="preserve"> </w:t>
      </w:r>
      <w:r>
        <w:rPr>
          <w:w w:val="105"/>
        </w:rPr>
        <w:t>location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meters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see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level.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convert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water-level</w:t>
      </w:r>
      <w:r>
        <w:rPr>
          <w:spacing w:val="-8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10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datum</w:t>
      </w:r>
      <w:r>
        <w:rPr>
          <w:w w:val="108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changed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mean</w:t>
      </w:r>
      <w:r>
        <w:rPr>
          <w:spacing w:val="2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level.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pStyle w:val="BodyText"/>
        <w:ind w:left="125" w:firstLine="8"/>
        <w:jc w:val="both"/>
      </w:pPr>
      <w:proofErr w:type="gramStart"/>
      <w:r>
        <w:rPr>
          <w:rFonts w:ascii="Georgia"/>
          <w:b/>
          <w:w w:val="105"/>
        </w:rPr>
        <w:t xml:space="preserve">Municipality </w:t>
      </w:r>
      <w:r>
        <w:rPr>
          <w:rFonts w:ascii="Georgia"/>
          <w:b/>
          <w:spacing w:val="59"/>
          <w:w w:val="105"/>
        </w:rPr>
        <w:t xml:space="preserve"> </w:t>
      </w:r>
      <w:r>
        <w:rPr>
          <w:w w:val="105"/>
        </w:rPr>
        <w:t>This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is currently not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WHAT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is for</w:t>
      </w:r>
      <w:r>
        <w:rPr>
          <w:spacing w:val="-1"/>
          <w:w w:val="105"/>
        </w:rPr>
        <w:t xml:space="preserve"> informational </w:t>
      </w:r>
      <w:r>
        <w:rPr>
          <w:w w:val="105"/>
        </w:rPr>
        <w:t>purposes</w:t>
      </w:r>
      <w:r>
        <w:rPr>
          <w:spacing w:val="-1"/>
          <w:w w:val="105"/>
        </w:rPr>
        <w:t xml:space="preserve"> </w:t>
      </w:r>
      <w:r>
        <w:rPr>
          <w:w w:val="105"/>
        </w:rPr>
        <w:t>only.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937B91" w:rsidRDefault="00F84142">
      <w:pPr>
        <w:pStyle w:val="BodyText"/>
        <w:spacing w:line="251" w:lineRule="auto"/>
        <w:ind w:left="125" w:right="151" w:firstLine="8"/>
        <w:jc w:val="both"/>
      </w:pPr>
      <w:r>
        <w:rPr>
          <w:rFonts w:ascii="Georgia"/>
          <w:b/>
          <w:w w:val="105"/>
        </w:rPr>
        <w:t>Installation</w:t>
      </w:r>
      <w:r>
        <w:rPr>
          <w:rFonts w:ascii="Georgia"/>
          <w:b/>
          <w:spacing w:val="2"/>
          <w:w w:val="105"/>
        </w:rPr>
        <w:t xml:space="preserve"> </w:t>
      </w:r>
      <w:r>
        <w:rPr>
          <w:rFonts w:ascii="Georgia"/>
          <w:b/>
          <w:w w:val="105"/>
        </w:rPr>
        <w:t>Depth</w:t>
      </w:r>
      <w:r>
        <w:rPr>
          <w:rFonts w:ascii="Georgia"/>
          <w:b/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fixed</w:t>
      </w:r>
      <w:r>
        <w:rPr>
          <w:spacing w:val="-4"/>
          <w:w w:val="105"/>
        </w:rPr>
        <w:t xml:space="preserve"> </w:t>
      </w:r>
      <w:r>
        <w:rPr>
          <w:w w:val="105"/>
        </w:rPr>
        <w:t>depth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water-level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loggers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installed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9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piezometer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spacing w:val="15"/>
          <w:w w:val="105"/>
        </w:rPr>
        <w:t xml:space="preserve"> </w:t>
      </w:r>
      <w:r>
        <w:rPr>
          <w:w w:val="105"/>
        </w:rPr>
        <w:t>surface.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w w:val="106"/>
        </w:rPr>
        <w:t xml:space="preserve"> </w:t>
      </w:r>
      <w:r>
        <w:rPr>
          <w:w w:val="105"/>
        </w:rPr>
        <w:t>surface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positiv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above.</w:t>
      </w:r>
    </w:p>
    <w:p w:rsidR="00937B91" w:rsidRDefault="00F84142">
      <w:pPr>
        <w:pStyle w:val="BodyText"/>
        <w:spacing w:line="251" w:lineRule="auto"/>
        <w:ind w:left="133" w:right="52" w:firstLine="351"/>
      </w:pPr>
      <w:proofErr w:type="gramStart"/>
      <w:r>
        <w:t>fixed</w:t>
      </w:r>
      <w:proofErr w:type="gramEnd"/>
      <w:r>
        <w:rPr>
          <w:spacing w:val="26"/>
        </w:rPr>
        <w:t xml:space="preserve"> </w:t>
      </w:r>
      <w:r>
        <w:t>depth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well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rPr>
          <w:spacing w:val="-2"/>
        </w:rPr>
        <w:t>piezo</w:t>
      </w:r>
      <w:r>
        <w:rPr>
          <w:spacing w:val="-1"/>
        </w:rPr>
        <w:t>meter</w:t>
      </w:r>
      <w:proofErr w:type="spellEnd"/>
      <w:r>
        <w:rPr>
          <w:spacing w:val="25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stable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ixed</w:t>
      </w:r>
      <w:r>
        <w:rPr>
          <w:spacing w:val="26"/>
        </w:rPr>
        <w:t xml:space="preserve"> </w:t>
      </w:r>
      <w:r>
        <w:t>point</w:t>
      </w:r>
      <w:r>
        <w:rPr>
          <w:spacing w:val="26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hanging</w:t>
      </w:r>
      <w:r>
        <w:rPr>
          <w:spacing w:val="26"/>
        </w:rPr>
        <w:t xml:space="preserve"> </w:t>
      </w:r>
      <w:r>
        <w:t>point,</w:t>
      </w:r>
      <w:r>
        <w:rPr>
          <w:spacing w:val="27"/>
        </w:rPr>
        <w:t xml:space="preserve"> </w:t>
      </w:r>
      <w:r>
        <w:t>often</w:t>
      </w:r>
      <w:r>
        <w:rPr>
          <w:spacing w:val="26"/>
          <w:w w:val="101"/>
        </w:rPr>
        <w:t xml:space="preserve"> </w:t>
      </w:r>
      <w:r>
        <w:t>secured</w:t>
      </w:r>
      <w:r>
        <w:rPr>
          <w:spacing w:val="35"/>
        </w:rPr>
        <w:t xml:space="preserve"> </w:t>
      </w:r>
      <w:r>
        <w:t>directly</w:t>
      </w:r>
      <w:r>
        <w:rPr>
          <w:spacing w:val="3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casing</w:t>
      </w:r>
      <w:r>
        <w:rPr>
          <w:spacing w:val="36"/>
        </w:rPr>
        <w:t xml:space="preserve"> </w:t>
      </w:r>
      <w:r>
        <w:t>itself.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1017"/>
        </w:tabs>
        <w:spacing w:before="146"/>
        <w:jc w:val="both"/>
        <w:rPr>
          <w:rFonts w:ascii="Georgia" w:eastAsia="Georgia" w:hAnsi="Georgia" w:cs="Georgia"/>
          <w:sz w:val="34"/>
          <w:szCs w:val="34"/>
        </w:rPr>
      </w:pPr>
      <w:bookmarkStart w:id="371" w:name="Manual_Measurements"/>
      <w:bookmarkStart w:id="372" w:name="_bookmark30"/>
      <w:bookmarkEnd w:id="371"/>
      <w:bookmarkEnd w:id="372"/>
      <w:r>
        <w:rPr>
          <w:rFonts w:ascii="Georgia"/>
          <w:b/>
          <w:w w:val="95"/>
          <w:sz w:val="34"/>
        </w:rPr>
        <w:t>Manual</w:t>
      </w:r>
      <w:r>
        <w:rPr>
          <w:rFonts w:ascii="Georgia"/>
          <w:b/>
          <w:spacing w:val="21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Measurements</w:t>
      </w:r>
    </w:p>
    <w:p w:rsidR="00937B91" w:rsidRDefault="00F84142">
      <w:pPr>
        <w:pStyle w:val="BodyText"/>
        <w:spacing w:before="227" w:line="251" w:lineRule="auto"/>
        <w:ind w:left="133" w:right="151" w:hanging="12"/>
        <w:jc w:val="both"/>
      </w:pPr>
      <w:r>
        <w:rPr>
          <w:w w:val="105"/>
        </w:rPr>
        <w:t>Water</w:t>
      </w:r>
      <w:r>
        <w:rPr>
          <w:spacing w:val="17"/>
          <w:w w:val="105"/>
        </w:rPr>
        <w:t xml:space="preserve"> </w:t>
      </w:r>
      <w:r>
        <w:rPr>
          <w:w w:val="105"/>
        </w:rPr>
        <w:t>level</w:t>
      </w:r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spacing w:val="1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named</w:t>
      </w:r>
      <w:r>
        <w:rPr>
          <w:spacing w:val="17"/>
          <w:w w:val="105"/>
        </w:rPr>
        <w:t xml:space="preserve"> </w:t>
      </w:r>
      <w:r>
        <w:rPr>
          <w:w w:val="105"/>
        </w:rPr>
        <w:t>‘‘</w:t>
      </w:r>
      <w:proofErr w:type="spellStart"/>
      <w:r>
        <w:rPr>
          <w:w w:val="105"/>
        </w:rPr>
        <w:t>waterlvl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w w:val="107"/>
        </w:rPr>
        <w:t xml:space="preserve"> </w:t>
      </w:r>
      <w:r>
        <w:rPr>
          <w:w w:val="105"/>
        </w:rPr>
        <w:t>measurements.xls’’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located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folder</w:t>
      </w:r>
      <w:r>
        <w:rPr>
          <w:spacing w:val="16"/>
          <w:w w:val="105"/>
        </w:rPr>
        <w:t xml:space="preserve"> </w:t>
      </w:r>
      <w:r>
        <w:rPr>
          <w:w w:val="105"/>
        </w:rPr>
        <w:t>(see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ction</w:t>
      </w:r>
      <w:r>
        <w:rPr>
          <w:spacing w:val="16"/>
          <w:w w:val="105"/>
        </w:rPr>
        <w:t xml:space="preserve"> </w:t>
      </w:r>
      <w:hyperlink w:anchor="_bookmark14" w:history="1">
        <w:r>
          <w:rPr>
            <w:w w:val="105"/>
          </w:rPr>
          <w:t>2.4)</w:t>
        </w:r>
      </w:hyperlink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</w:p>
    <w:p w:rsidR="00937B91" w:rsidRDefault="00937B91">
      <w:pPr>
        <w:spacing w:line="251" w:lineRule="auto"/>
        <w:jc w:val="both"/>
        <w:sectPr w:rsidR="00937B91">
          <w:footerReference w:type="default" r:id="rId19"/>
          <w:pgSz w:w="12240" w:h="15840"/>
          <w:pgMar w:top="1120" w:right="980" w:bottom="700" w:left="1000" w:header="0" w:footer="515" w:gutter="0"/>
          <w:pgNumType w:start="23"/>
          <w:cols w:space="720"/>
        </w:sectPr>
      </w:pPr>
    </w:p>
    <w:p w:rsidR="00937B91" w:rsidRDefault="00F84142">
      <w:pPr>
        <w:pStyle w:val="BodyText"/>
        <w:spacing w:before="29"/>
        <w:ind w:left="153"/>
        <w:jc w:val="both"/>
      </w:pPr>
      <w:proofErr w:type="gramStart"/>
      <w:r>
        <w:lastRenderedPageBreak/>
        <w:t>file</w:t>
      </w:r>
      <w:proofErr w:type="gramEnd"/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opened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WHAT.</w:t>
      </w:r>
    </w:p>
    <w:p w:rsidR="00937B91" w:rsidRDefault="00F84142">
      <w:pPr>
        <w:pStyle w:val="BodyText"/>
        <w:spacing w:before="13" w:line="251" w:lineRule="auto"/>
        <w:ind w:left="153" w:right="144" w:firstLine="351"/>
        <w:jc w:val="both"/>
      </w:pP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22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-22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3</w:t>
      </w:r>
      <w:r>
        <w:rPr>
          <w:spacing w:val="-22"/>
          <w:w w:val="105"/>
        </w:rPr>
        <w:t xml:space="preserve"> </w:t>
      </w:r>
      <w:r>
        <w:rPr>
          <w:w w:val="105"/>
        </w:rPr>
        <w:t>columns: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unique</w:t>
      </w:r>
      <w:r>
        <w:rPr>
          <w:spacing w:val="-21"/>
          <w:w w:val="105"/>
        </w:rPr>
        <w:t xml:space="preserve"> </w:t>
      </w:r>
      <w:r>
        <w:rPr>
          <w:w w:val="105"/>
        </w:rPr>
        <w:t>ID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well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which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done,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manual</w:t>
      </w:r>
      <w:r>
        <w:rPr>
          <w:spacing w:val="22"/>
          <w:w w:val="105"/>
        </w:rPr>
        <w:t xml:space="preserve"> </w:t>
      </w:r>
      <w:r>
        <w:rPr>
          <w:w w:val="105"/>
        </w:rPr>
        <w:t>measurement.</w:t>
      </w:r>
      <w:r>
        <w:rPr>
          <w:spacing w:val="50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w w:val="105"/>
        </w:rPr>
        <w:t>loading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2"/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file,</w:t>
      </w:r>
      <w:r>
        <w:rPr>
          <w:spacing w:val="12"/>
          <w:w w:val="105"/>
        </w:rPr>
        <w:t xml:space="preserve"> </w:t>
      </w:r>
      <w:r>
        <w:rPr>
          <w:w w:val="105"/>
        </w:rPr>
        <w:t>WHAT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within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ev</w:t>
      </w:r>
      <w:r>
        <w:rPr>
          <w:spacing w:val="-1"/>
          <w:w w:val="105"/>
        </w:rPr>
        <w:t>ery</w:t>
      </w:r>
      <w:r>
        <w:rPr>
          <w:spacing w:val="12"/>
          <w:w w:val="105"/>
        </w:rPr>
        <w:t xml:space="preserve"> </w:t>
      </w:r>
      <w:r>
        <w:rPr>
          <w:w w:val="105"/>
        </w:rPr>
        <w:t>entry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0"/>
        </w:rPr>
        <w:t xml:space="preserve"> </w:t>
      </w:r>
      <w:r>
        <w:rPr>
          <w:w w:val="105"/>
        </w:rPr>
        <w:t>ID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the </w:t>
      </w:r>
      <w:proofErr w:type="gramStart"/>
      <w:r>
        <w:rPr>
          <w:w w:val="105"/>
        </w:rPr>
        <w:t>well.</w:t>
      </w:r>
      <w:proofErr w:type="gramEnd"/>
    </w:p>
    <w:p w:rsidR="00937B91" w:rsidRDefault="00F84142">
      <w:pPr>
        <w:pStyle w:val="BodyText"/>
        <w:spacing w:line="251" w:lineRule="auto"/>
        <w:ind w:left="153" w:right="151" w:firstLine="351"/>
        <w:jc w:val="both"/>
      </w:pPr>
      <w:r>
        <w:rPr>
          <w:w w:val="105"/>
        </w:rPr>
        <w:t>Manual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measure</w:t>
      </w:r>
      <w:r>
        <w:rPr>
          <w:spacing w:val="-1"/>
          <w:w w:val="105"/>
        </w:rPr>
        <w:t>ments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ntered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meters</w:t>
      </w:r>
      <w:r>
        <w:rPr>
          <w:spacing w:val="-4"/>
          <w:w w:val="105"/>
        </w:rPr>
        <w:t xml:space="preserve"> </w:t>
      </w:r>
      <w:r>
        <w:rPr>
          <w:w w:val="105"/>
        </w:rPr>
        <w:t>relative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ground</w:t>
      </w:r>
      <w:r>
        <w:rPr>
          <w:spacing w:val="-4"/>
          <w:w w:val="105"/>
        </w:rPr>
        <w:t xml:space="preserve"> </w:t>
      </w:r>
      <w:r>
        <w:rPr>
          <w:w w:val="105"/>
        </w:rPr>
        <w:t>surface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3"/>
        </w:rPr>
        <w:t xml:space="preserve"> </w:t>
      </w:r>
      <w:r>
        <w:rPr>
          <w:w w:val="105"/>
        </w:rPr>
        <w:t>axis</w:t>
      </w:r>
      <w:r>
        <w:rPr>
          <w:spacing w:val="-10"/>
          <w:w w:val="105"/>
        </w:rPr>
        <w:t xml:space="preserve"> </w:t>
      </w:r>
      <w:r>
        <w:rPr>
          <w:w w:val="105"/>
        </w:rPr>
        <w:t>positive</w:t>
      </w:r>
      <w:r>
        <w:rPr>
          <w:spacing w:val="-10"/>
          <w:w w:val="105"/>
        </w:rPr>
        <w:t xml:space="preserve"> </w:t>
      </w:r>
      <w:r>
        <w:rPr>
          <w:w w:val="105"/>
        </w:rPr>
        <w:t>upward.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9"/>
          <w:w w:val="105"/>
        </w:rPr>
        <w:t xml:space="preserve"> </w:t>
      </w:r>
      <w:r>
        <w:rPr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ground</w:t>
      </w:r>
      <w:r>
        <w:rPr>
          <w:spacing w:val="-9"/>
          <w:w w:val="105"/>
        </w:rPr>
        <w:t xml:space="preserve"> </w:t>
      </w:r>
      <w:r>
        <w:rPr>
          <w:w w:val="105"/>
        </w:rPr>
        <w:t>surface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thus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ne</w:t>
      </w:r>
      <w:r>
        <w:rPr>
          <w:spacing w:val="-1"/>
          <w:w w:val="105"/>
        </w:rPr>
        <w:t>gative,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positive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</w:rPr>
        <w:t xml:space="preserve"> </w:t>
      </w:r>
      <w:r>
        <w:rPr>
          <w:w w:val="105"/>
        </w:rPr>
        <w:t>above.</w:t>
      </w:r>
      <w:r>
        <w:rPr>
          <w:spacing w:val="3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0"/>
          <w:w w:val="105"/>
        </w:rPr>
        <w:t xml:space="preserve"> </w:t>
      </w:r>
      <w:r>
        <w:rPr>
          <w:w w:val="105"/>
        </w:rPr>
        <w:t>taken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casing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corrected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acco</w:t>
      </w:r>
      <w:r>
        <w:rPr>
          <w:spacing w:val="-1"/>
          <w:w w:val="105"/>
        </w:rPr>
        <w:t>rdingly.</w:t>
      </w:r>
    </w:p>
    <w:p w:rsidR="00937B91" w:rsidRDefault="00F84142">
      <w:pPr>
        <w:pStyle w:val="BodyText"/>
        <w:spacing w:line="251" w:lineRule="auto"/>
        <w:ind w:left="153" w:right="144" w:firstLine="351"/>
        <w:jc w:val="both"/>
      </w:pP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necessary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validate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r>
        <w:rPr>
          <w:w w:val="105"/>
        </w:rPr>
        <w:t>taken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automatic</w:t>
      </w:r>
      <w:r>
        <w:rPr>
          <w:spacing w:val="-2"/>
          <w:w w:val="105"/>
        </w:rPr>
        <w:t xml:space="preserve"> </w:t>
      </w:r>
      <w:r>
        <w:rPr>
          <w:w w:val="105"/>
        </w:rPr>
        <w:t>logger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manual</w:t>
      </w:r>
      <w:r>
        <w:rPr>
          <w:spacing w:val="-2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regular</w:t>
      </w:r>
      <w:r>
        <w:rPr>
          <w:spacing w:val="11"/>
          <w:w w:val="105"/>
        </w:rPr>
        <w:t xml:space="preserve"> </w:t>
      </w:r>
      <w:r>
        <w:rPr>
          <w:w w:val="105"/>
        </w:rPr>
        <w:t>basis.</w:t>
      </w:r>
    </w:p>
    <w:p w:rsidR="00937B91" w:rsidRDefault="00F84142">
      <w:pPr>
        <w:pStyle w:val="BodyText"/>
        <w:spacing w:line="251" w:lineRule="auto"/>
        <w:ind w:left="153" w:right="124" w:firstLine="351"/>
        <w:jc w:val="both"/>
      </w:pPr>
      <w:r>
        <w:rPr>
          <w:w w:val="105"/>
        </w:rPr>
        <w:t>Long-term</w:t>
      </w:r>
      <w:r>
        <w:rPr>
          <w:spacing w:val="3"/>
          <w:w w:val="105"/>
        </w:rPr>
        <w:t xml:space="preserve"> </w:t>
      </w:r>
      <w:r>
        <w:rPr>
          <w:w w:val="105"/>
        </w:rPr>
        <w:t>monitoring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automatic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loggers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lead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errors</w:t>
      </w:r>
      <w:r>
        <w:rPr>
          <w:w w:val="103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validated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regular</w:t>
      </w:r>
      <w:r>
        <w:rPr>
          <w:spacing w:val="13"/>
          <w:w w:val="105"/>
        </w:rPr>
        <w:t xml:space="preserve"> </w:t>
      </w:r>
      <w:r>
        <w:rPr>
          <w:w w:val="105"/>
        </w:rPr>
        <w:t>basis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38"/>
          <w:w w:val="105"/>
        </w:rPr>
        <w:t xml:space="preserve"> </w:t>
      </w:r>
      <w:hyperlink w:anchor="_bookmark91" w:history="1">
        <w:r>
          <w:rPr>
            <w:w w:val="105"/>
          </w:rPr>
          <w:t>Freeman</w:t>
        </w:r>
        <w:r>
          <w:rPr>
            <w:spacing w:val="13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14"/>
            <w:w w:val="105"/>
          </w:rPr>
          <w:t xml:space="preserve"> </w:t>
        </w:r>
        <w:r>
          <w:rPr>
            <w:w w:val="105"/>
          </w:rPr>
          <w:t>al.</w:t>
        </w:r>
      </w:hyperlink>
      <w:r>
        <w:rPr>
          <w:spacing w:val="13"/>
          <w:w w:val="105"/>
        </w:rPr>
        <w:t xml:space="preserve"> </w:t>
      </w:r>
      <w:hyperlink w:anchor="_bookmark91" w:history="1">
        <w:r>
          <w:rPr>
            <w:w w:val="105"/>
          </w:rPr>
          <w:t>(2004)</w:t>
        </w:r>
      </w:hyperlink>
      <w:r>
        <w:t xml:space="preserve"> </w:t>
      </w:r>
      <w:r>
        <w:rPr>
          <w:w w:val="105"/>
        </w:rPr>
        <w:t>provides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good</w:t>
      </w:r>
      <w:r>
        <w:rPr>
          <w:spacing w:val="32"/>
          <w:w w:val="105"/>
        </w:rPr>
        <w:t xml:space="preserve"> </w:t>
      </w:r>
      <w:r>
        <w:rPr>
          <w:w w:val="105"/>
        </w:rPr>
        <w:t>review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sib</w:t>
      </w:r>
      <w:r>
        <w:rPr>
          <w:spacing w:val="-2"/>
          <w:w w:val="105"/>
        </w:rPr>
        <w:t>le</w:t>
      </w:r>
      <w:r>
        <w:rPr>
          <w:spacing w:val="31"/>
          <w:w w:val="105"/>
        </w:rPr>
        <w:t xml:space="preserve"> </w:t>
      </w:r>
      <w:r>
        <w:rPr>
          <w:w w:val="105"/>
        </w:rPr>
        <w:t>causes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errors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present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acquired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8"/>
        </w:rPr>
        <w:t xml:space="preserve"> </w:t>
      </w:r>
      <w:r>
        <w:rPr>
          <w:w w:val="105"/>
        </w:rPr>
        <w:t>submersible</w:t>
      </w:r>
      <w:r>
        <w:rPr>
          <w:spacing w:val="8"/>
          <w:w w:val="105"/>
        </w:rPr>
        <w:t xml:space="preserve"> </w:t>
      </w:r>
      <w:r>
        <w:rPr>
          <w:w w:val="105"/>
        </w:rPr>
        <w:t>pressure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transducers.</w:t>
      </w:r>
    </w:p>
    <w:p w:rsidR="00937B91" w:rsidRDefault="00F84142">
      <w:pPr>
        <w:pStyle w:val="BodyText"/>
        <w:spacing w:line="251" w:lineRule="auto"/>
        <w:ind w:left="153" w:right="151" w:firstLine="351"/>
        <w:jc w:val="both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convenience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low</w:t>
      </w:r>
      <w:r>
        <w:rPr>
          <w:spacing w:val="27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submersible</w:t>
      </w:r>
      <w:r>
        <w:rPr>
          <w:spacing w:val="28"/>
          <w:w w:val="105"/>
        </w:rPr>
        <w:t xml:space="preserve"> </w:t>
      </w:r>
      <w:r>
        <w:rPr>
          <w:w w:val="105"/>
        </w:rPr>
        <w:t>pressure</w:t>
      </w:r>
      <w:r>
        <w:rPr>
          <w:spacing w:val="27"/>
          <w:w w:val="105"/>
        </w:rPr>
        <w:t xml:space="preserve"> </w:t>
      </w:r>
      <w:r>
        <w:rPr>
          <w:w w:val="105"/>
        </w:rPr>
        <w:t>transducers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lead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long</w:t>
      </w:r>
      <w:r>
        <w:rPr>
          <w:w w:val="102"/>
        </w:rPr>
        <w:t xml:space="preserve"> </w:t>
      </w:r>
      <w:r>
        <w:rPr>
          <w:w w:val="105"/>
        </w:rPr>
        <w:t>intervals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ween</w:t>
      </w:r>
      <w:r>
        <w:rPr>
          <w:spacing w:val="16"/>
          <w:w w:val="105"/>
        </w:rPr>
        <w:t xml:space="preserve"> </w:t>
      </w:r>
      <w:r>
        <w:rPr>
          <w:w w:val="105"/>
        </w:rPr>
        <w:t>calibration</w:t>
      </w:r>
      <w:r>
        <w:rPr>
          <w:spacing w:val="17"/>
          <w:w w:val="105"/>
        </w:rPr>
        <w:t xml:space="preserve"> </w:t>
      </w:r>
      <w:r>
        <w:rPr>
          <w:w w:val="105"/>
        </w:rPr>
        <w:t>checks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overconfidence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reliability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sensor’s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98"/>
        </w:rPr>
        <w:t xml:space="preserve"> </w:t>
      </w:r>
      <w:r>
        <w:rPr>
          <w:w w:val="105"/>
        </w:rPr>
        <w:t>checks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calibration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sensors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made,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erroneous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incorrect</w:t>
      </w:r>
      <w:r>
        <w:rPr>
          <w:spacing w:val="14"/>
          <w:w w:val="105"/>
        </w:rPr>
        <w:t xml:space="preserve"> </w:t>
      </w:r>
      <w:r>
        <w:rPr>
          <w:w w:val="105"/>
        </w:rPr>
        <w:t>hydrologic</w:t>
      </w:r>
      <w:r>
        <w:rPr>
          <w:spacing w:val="15"/>
          <w:w w:val="105"/>
        </w:rPr>
        <w:t xml:space="preserve"> </w:t>
      </w:r>
      <w:r>
        <w:rPr>
          <w:w w:val="105"/>
        </w:rPr>
        <w:t>interpretations.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1037"/>
        </w:tabs>
        <w:spacing w:before="146"/>
        <w:ind w:left="1036"/>
        <w:jc w:val="both"/>
        <w:rPr>
          <w:rFonts w:ascii="Georgia" w:eastAsia="Georgia" w:hAnsi="Georgia" w:cs="Georgia"/>
          <w:sz w:val="34"/>
          <w:szCs w:val="34"/>
        </w:rPr>
      </w:pPr>
      <w:bookmarkStart w:id="373" w:name="Loading_the_data_and_Computation_mode_ov"/>
      <w:bookmarkStart w:id="374" w:name="_bookmark31"/>
      <w:bookmarkEnd w:id="373"/>
      <w:bookmarkEnd w:id="374"/>
      <w:r>
        <w:rPr>
          <w:rFonts w:ascii="Georgia"/>
          <w:b/>
          <w:sz w:val="34"/>
        </w:rPr>
        <w:t>Loading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the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data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and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Computation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mode</w:t>
      </w:r>
      <w:r>
        <w:rPr>
          <w:rFonts w:ascii="Georgia"/>
          <w:b/>
          <w:spacing w:val="-33"/>
          <w:sz w:val="34"/>
        </w:rPr>
        <w:t xml:space="preserve"> </w:t>
      </w:r>
      <w:r>
        <w:rPr>
          <w:rFonts w:ascii="Georgia"/>
          <w:b/>
          <w:sz w:val="34"/>
        </w:rPr>
        <w:t>overview</w:t>
      </w:r>
    </w:p>
    <w:p w:rsidR="00937B91" w:rsidRDefault="00F84142">
      <w:pPr>
        <w:pStyle w:val="BodyText"/>
        <w:spacing w:before="227" w:line="251" w:lineRule="auto"/>
        <w:ind w:left="110" w:right="106" w:firstLine="34"/>
        <w:jc w:val="both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open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done</w:t>
      </w:r>
      <w:r>
        <w:rPr>
          <w:spacing w:val="3"/>
          <w:w w:val="105"/>
        </w:rPr>
        <w:t xml:space="preserve"> </w:t>
      </w:r>
      <w:r>
        <w:rPr>
          <w:w w:val="105"/>
        </w:rPr>
        <w:t>simply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clicking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ascii="Arial" w:eastAsia="Arial" w:hAnsi="Arial" w:cs="Arial"/>
          <w:i/>
          <w:w w:val="105"/>
        </w:rPr>
        <w:t>Water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Level</w:t>
      </w:r>
      <w:r>
        <w:rPr>
          <w:rFonts w:ascii="Arial" w:eastAsia="Arial" w:hAnsi="Arial" w:cs="Arial"/>
          <w:i/>
          <w:spacing w:val="-2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Data</w:t>
      </w:r>
      <w:r>
        <w:rPr>
          <w:rFonts w:ascii="Arial" w:eastAsia="Arial" w:hAnsi="Arial" w:cs="Arial"/>
          <w:i/>
          <w:spacing w:val="-2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File</w:t>
      </w:r>
      <w:r>
        <w:rPr>
          <w:rFonts w:ascii="Arial" w:eastAsia="Arial" w:hAnsi="Arial" w:cs="Arial"/>
          <w:i/>
          <w:spacing w:val="-2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button</w:t>
      </w:r>
      <w:r>
        <w:rPr>
          <w:rFonts w:ascii="Arial" w:eastAsia="Arial" w:hAnsi="Arial" w:cs="Arial"/>
          <w:i/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located</w:t>
      </w:r>
      <w:r>
        <w:rPr>
          <w:spacing w:val="-19"/>
          <w:w w:val="105"/>
        </w:rPr>
        <w:t xml:space="preserve"> </w:t>
      </w:r>
      <w:r>
        <w:rPr>
          <w:w w:val="105"/>
        </w:rPr>
        <w:t>at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top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right</w:t>
      </w:r>
      <w:r>
        <w:rPr>
          <w:spacing w:val="-19"/>
          <w:w w:val="105"/>
        </w:rPr>
        <w:t xml:space="preserve"> </w:t>
      </w:r>
      <w:r>
        <w:rPr>
          <w:w w:val="105"/>
        </w:rPr>
        <w:t>side</w:t>
      </w:r>
      <w:r>
        <w:rPr>
          <w:spacing w:val="-18"/>
          <w:w w:val="105"/>
        </w:rPr>
        <w:t xml:space="preserve"> </w:t>
      </w:r>
      <w:r>
        <w:rPr>
          <w:w w:val="105"/>
        </w:rPr>
        <w:t>panel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tab</w:t>
      </w:r>
      <w:r>
        <w:rPr>
          <w:spacing w:val="-19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Hydrograph</w:t>
      </w:r>
      <w:r>
        <w:rPr>
          <w:spacing w:val="-1"/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open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5"/>
          <w:w w:val="105"/>
        </w:rPr>
        <w:t xml:space="preserve"> </w:t>
      </w:r>
      <w:r>
        <w:rPr>
          <w:w w:val="105"/>
        </w:rPr>
        <w:t>window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selection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valide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file.</w:t>
      </w:r>
      <w:r>
        <w:rPr>
          <w:spacing w:val="29"/>
          <w:w w:val="105"/>
        </w:rPr>
        <w:t xml:space="preserve"> </w:t>
      </w:r>
      <w:r>
        <w:rPr>
          <w:w w:val="105"/>
        </w:rPr>
        <w:t>Clicking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select</w:t>
      </w:r>
      <w:r>
        <w:rPr>
          <w:w w:val="137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open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WHAT.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water</w:t>
      </w:r>
      <w:r>
        <w:rPr>
          <w:spacing w:val="-12"/>
          <w:w w:val="105"/>
        </w:rPr>
        <w:t xml:space="preserve"> </w:t>
      </w:r>
      <w:r>
        <w:rPr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loaded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WHAT</w:t>
      </w:r>
      <w:r>
        <w:rPr>
          <w:w w:val="103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plotted.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8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present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97"/>
        </w:rPr>
        <w:t xml:space="preserve"> </w:t>
      </w:r>
      <w:r>
        <w:rPr>
          <w:w w:val="105"/>
        </w:rPr>
        <w:t>‘‘Output’’</w:t>
      </w:r>
      <w:r>
        <w:rPr>
          <w:spacing w:val="15"/>
          <w:w w:val="105"/>
        </w:rPr>
        <w:t xml:space="preserve"> </w:t>
      </w:r>
      <w:r>
        <w:rPr>
          <w:w w:val="105"/>
        </w:rPr>
        <w:t>folder,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6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6"/>
          <w:w w:val="105"/>
        </w:rPr>
        <w:t xml:space="preserve"> </w:t>
      </w:r>
      <w:r>
        <w:rPr>
          <w:w w:val="105"/>
        </w:rPr>
        <w:t>weather</w:t>
      </w:r>
      <w:r>
        <w:rPr>
          <w:spacing w:val="16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well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>long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mea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urements.</w:t>
      </w:r>
    </w:p>
    <w:p w:rsidR="00937B91" w:rsidRDefault="00F84142">
      <w:pPr>
        <w:pStyle w:val="BodyText"/>
        <w:spacing w:line="251" w:lineRule="auto"/>
        <w:ind w:left="145" w:right="108" w:firstLine="359"/>
        <w:jc w:val="right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correction and</w:t>
      </w:r>
      <w:r>
        <w:rPr>
          <w:spacing w:val="-2"/>
          <w:w w:val="105"/>
        </w:rPr>
        <w:t xml:space="preserve"> </w:t>
      </w:r>
      <w:r>
        <w:rPr>
          <w:w w:val="105"/>
        </w:rPr>
        <w:t>adjustment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water-level</w:t>
      </w:r>
      <w:r>
        <w:rPr>
          <w:spacing w:val="-1"/>
          <w:w w:val="105"/>
        </w:rPr>
        <w:t xml:space="preserve"> </w:t>
      </w:r>
      <w:r>
        <w:rPr>
          <w:w w:val="105"/>
        </w:rPr>
        <w:t>time-series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done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mode</w:t>
      </w:r>
      <w:r>
        <w:rPr>
          <w:spacing w:val="-1"/>
          <w:w w:val="105"/>
        </w:rPr>
        <w:t xml:space="preserve"> </w:t>
      </w:r>
      <w:r>
        <w:rPr>
          <w:w w:val="105"/>
        </w:rPr>
        <w:t>’Computation’ 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w w:val="109"/>
        </w:rPr>
        <w:t xml:space="preserve"> </w:t>
      </w:r>
      <w:r>
        <w:rPr>
          <w:w w:val="105"/>
        </w:rPr>
        <w:t>tab</w:t>
      </w:r>
      <w:r>
        <w:rPr>
          <w:spacing w:val="24"/>
          <w:w w:val="105"/>
        </w:rPr>
        <w:t xml:space="preserve"> </w:t>
      </w:r>
      <w:r>
        <w:rPr>
          <w:w w:val="105"/>
        </w:rPr>
        <w:t>hydrograph.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default,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opened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mode</w:t>
      </w:r>
      <w:r>
        <w:rPr>
          <w:spacing w:val="24"/>
          <w:w w:val="105"/>
        </w:rPr>
        <w:t xml:space="preserve"> </w:t>
      </w:r>
      <w:r>
        <w:rPr>
          <w:w w:val="105"/>
        </w:rPr>
        <w:t>Layout.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feature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covered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detail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17"/>
          <w:w w:val="105"/>
        </w:rPr>
        <w:t xml:space="preserve"> </w:t>
      </w:r>
      <w:hyperlink w:anchor="_bookmark36" w:history="1">
        <w:r>
          <w:rPr>
            <w:w w:val="105"/>
          </w:rPr>
          <w:t>5.</w:t>
        </w:r>
      </w:hyperlink>
      <w:r>
        <w:rPr>
          <w:spacing w:val="46"/>
          <w:w w:val="105"/>
        </w:rPr>
        <w:t xml:space="preserve"> </w:t>
      </w:r>
      <w:r>
        <w:rPr>
          <w:w w:val="105"/>
        </w:rPr>
        <w:t>Switching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clicking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button</w:t>
      </w:r>
      <w:r>
        <w:rPr>
          <w:spacing w:val="15"/>
          <w:w w:val="105"/>
        </w:rPr>
        <w:t xml:space="preserve"> </w:t>
      </w:r>
      <w:r>
        <w:rPr>
          <w:w w:val="105"/>
        </w:rPr>
        <w:t>‘‘Toggle’’</w:t>
      </w:r>
      <w:r>
        <w:rPr>
          <w:spacing w:val="14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left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toolbar.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27"/>
          <w:w w:val="106"/>
        </w:rPr>
        <w:t xml:space="preserve"> </w:t>
      </w:r>
      <w:r>
        <w:rPr>
          <w:w w:val="105"/>
        </w:rPr>
        <w:t>imported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WHAT,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appear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graph</w:t>
      </w:r>
      <w:r>
        <w:rPr>
          <w:spacing w:val="4"/>
          <w:w w:val="105"/>
        </w:rPr>
        <w:t xml:space="preserve"> </w:t>
      </w:r>
      <w:r>
        <w:rPr>
          <w:w w:val="105"/>
        </w:rPr>
        <w:t>located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4"/>
          <w:w w:val="105"/>
        </w:rPr>
        <w:t xml:space="preserve"> </w:t>
      </w:r>
      <w:r>
        <w:rPr>
          <w:w w:val="105"/>
        </w:rPr>
        <w:t>pane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window.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If</w:t>
      </w:r>
      <w:r>
        <w:rPr>
          <w:w w:val="9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weather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been</w:t>
      </w:r>
      <w:r>
        <w:rPr>
          <w:spacing w:val="9"/>
          <w:w w:val="105"/>
        </w:rPr>
        <w:t xml:space="preserve"> </w:t>
      </w:r>
      <w:r>
        <w:rPr>
          <w:w w:val="105"/>
        </w:rPr>
        <w:t>selected,</w:t>
      </w:r>
      <w:r>
        <w:rPr>
          <w:spacing w:val="10"/>
          <w:w w:val="105"/>
        </w:rPr>
        <w:t xml:space="preserve"> </w:t>
      </w:r>
      <w:r>
        <w:rPr>
          <w:w w:val="105"/>
        </w:rPr>
        <w:t>air</w:t>
      </w:r>
      <w:r>
        <w:rPr>
          <w:spacing w:val="10"/>
          <w:w w:val="105"/>
        </w:rPr>
        <w:t xml:space="preserve"> </w:t>
      </w:r>
      <w:r>
        <w:rPr>
          <w:w w:val="105"/>
        </w:rPr>
        <w:t>temp.</w:t>
      </w:r>
      <w:proofErr w:type="gramEnd"/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and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graph. The</w:t>
      </w:r>
      <w:r>
        <w:rPr>
          <w:spacing w:val="8"/>
          <w:w w:val="105"/>
        </w:rPr>
        <w:t xml:space="preserve"> </w:t>
      </w:r>
      <w:r>
        <w:rPr>
          <w:w w:val="105"/>
        </w:rPr>
        <w:t>display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mode</w:t>
      </w:r>
      <w:r>
        <w:rPr>
          <w:spacing w:val="9"/>
          <w:w w:val="105"/>
        </w:rPr>
        <w:t xml:space="preserve"> </w:t>
      </w:r>
      <w:r>
        <w:rPr>
          <w:w w:val="105"/>
        </w:rPr>
        <w:t>’Computation’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dynamic,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possible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interact</w:t>
      </w:r>
      <w:r>
        <w:rPr>
          <w:spacing w:val="9"/>
          <w:w w:val="105"/>
        </w:rPr>
        <w:t xml:space="preserve"> </w:t>
      </w:r>
      <w:r>
        <w:rPr>
          <w:w w:val="105"/>
        </w:rPr>
        <w:t>directly</w:t>
      </w:r>
      <w:r>
        <w:rPr>
          <w:w w:val="104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graph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pan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zoom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content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raph.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design,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3"/>
        </w:rPr>
        <w:t xml:space="preserve"> </w:t>
      </w:r>
      <w:r>
        <w:rPr>
          <w:w w:val="105"/>
        </w:rPr>
        <w:t>zoomed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panned</w:t>
      </w:r>
      <w:r>
        <w:rPr>
          <w:spacing w:val="19"/>
          <w:w w:val="105"/>
        </w:rPr>
        <w:t xml:space="preserve"> </w:t>
      </w: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ajust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dimension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stay</w:t>
      </w:r>
      <w:r>
        <w:rPr>
          <w:spacing w:val="19"/>
          <w:w w:val="105"/>
        </w:rPr>
        <w:t xml:space="preserve"> </w:t>
      </w:r>
      <w:r>
        <w:rPr>
          <w:w w:val="105"/>
        </w:rPr>
        <w:t>static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vertical</w:t>
      </w:r>
      <w:r>
        <w:rPr>
          <w:spacing w:val="7"/>
          <w:w w:val="105"/>
        </w:rPr>
        <w:t xml:space="preserve"> </w:t>
      </w:r>
      <w:r>
        <w:rPr>
          <w:w w:val="105"/>
        </w:rPr>
        <w:t>axis.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allow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consistent</w:t>
      </w:r>
      <w:r>
        <w:rPr>
          <w:spacing w:val="8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trying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interpret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water-level</w:t>
      </w:r>
    </w:p>
    <w:p w:rsidR="00937B91" w:rsidRDefault="00F84142">
      <w:pPr>
        <w:pStyle w:val="BodyText"/>
        <w:ind w:left="153"/>
        <w:jc w:val="both"/>
      </w:pPr>
      <w:proofErr w:type="gramStart"/>
      <w:r>
        <w:rPr>
          <w:w w:val="105"/>
        </w:rPr>
        <w:t>time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series.</w:t>
      </w:r>
    </w:p>
    <w:p w:rsidR="00937B91" w:rsidRDefault="00F84142">
      <w:pPr>
        <w:pStyle w:val="BodyText"/>
        <w:spacing w:before="13" w:line="251" w:lineRule="auto"/>
        <w:ind w:left="147" w:right="147" w:firstLine="357"/>
        <w:jc w:val="both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order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active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dynamical</w:t>
      </w:r>
      <w:r>
        <w:rPr>
          <w:spacing w:val="-2"/>
          <w:w w:val="105"/>
        </w:rPr>
        <w:t xml:space="preserve"> </w:t>
      </w:r>
      <w:r>
        <w:rPr>
          <w:w w:val="105"/>
        </w:rPr>
        <w:t>capability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graph, the</w:t>
      </w:r>
      <w:r>
        <w:rPr>
          <w:spacing w:val="-2"/>
          <w:w w:val="105"/>
        </w:rPr>
        <w:t xml:space="preserve"> </w:t>
      </w:r>
      <w:r>
        <w:rPr>
          <w:w w:val="105"/>
        </w:rPr>
        <w:t>button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Pan&amp;Zoom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toggled</w:t>
      </w:r>
      <w: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toolbar.</w:t>
      </w:r>
      <w:r>
        <w:rPr>
          <w:spacing w:val="55"/>
          <w:w w:val="105"/>
        </w:rPr>
        <w:t xml:space="preserve"> </w:t>
      </w:r>
      <w:r>
        <w:rPr>
          <w:w w:val="105"/>
        </w:rPr>
        <w:t>Panning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vert</w:t>
      </w:r>
      <w:r>
        <w:rPr>
          <w:spacing w:val="-2"/>
          <w:w w:val="105"/>
        </w:rPr>
        <w:t>ical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horizontal</w:t>
      </w:r>
      <w:r>
        <w:rPr>
          <w:spacing w:val="24"/>
          <w:w w:val="105"/>
        </w:rPr>
        <w:t xml:space="preserve"> </w:t>
      </w:r>
      <w:r>
        <w:rPr>
          <w:w w:val="105"/>
        </w:rPr>
        <w:t>axes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achieved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holding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left</w:t>
      </w:r>
      <w:r>
        <w:rPr>
          <w:spacing w:val="25"/>
          <w:w w:val="105"/>
        </w:rPr>
        <w:t xml:space="preserve"> </w:t>
      </w:r>
      <w:r>
        <w:rPr>
          <w:w w:val="105"/>
        </w:rPr>
        <w:t>button</w:t>
      </w:r>
      <w:r>
        <w:rPr>
          <w:spacing w:val="27"/>
          <w:w w:val="113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mouse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vertically.</w:t>
      </w:r>
      <w:r>
        <w:rPr>
          <w:spacing w:val="37"/>
          <w:w w:val="105"/>
        </w:rPr>
        <w:t xml:space="preserve"> </w:t>
      </w:r>
      <w:r>
        <w:rPr>
          <w:w w:val="105"/>
        </w:rPr>
        <w:t>Zooming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achieved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holding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right</w:t>
      </w:r>
      <w:r>
        <w:rPr>
          <w:spacing w:val="10"/>
          <w:w w:val="105"/>
        </w:rPr>
        <w:t xml:space="preserve"> </w:t>
      </w:r>
      <w:r>
        <w:rPr>
          <w:w w:val="105"/>
        </w:rPr>
        <w:t>button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zoom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axis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2"/>
        </w:rPr>
        <w:t xml:space="preserve"> </w:t>
      </w:r>
      <w:r>
        <w:rPr>
          <w:w w:val="105"/>
        </w:rPr>
        <w:t>vertically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vertical</w:t>
      </w:r>
      <w:r>
        <w:rPr>
          <w:spacing w:val="-3"/>
          <w:w w:val="105"/>
        </w:rPr>
        <w:t xml:space="preserve"> </w:t>
      </w:r>
      <w:r>
        <w:rPr>
          <w:w w:val="105"/>
        </w:rPr>
        <w:t>axis.</w:t>
      </w:r>
      <w:r>
        <w:rPr>
          <w:spacing w:val="19"/>
          <w:w w:val="105"/>
        </w:rPr>
        <w:t xml:space="preserve"> </w:t>
      </w:r>
      <w:r>
        <w:rPr>
          <w:w w:val="105"/>
        </w:rPr>
        <w:t>Zooming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4"/>
          <w:w w:val="105"/>
        </w:rPr>
        <w:t xml:space="preserve"> </w:t>
      </w:r>
      <w:r>
        <w:rPr>
          <w:w w:val="105"/>
        </w:rPr>
        <w:t>axes</w:t>
      </w:r>
      <w:r>
        <w:rPr>
          <w:spacing w:val="-3"/>
          <w:w w:val="105"/>
        </w:rPr>
        <w:t xml:space="preserve"> </w:t>
      </w:r>
      <w:r>
        <w:rPr>
          <w:w w:val="105"/>
        </w:rPr>
        <w:t>equally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holding</w:t>
      </w:r>
      <w: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button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dragging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mouse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angle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45</w:t>
      </w:r>
      <w:r>
        <w:rPr>
          <w:spacing w:val="5"/>
          <w:w w:val="105"/>
        </w:rPr>
        <w:t xml:space="preserve"> </w:t>
      </w:r>
      <w:r>
        <w:rPr>
          <w:w w:val="105"/>
        </w:rPr>
        <w:t>degree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oward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away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center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8"/>
        </w:rPr>
        <w:t xml:space="preserve"> </w:t>
      </w:r>
      <w:r>
        <w:rPr>
          <w:w w:val="105"/>
        </w:rPr>
        <w:t>graph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zooming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respectively.</w:t>
      </w:r>
    </w:p>
    <w:p w:rsidR="00937B91" w:rsidRDefault="00937B91">
      <w:pPr>
        <w:spacing w:line="251" w:lineRule="auto"/>
        <w:jc w:val="both"/>
        <w:sectPr w:rsidR="00937B91">
          <w:pgSz w:w="12240" w:h="15840"/>
          <w:pgMar w:top="1120" w:right="980" w:bottom="700" w:left="980" w:header="0" w:footer="515" w:gutter="0"/>
          <w:cols w:space="720"/>
        </w:sectPr>
      </w:pPr>
    </w:p>
    <w:p w:rsidR="00937B91" w:rsidRDefault="00F84142">
      <w:pPr>
        <w:numPr>
          <w:ilvl w:val="1"/>
          <w:numId w:val="4"/>
        </w:numPr>
        <w:tabs>
          <w:tab w:val="left" w:pos="997"/>
        </w:tabs>
        <w:spacing w:before="21"/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375" w:name="Water_Level_Corrections"/>
      <w:bookmarkStart w:id="376" w:name="_bookmark32"/>
      <w:bookmarkEnd w:id="375"/>
      <w:bookmarkEnd w:id="376"/>
      <w:r>
        <w:rPr>
          <w:rFonts w:ascii="Georgia"/>
          <w:b/>
          <w:w w:val="95"/>
          <w:sz w:val="34"/>
        </w:rPr>
        <w:lastRenderedPageBreak/>
        <w:t>Water</w:t>
      </w:r>
      <w:r>
        <w:rPr>
          <w:rFonts w:ascii="Georgia"/>
          <w:b/>
          <w:spacing w:val="58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Level</w:t>
      </w:r>
      <w:r>
        <w:rPr>
          <w:rFonts w:ascii="Georgia"/>
          <w:b/>
          <w:spacing w:val="57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Corrections</w:t>
      </w:r>
    </w:p>
    <w:p w:rsidR="00937B91" w:rsidRDefault="00F84142">
      <w:pPr>
        <w:pStyle w:val="BodyText"/>
        <w:spacing w:before="227" w:line="251" w:lineRule="auto"/>
        <w:ind w:right="151" w:hanging="9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apply</w:t>
      </w:r>
      <w:r>
        <w:rPr>
          <w:spacing w:val="-7"/>
          <w:w w:val="105"/>
        </w:rPr>
        <w:t xml:space="preserve"> </w:t>
      </w:r>
      <w:r>
        <w:rPr>
          <w:w w:val="105"/>
        </w:rPr>
        <w:t>corrections</w:t>
      </w:r>
      <w:r>
        <w:rPr>
          <w:spacing w:val="-8"/>
          <w:w w:val="105"/>
        </w:rPr>
        <w:t xml:space="preserve"> </w:t>
      </w:r>
      <w:r>
        <w:rPr>
          <w:w w:val="105"/>
        </w:rPr>
        <w:t>obtained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field</w:t>
      </w:r>
      <w:r>
        <w:rPr>
          <w:spacing w:val="-8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-8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record</w:t>
      </w:r>
      <w:r>
        <w:rPr>
          <w:spacing w:val="23"/>
          <w:w w:val="101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faulty</w:t>
      </w:r>
      <w:r>
        <w:rPr>
          <w:spacing w:val="47"/>
          <w:w w:val="105"/>
        </w:rPr>
        <w:t xml:space="preserve"> </w:t>
      </w:r>
      <w:r>
        <w:rPr>
          <w:w w:val="105"/>
        </w:rPr>
        <w:t>due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47"/>
          <w:w w:val="105"/>
        </w:rPr>
        <w:t xml:space="preserve"> </w:t>
      </w:r>
      <w:r>
        <w:rPr>
          <w:w w:val="105"/>
        </w:rPr>
        <w:t>instrumentation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other</w:t>
      </w:r>
      <w:r>
        <w:rPr>
          <w:spacing w:val="47"/>
          <w:w w:val="105"/>
        </w:rPr>
        <w:t xml:space="preserve"> </w:t>
      </w:r>
      <w:r>
        <w:rPr>
          <w:w w:val="105"/>
        </w:rPr>
        <w:t>problems,</w:t>
      </w:r>
      <w:r>
        <w:rPr>
          <w:spacing w:val="52"/>
          <w:w w:val="105"/>
        </w:rPr>
        <w:t xml:space="preserve"> </w:t>
      </w:r>
      <w:r>
        <w:rPr>
          <w:w w:val="105"/>
        </w:rPr>
        <w:t>corrections</w:t>
      </w:r>
      <w:r>
        <w:rPr>
          <w:spacing w:val="47"/>
          <w:w w:val="105"/>
        </w:rPr>
        <w:t xml:space="preserve"> </w:t>
      </w:r>
      <w:r>
        <w:rPr>
          <w:w w:val="105"/>
        </w:rPr>
        <w:t>usually</w:t>
      </w:r>
      <w:r>
        <w:rPr>
          <w:spacing w:val="47"/>
          <w:w w:val="105"/>
        </w:rPr>
        <w:t xml:space="preserve"> </w:t>
      </w:r>
      <w:r>
        <w:rPr>
          <w:w w:val="105"/>
        </w:rPr>
        <w:t>cannot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applied.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9"/>
        </w:rPr>
        <w:t xml:space="preserve"> </w:t>
      </w:r>
      <w:r>
        <w:rPr>
          <w:w w:val="105"/>
        </w:rPr>
        <w:t>general,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missing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faulty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ecord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ground-water</w:t>
      </w:r>
      <w:r>
        <w:rPr>
          <w:spacing w:val="8"/>
          <w:w w:val="105"/>
        </w:rPr>
        <w:t xml:space="preserve"> </w:t>
      </w:r>
      <w:r>
        <w:rPr>
          <w:w w:val="105"/>
        </w:rPr>
        <w:t>level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cannot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8"/>
          <w:w w:val="105"/>
        </w:rPr>
        <w:t xml:space="preserve"> </w:t>
      </w:r>
      <w:r>
        <w:rPr>
          <w:w w:val="105"/>
        </w:rPr>
        <w:t>reliably.</w:t>
      </w:r>
    </w:p>
    <w:p w:rsidR="00937B91" w:rsidRDefault="00F84142">
      <w:pPr>
        <w:pStyle w:val="BodyText"/>
        <w:ind w:left="465"/>
      </w:pPr>
      <w:r>
        <w:rPr>
          <w:w w:val="105"/>
        </w:rPr>
        <w:t>Four</w:t>
      </w:r>
      <w:r>
        <w:rPr>
          <w:spacing w:val="12"/>
          <w:w w:val="105"/>
        </w:rPr>
        <w:t xml:space="preserve"> </w:t>
      </w:r>
      <w:r>
        <w:rPr>
          <w:w w:val="105"/>
        </w:rPr>
        <w:t>types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corrections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applied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record:</w:t>
      </w:r>
    </w:p>
    <w:p w:rsidR="00937B91" w:rsidRDefault="00F84142">
      <w:pPr>
        <w:pStyle w:val="BodyText"/>
        <w:spacing w:before="13" w:line="251" w:lineRule="auto"/>
        <w:ind w:right="113" w:firstLine="351"/>
        <w:jc w:val="both"/>
      </w:pPr>
      <w:proofErr w:type="gramStart"/>
      <w:r>
        <w:rPr>
          <w:w w:val="105"/>
        </w:rPr>
        <w:t>datum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hung-depth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6"/>
          <w:w w:val="105"/>
        </w:rPr>
        <w:t xml:space="preserve"> </w:t>
      </w:r>
      <w:r>
        <w:rPr>
          <w:w w:val="105"/>
        </w:rPr>
        <w:t>drift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calibration</w:t>
      </w:r>
      <w:r>
        <w:rPr>
          <w:spacing w:val="5"/>
          <w:w w:val="105"/>
        </w:rPr>
        <w:t xml:space="preserve"> </w:t>
      </w:r>
      <w:r>
        <w:rPr>
          <w:w w:val="105"/>
        </w:rPr>
        <w:t>corrections.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Aber</w:t>
      </w:r>
      <w:proofErr w:type="spellEnd"/>
      <w:r>
        <w:rPr>
          <w:w w:val="105"/>
        </w:rPr>
        <w:t>-</w:t>
      </w:r>
      <w:r>
        <w:rPr>
          <w:spacing w:val="29"/>
          <w:w w:val="102"/>
        </w:rPr>
        <w:t xml:space="preserve"> </w:t>
      </w:r>
      <w:r>
        <w:rPr>
          <w:w w:val="105"/>
        </w:rPr>
        <w:t>ration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rrection</w:t>
      </w:r>
    </w:p>
    <w:p w:rsidR="00937B91" w:rsidRDefault="00F84142">
      <w:pPr>
        <w:pStyle w:val="BodyText"/>
        <w:spacing w:line="251" w:lineRule="auto"/>
        <w:ind w:right="152" w:firstLine="351"/>
        <w:jc w:val="both"/>
      </w:pP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manipulated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WHA</w:t>
      </w:r>
      <w:r>
        <w:rPr>
          <w:spacing w:val="-1"/>
          <w:w w:val="105"/>
        </w:rPr>
        <w:t>T,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altered</w:t>
      </w:r>
      <w:r>
        <w:rPr>
          <w:spacing w:val="2"/>
          <w:w w:val="105"/>
        </w:rPr>
        <w:t xml:space="preserve"> </w:t>
      </w:r>
      <w:r>
        <w:rPr>
          <w:w w:val="105"/>
        </w:rPr>
        <w:t>directly.</w:t>
      </w:r>
      <w:r>
        <w:rPr>
          <w:spacing w:val="29"/>
          <w:w w:val="105"/>
        </w:rPr>
        <w:t xml:space="preserve"> </w:t>
      </w:r>
      <w:proofErr w:type="gramStart"/>
      <w:r>
        <w:rPr>
          <w:w w:val="105"/>
        </w:rPr>
        <w:t>Modification</w:t>
      </w:r>
      <w:r>
        <w:rPr>
          <w:spacing w:val="24"/>
        </w:rPr>
        <w:t xml:space="preserve"> </w:t>
      </w:r>
      <w:r>
        <w:rPr>
          <w:w w:val="105"/>
        </w:rPr>
        <w:t>are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applied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copy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originral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dataset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order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preserve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later.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addition,</w:t>
      </w:r>
      <w:r>
        <w:rPr>
          <w:spacing w:val="44"/>
          <w:w w:val="105"/>
        </w:rPr>
        <w:t xml:space="preserve"> </w:t>
      </w:r>
      <w:r>
        <w:rPr>
          <w:w w:val="105"/>
        </w:rPr>
        <w:t>each modification</w:t>
      </w:r>
      <w:r>
        <w:rPr>
          <w:spacing w:val="6"/>
          <w:w w:val="105"/>
        </w:rPr>
        <w:t xml:space="preserve"> </w:t>
      </w:r>
      <w:r>
        <w:rPr>
          <w:w w:val="105"/>
        </w:rPr>
        <w:t>applied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registered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log</w:t>
      </w:r>
      <w:r>
        <w:rPr>
          <w:spacing w:val="7"/>
          <w:w w:val="105"/>
        </w:rPr>
        <w:t xml:space="preserve"> </w:t>
      </w:r>
      <w:r>
        <w:rPr>
          <w:w w:val="105"/>
        </w:rPr>
        <w:t>file.</w:t>
      </w:r>
    </w:p>
    <w:p w:rsidR="00937B91" w:rsidRDefault="00937B91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937B91" w:rsidRDefault="00F84142">
      <w:pPr>
        <w:numPr>
          <w:ilvl w:val="2"/>
          <w:numId w:val="4"/>
        </w:numPr>
        <w:tabs>
          <w:tab w:val="left" w:pos="1101"/>
        </w:tabs>
        <w:jc w:val="both"/>
        <w:rPr>
          <w:rFonts w:ascii="Georgia" w:eastAsia="Georgia" w:hAnsi="Georgia" w:cs="Georgia"/>
          <w:sz w:val="28"/>
          <w:szCs w:val="28"/>
        </w:rPr>
      </w:pPr>
      <w:bookmarkStart w:id="377" w:name="Aberrant_values"/>
      <w:bookmarkStart w:id="378" w:name="_bookmark33"/>
      <w:bookmarkEnd w:id="377"/>
      <w:bookmarkEnd w:id="378"/>
      <w:r>
        <w:rPr>
          <w:rFonts w:ascii="Georgia"/>
          <w:b/>
          <w:w w:val="95"/>
          <w:sz w:val="28"/>
        </w:rPr>
        <w:t xml:space="preserve">Aberrant </w:t>
      </w:r>
      <w:r>
        <w:rPr>
          <w:rFonts w:ascii="Georgia"/>
          <w:b/>
          <w:spacing w:val="11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values</w:t>
      </w:r>
    </w:p>
    <w:p w:rsidR="00937B91" w:rsidRDefault="00F84142">
      <w:pPr>
        <w:pStyle w:val="BodyText"/>
        <w:spacing w:before="158" w:line="251" w:lineRule="auto"/>
        <w:ind w:left="107" w:right="120" w:hanging="3"/>
        <w:jc w:val="both"/>
      </w:pPr>
      <w:r>
        <w:rPr>
          <w:w w:val="105"/>
        </w:rPr>
        <w:t>Aberrant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8"/>
          <w:w w:val="105"/>
        </w:rPr>
        <w:t xml:space="preserve"> </w:t>
      </w:r>
      <w:r>
        <w:rPr>
          <w:w w:val="105"/>
        </w:rPr>
        <w:t>represent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8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piezometric</w:t>
      </w:r>
      <w:proofErr w:type="spellEnd"/>
      <w:r>
        <w:rPr>
          <w:spacing w:val="25"/>
          <w:w w:val="101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aquifer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installed.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corresponds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measurement</w:t>
      </w:r>
      <w:r>
        <w:rPr>
          <w:w w:val="107"/>
        </w:rPr>
        <w:t xml:space="preserve"> </w:t>
      </w:r>
      <w:r>
        <w:rPr>
          <w:w w:val="105"/>
        </w:rPr>
        <w:t>taken</w:t>
      </w:r>
      <w:r>
        <w:rPr>
          <w:spacing w:val="43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instrument</w:t>
      </w:r>
      <w:r>
        <w:rPr>
          <w:spacing w:val="44"/>
          <w:w w:val="105"/>
        </w:rPr>
        <w:t xml:space="preserve"> </w:t>
      </w:r>
      <w:r>
        <w:rPr>
          <w:w w:val="105"/>
        </w:rPr>
        <w:t>was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water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downloading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during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test</w:t>
      </w:r>
      <w:r>
        <w:rPr>
          <w:w w:val="11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well,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  <w:r>
        <w:rPr>
          <w:spacing w:val="38"/>
          <w:w w:val="105"/>
        </w:rPr>
        <w:t xml:space="preserve"> </w:t>
      </w:r>
      <w:r>
        <w:rPr>
          <w:w w:val="105"/>
        </w:rPr>
        <w:t>represent</w:t>
      </w:r>
      <w:r>
        <w:rPr>
          <w:spacing w:val="38"/>
          <w:w w:val="105"/>
        </w:rPr>
        <w:t xml:space="preserve"> </w:t>
      </w:r>
      <w:r>
        <w:rPr>
          <w:w w:val="105"/>
        </w:rPr>
        <w:t>non</w:t>
      </w:r>
      <w:r>
        <w:rPr>
          <w:spacing w:val="39"/>
          <w:w w:val="105"/>
        </w:rPr>
        <w:t xml:space="preserve"> </w:t>
      </w:r>
      <w:r>
        <w:rPr>
          <w:w w:val="105"/>
        </w:rPr>
        <w:t>natural</w:t>
      </w:r>
      <w:r>
        <w:rPr>
          <w:spacing w:val="38"/>
          <w:w w:val="105"/>
        </w:rPr>
        <w:t xml:space="preserve"> </w:t>
      </w:r>
      <w:r>
        <w:rPr>
          <w:w w:val="105"/>
        </w:rPr>
        <w:t>behavior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level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well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dur</w:t>
      </w:r>
      <w:proofErr w:type="spellEnd"/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96"/>
        </w:rPr>
        <w:t xml:space="preserve"> </w:t>
      </w:r>
      <w:r>
        <w:rPr>
          <w:w w:val="105"/>
        </w:rPr>
        <w:t>pumping</w:t>
      </w:r>
      <w:r>
        <w:rPr>
          <w:spacing w:val="15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echantillanage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shows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aberrant</w:t>
      </w:r>
      <w:r>
        <w:rPr>
          <w:w w:val="110"/>
        </w:rPr>
        <w:t xml:space="preserve"> </w:t>
      </w:r>
      <w:r>
        <w:rPr>
          <w:w w:val="105"/>
        </w:rPr>
        <w:t>values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du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measurement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instrument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water.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Tyipically</w:t>
      </w:r>
      <w:proofErr w:type="spellEnd"/>
      <w:r>
        <w:rPr>
          <w:w w:val="105"/>
        </w:rPr>
        <w:t>,</w:t>
      </w:r>
      <w:r>
        <w:rPr>
          <w:spacing w:val="47"/>
          <w:w w:val="103"/>
        </w:rPr>
        <w:t xml:space="preserve"> </w:t>
      </w:r>
      <w:proofErr w:type="gramStart"/>
      <w:r>
        <w:rPr>
          <w:w w:val="105"/>
        </w:rPr>
        <w:t>these</w:t>
      </w:r>
      <w:r>
        <w:rPr>
          <w:spacing w:val="-1"/>
          <w:w w:val="105"/>
        </w:rPr>
        <w:t xml:space="preserve"> </w:t>
      </w:r>
      <w:r>
        <w:rPr>
          <w:w w:val="105"/>
        </w:rPr>
        <w:t>measurement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will have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value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close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zero, since the</w:t>
      </w:r>
      <w:r>
        <w:rPr>
          <w:spacing w:val="-1"/>
          <w:w w:val="105"/>
        </w:rPr>
        <w:t xml:space="preserve"> </w:t>
      </w:r>
      <w:r>
        <w:rPr>
          <w:w w:val="105"/>
        </w:rPr>
        <w:t>pressure</w:t>
      </w:r>
      <w:r>
        <w:rPr>
          <w:spacing w:val="-1"/>
          <w:w w:val="105"/>
        </w:rPr>
        <w:t xml:space="preserve"> </w:t>
      </w:r>
      <w:r>
        <w:rPr>
          <w:w w:val="105"/>
        </w:rPr>
        <w:t>measured, once</w:t>
      </w:r>
      <w:r>
        <w:rPr>
          <w:spacing w:val="-1"/>
          <w:w w:val="105"/>
        </w:rPr>
        <w:t xml:space="preserve"> </w:t>
      </w:r>
      <w:r>
        <w:rPr>
          <w:w w:val="105"/>
        </w:rPr>
        <w:t>corrected for</w:t>
      </w:r>
      <w:r>
        <w:rPr>
          <w:spacing w:val="24"/>
          <w:w w:val="98"/>
        </w:rPr>
        <w:t xml:space="preserve"> </w:t>
      </w:r>
      <w:r>
        <w:rPr>
          <w:w w:val="105"/>
        </w:rPr>
        <w:t>barometric</w:t>
      </w:r>
      <w:r>
        <w:rPr>
          <w:spacing w:val="8"/>
          <w:w w:val="105"/>
        </w:rPr>
        <w:t xml:space="preserve"> </w:t>
      </w:r>
      <w:r>
        <w:rPr>
          <w:w w:val="105"/>
        </w:rPr>
        <w:t>pressure,</w:t>
      </w:r>
      <w:r>
        <w:rPr>
          <w:spacing w:val="8"/>
          <w:w w:val="105"/>
        </w:rPr>
        <w:t xml:space="preserve"> </w:t>
      </w:r>
      <w:r>
        <w:rPr>
          <w:w w:val="105"/>
        </w:rPr>
        <w:t>correspond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water</w:t>
      </w:r>
      <w:r>
        <w:rPr>
          <w:spacing w:val="9"/>
          <w:w w:val="105"/>
        </w:rPr>
        <w:t xml:space="preserve"> </w:t>
      </w:r>
      <w:r>
        <w:rPr>
          <w:w w:val="105"/>
        </w:rPr>
        <w:t>column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height.</w:t>
      </w:r>
    </w:p>
    <w:p w:rsidR="00937B91" w:rsidRDefault="00F84142">
      <w:pPr>
        <w:pStyle w:val="BodyText"/>
        <w:spacing w:line="251" w:lineRule="auto"/>
        <w:ind w:right="152" w:firstLine="351"/>
        <w:jc w:val="both"/>
      </w:pP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aberrant</w:t>
      </w:r>
      <w:r>
        <w:rPr>
          <w:spacing w:val="9"/>
          <w:w w:val="105"/>
        </w:rPr>
        <w:t xml:space="preserve"> </w:t>
      </w:r>
      <w:r>
        <w:rPr>
          <w:w w:val="105"/>
        </w:rPr>
        <w:t>value</w:t>
      </w:r>
      <w:r>
        <w:rPr>
          <w:spacing w:val="9"/>
          <w:w w:val="105"/>
        </w:rPr>
        <w:t xml:space="preserve"> </w:t>
      </w:r>
      <w:r>
        <w:rPr>
          <w:w w:val="105"/>
        </w:rPr>
        <w:t>complicate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process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removed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t xml:space="preserve"> </w:t>
      </w:r>
      <w:proofErr w:type="gramStart"/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>dataset</w:t>
      </w:r>
      <w:proofErr w:type="gramEnd"/>
      <w:r>
        <w:rPr>
          <w:w w:val="105"/>
        </w:rPr>
        <w:t>.</w:t>
      </w:r>
    </w:p>
    <w:p w:rsidR="00937B91" w:rsidRDefault="00F84142">
      <w:pPr>
        <w:pStyle w:val="BodyText"/>
        <w:spacing w:line="251" w:lineRule="auto"/>
        <w:ind w:right="145" w:firstLine="351"/>
        <w:jc w:val="both"/>
      </w:pPr>
      <w:r>
        <w:rPr>
          <w:w w:val="105"/>
        </w:rPr>
        <w:t>Aberrant</w:t>
      </w:r>
      <w:r>
        <w:rPr>
          <w:spacing w:val="6"/>
          <w:w w:val="105"/>
        </w:rPr>
        <w:t xml:space="preserve"> </w:t>
      </w:r>
      <w:r>
        <w:rPr>
          <w:w w:val="105"/>
        </w:rPr>
        <w:t>value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removed</w:t>
      </w:r>
      <w:r>
        <w:rPr>
          <w:spacing w:val="5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dataset.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to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so,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displayed</w:t>
      </w:r>
      <w:r>
        <w:rPr>
          <w:w w:val="101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dots.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tool</w:t>
      </w:r>
      <w:r>
        <w:rPr>
          <w:spacing w:val="36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process</w:t>
      </w:r>
      <w:r>
        <w:rPr>
          <w:w w:val="103"/>
        </w:rPr>
        <w:t xml:space="preserve"> </w:t>
      </w:r>
      <w:r>
        <w:rPr>
          <w:w w:val="105"/>
        </w:rPr>
        <w:t>consist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clicking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button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toggle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edition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hover</w:t>
      </w:r>
      <w:r>
        <w:rPr>
          <w:spacing w:val="7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point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16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aberrant.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cross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appear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point.</w:t>
      </w:r>
      <w:r>
        <w:rPr>
          <w:spacing w:val="49"/>
          <w:w w:val="105"/>
        </w:rPr>
        <w:t xml:space="preserve"> </w:t>
      </w:r>
      <w:r>
        <w:rPr>
          <w:w w:val="105"/>
        </w:rPr>
        <w:t>Right</w:t>
      </w:r>
      <w:r>
        <w:rPr>
          <w:spacing w:val="22"/>
          <w:w w:val="105"/>
        </w:rPr>
        <w:t xml:space="preserve"> </w:t>
      </w:r>
      <w:r>
        <w:rPr>
          <w:w w:val="105"/>
        </w:rPr>
        <w:t>clicking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mouse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14"/>
        </w:rPr>
        <w:t xml:space="preserve"> </w:t>
      </w:r>
      <w:r>
        <w:rPr>
          <w:w w:val="105"/>
        </w:rPr>
        <w:t>point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remove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undo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operation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data.</w:t>
      </w:r>
    </w:p>
    <w:p w:rsidR="00937B91" w:rsidRDefault="00937B91">
      <w:pPr>
        <w:spacing w:before="4"/>
        <w:rPr>
          <w:rFonts w:ascii="Times New Roman" w:eastAsia="Times New Roman" w:hAnsi="Times New Roman" w:cs="Times New Roman"/>
          <w:sz w:val="32"/>
          <w:szCs w:val="32"/>
        </w:rPr>
      </w:pPr>
    </w:p>
    <w:p w:rsidR="00937B91" w:rsidRDefault="00F84142">
      <w:pPr>
        <w:numPr>
          <w:ilvl w:val="2"/>
          <w:numId w:val="4"/>
        </w:numPr>
        <w:tabs>
          <w:tab w:val="left" w:pos="1101"/>
        </w:tabs>
        <w:jc w:val="both"/>
        <w:rPr>
          <w:rFonts w:ascii="Georgia" w:eastAsia="Georgia" w:hAnsi="Georgia" w:cs="Georgia"/>
          <w:sz w:val="28"/>
          <w:szCs w:val="28"/>
        </w:rPr>
      </w:pPr>
      <w:bookmarkStart w:id="379" w:name="Hung-depth_corrections"/>
      <w:bookmarkStart w:id="380" w:name="_bookmark34"/>
      <w:bookmarkEnd w:id="379"/>
      <w:bookmarkEnd w:id="380"/>
      <w:r>
        <w:rPr>
          <w:rFonts w:ascii="Georgia"/>
          <w:b/>
          <w:w w:val="95"/>
          <w:sz w:val="28"/>
        </w:rPr>
        <w:t>Hung-depth</w:t>
      </w:r>
      <w:r>
        <w:rPr>
          <w:rFonts w:ascii="Georgia"/>
          <w:b/>
          <w:spacing w:val="40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corrections</w:t>
      </w:r>
    </w:p>
    <w:p w:rsidR="00937B91" w:rsidRDefault="00F84142">
      <w:pPr>
        <w:pStyle w:val="BodyText"/>
        <w:spacing w:before="158" w:line="251" w:lineRule="auto"/>
        <w:ind w:left="105" w:right="151" w:firstLine="8"/>
        <w:jc w:val="both"/>
      </w:pPr>
      <w:r>
        <w:rPr>
          <w:w w:val="105"/>
        </w:rPr>
        <w:t>Hung-depth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rrors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caused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transducer</w:t>
      </w:r>
      <w:r>
        <w:rPr>
          <w:spacing w:val="28"/>
          <w:w w:val="105"/>
        </w:rPr>
        <w:t xml:space="preserve"> </w:t>
      </w:r>
      <w:r>
        <w:rPr>
          <w:w w:val="105"/>
        </w:rPr>
        <w:t>changes</w:t>
      </w:r>
      <w:r>
        <w:rPr>
          <w:spacing w:val="29"/>
          <w:w w:val="105"/>
        </w:rPr>
        <w:t xml:space="preserve"> </w:t>
      </w:r>
      <w:r>
        <w:rPr>
          <w:w w:val="105"/>
        </w:rPr>
        <w:t>relative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original</w:t>
      </w:r>
      <w:r>
        <w:rPr>
          <w:spacing w:val="28"/>
          <w:w w:val="105"/>
        </w:rPr>
        <w:t xml:space="preserve"> </w:t>
      </w:r>
      <w:r>
        <w:rPr>
          <w:w w:val="105"/>
        </w:rPr>
        <w:t>position,</w:t>
      </w:r>
      <w:r>
        <w:rPr>
          <w:spacing w:val="29"/>
          <w:w w:val="105"/>
        </w:rPr>
        <w:t xml:space="preserve"> </w:t>
      </w:r>
      <w:r>
        <w:rPr>
          <w:w w:val="105"/>
        </w:rPr>
        <w:t>due</w:t>
      </w:r>
      <w:r>
        <w:rPr>
          <w:spacing w:val="28"/>
          <w:w w:val="107"/>
        </w:rPr>
        <w:t xml:space="preserve"> </w:t>
      </w:r>
      <w:r>
        <w:rPr>
          <w:w w:val="105"/>
        </w:rPr>
        <w:t>either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purposeful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accidental</w:t>
      </w:r>
      <w:r>
        <w:rPr>
          <w:spacing w:val="34"/>
          <w:w w:val="105"/>
        </w:rPr>
        <w:t xml:space="preserve"> </w:t>
      </w:r>
      <w:r>
        <w:rPr>
          <w:w w:val="105"/>
        </w:rPr>
        <w:t>raising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lowering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transducer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well.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given</w:t>
      </w:r>
      <w:r>
        <w:rPr>
          <w:w w:val="103"/>
        </w:rPr>
        <w:t xml:space="preserve"> </w:t>
      </w:r>
      <w:r>
        <w:rPr>
          <w:w w:val="105"/>
        </w:rPr>
        <w:t>project,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multiple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team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access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well.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always</w:t>
      </w:r>
      <w:r>
        <w:rPr>
          <w:spacing w:val="10"/>
          <w:w w:val="105"/>
        </w:rPr>
        <w:t xml:space="preserve"> </w:t>
      </w:r>
      <w:r>
        <w:rPr>
          <w:w w:val="105"/>
        </w:rPr>
        <w:t>possible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10"/>
        </w:rPr>
        <w:t xml:space="preserve"> </w:t>
      </w:r>
      <w:r>
        <w:rPr>
          <w:w w:val="105"/>
        </w:rPr>
        <w:t>track</w:t>
      </w:r>
      <w:r>
        <w:rPr>
          <w:spacing w:val="31"/>
          <w:w w:val="105"/>
        </w:rPr>
        <w:t xml:space="preserve"> </w:t>
      </w:r>
      <w:r>
        <w:rPr>
          <w:w w:val="105"/>
        </w:rPr>
        <w:t>every</w:t>
      </w:r>
      <w:r>
        <w:rPr>
          <w:spacing w:val="32"/>
          <w:w w:val="105"/>
        </w:rPr>
        <w:t xml:space="preserve"> </w:t>
      </w:r>
      <w:r>
        <w:rPr>
          <w:w w:val="105"/>
        </w:rPr>
        <w:t>visit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3"/>
          <w:w w:val="105"/>
        </w:rPr>
        <w:t xml:space="preserve"> </w:t>
      </w:r>
      <w:r>
        <w:rPr>
          <w:w w:val="105"/>
        </w:rPr>
        <w:t>However,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occurs</w:t>
      </w:r>
      <w:r>
        <w:rPr>
          <w:spacing w:val="31"/>
          <w:w w:val="105"/>
        </w:rPr>
        <w:t xml:space="preserve"> </w:t>
      </w:r>
      <w:r>
        <w:rPr>
          <w:w w:val="105"/>
        </w:rPr>
        <w:t>frequently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instrument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replaced exactly</w:t>
      </w:r>
      <w:r>
        <w:rPr>
          <w:spacing w:val="29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9"/>
          <w:w w:val="105"/>
        </w:rPr>
        <w:t xml:space="preserve"> </w:t>
      </w:r>
      <w:r>
        <w:rPr>
          <w:w w:val="105"/>
        </w:rPr>
        <w:t>place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generally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perceptible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looking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12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continuous</w:t>
      </w:r>
      <w:r>
        <w:rPr>
          <w:spacing w:val="20"/>
          <w:w w:val="105"/>
        </w:rPr>
        <w:t xml:space="preserve"> </w:t>
      </w:r>
      <w:r>
        <w:rPr>
          <w:w w:val="105"/>
        </w:rPr>
        <w:t>line.</w:t>
      </w:r>
      <w:r>
        <w:rPr>
          <w:spacing w:val="47"/>
          <w:w w:val="105"/>
        </w:rPr>
        <w:t xml:space="preserve"> </w:t>
      </w:r>
      <w:r>
        <w:rPr>
          <w:w w:val="105"/>
        </w:rPr>
        <w:t>However,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errors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apparent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plotting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point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1"/>
          <w:w w:val="105"/>
        </w:rPr>
        <w:t xml:space="preserve"> </w:t>
      </w:r>
      <w:r>
        <w:rPr>
          <w:w w:val="105"/>
        </w:rPr>
        <w:t>dots.</w:t>
      </w:r>
      <w:r>
        <w:rPr>
          <w:spacing w:val="35"/>
          <w:w w:val="105"/>
        </w:rPr>
        <w:t xml:space="preserve"> </w:t>
      </w: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example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hydrograph</w:t>
      </w:r>
      <w:r>
        <w:rPr>
          <w:spacing w:val="10"/>
          <w:w w:val="105"/>
        </w:rPr>
        <w:t xml:space="preserve"> </w:t>
      </w:r>
      <w:r>
        <w:rPr>
          <w:w w:val="105"/>
        </w:rPr>
        <w:t>where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water-level</w:t>
      </w:r>
      <w:r>
        <w:rPr>
          <w:w w:val="102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logger</w:t>
      </w:r>
      <w:r>
        <w:rPr>
          <w:spacing w:val="21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reinstalled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well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dur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mixed</w:t>
      </w:r>
      <w:r>
        <w:rPr>
          <w:spacing w:val="20"/>
          <w:w w:val="105"/>
        </w:rPr>
        <w:t xml:space="preserve"> </w:t>
      </w:r>
      <w:r>
        <w:rPr>
          <w:w w:val="105"/>
        </w:rPr>
        <w:t>cables.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situation</w:t>
      </w:r>
      <w:r>
        <w:rPr>
          <w:w w:val="109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corrected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subsequent</w:t>
      </w:r>
      <w:r>
        <w:rPr>
          <w:spacing w:val="13"/>
          <w:w w:val="105"/>
        </w:rPr>
        <w:t xml:space="preserve"> </w:t>
      </w:r>
      <w:r>
        <w:rPr>
          <w:w w:val="105"/>
        </w:rPr>
        <w:t>visit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well.</w:t>
      </w:r>
    </w:p>
    <w:p w:rsidR="00937B91" w:rsidRDefault="00F84142">
      <w:pPr>
        <w:pStyle w:val="BodyText"/>
        <w:spacing w:line="251" w:lineRule="auto"/>
        <w:ind w:right="146" w:firstLine="351"/>
        <w:jc w:val="both"/>
      </w:pPr>
      <w:r>
        <w:rPr>
          <w:w w:val="105"/>
        </w:rPr>
        <w:t>These occur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data as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discontin</w:t>
      </w:r>
      <w:r>
        <w:rPr>
          <w:spacing w:val="-1"/>
          <w:w w:val="105"/>
        </w:rPr>
        <w:t>uity</w:t>
      </w:r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>variation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time-series.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 possible</w:t>
      </w:r>
      <w:r>
        <w:rPr>
          <w:spacing w:val="1"/>
          <w:w w:val="105"/>
        </w:rPr>
        <w:t xml:space="preserve"> </w:t>
      </w:r>
      <w:r>
        <w:rPr>
          <w:w w:val="105"/>
        </w:rPr>
        <w:t>to correct</w:t>
      </w:r>
      <w:r>
        <w:rPr>
          <w:spacing w:val="24"/>
          <w:w w:val="103"/>
        </w:rPr>
        <w:t xml:space="preserve"> </w:t>
      </w:r>
      <w:proofErr w:type="gramStart"/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discontinuity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WHAT.</w:t>
      </w:r>
    </w:p>
    <w:p w:rsidR="00937B91" w:rsidRDefault="00937B91">
      <w:pPr>
        <w:spacing w:line="251" w:lineRule="auto"/>
        <w:jc w:val="both"/>
        <w:sectPr w:rsidR="00937B91">
          <w:pgSz w:w="12240" w:h="15840"/>
          <w:pgMar w:top="1040" w:right="980" w:bottom="700" w:left="1020" w:header="0" w:footer="515" w:gutter="0"/>
          <w:cols w:space="720"/>
        </w:sectPr>
      </w:pPr>
    </w:p>
    <w:p w:rsidR="00937B91" w:rsidRDefault="00F84142">
      <w:pPr>
        <w:numPr>
          <w:ilvl w:val="2"/>
          <w:numId w:val="4"/>
        </w:numPr>
        <w:tabs>
          <w:tab w:val="left" w:pos="1101"/>
        </w:tabs>
        <w:spacing w:before="36"/>
        <w:jc w:val="both"/>
        <w:rPr>
          <w:rFonts w:ascii="Georgia" w:eastAsia="Georgia" w:hAnsi="Georgia" w:cs="Georgia"/>
          <w:sz w:val="28"/>
          <w:szCs w:val="28"/>
        </w:rPr>
      </w:pPr>
      <w:bookmarkStart w:id="381" w:name="Datum_correction"/>
      <w:bookmarkStart w:id="382" w:name="_bookmark35"/>
      <w:bookmarkEnd w:id="381"/>
      <w:bookmarkEnd w:id="382"/>
      <w:r>
        <w:rPr>
          <w:rFonts w:ascii="Georgia"/>
          <w:b/>
          <w:w w:val="95"/>
          <w:sz w:val="28"/>
        </w:rPr>
        <w:lastRenderedPageBreak/>
        <w:t>Datum</w:t>
      </w:r>
      <w:r>
        <w:rPr>
          <w:rFonts w:ascii="Georgia"/>
          <w:b/>
          <w:spacing w:val="48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correction</w:t>
      </w:r>
    </w:p>
    <w:p w:rsidR="00937B91" w:rsidRDefault="00F84142">
      <w:pPr>
        <w:pStyle w:val="BodyText"/>
        <w:spacing w:before="158" w:line="251" w:lineRule="auto"/>
        <w:ind w:left="105" w:right="143"/>
        <w:jc w:val="both"/>
      </w:pPr>
      <w:proofErr w:type="gramStart"/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ope</w:t>
      </w:r>
      <w:r>
        <w:rPr>
          <w:spacing w:val="-1"/>
          <w:w w:val="105"/>
        </w:rPr>
        <w:t>ration</w:t>
      </w:r>
      <w:r>
        <w:rPr>
          <w:spacing w:val="25"/>
          <w:w w:val="105"/>
        </w:rPr>
        <w:t xml:space="preserve"> </w:t>
      </w:r>
      <w:r>
        <w:rPr>
          <w:w w:val="105"/>
        </w:rPr>
        <w:t>consist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best-fitting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continuous,</w:t>
      </w:r>
      <w:r>
        <w:rPr>
          <w:spacing w:val="26"/>
          <w:w w:val="105"/>
        </w:rPr>
        <w:t xml:space="preserve"> </w:t>
      </w:r>
      <w:r>
        <w:rPr>
          <w:w w:val="105"/>
        </w:rPr>
        <w:t>aberrant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free,</w:t>
      </w:r>
      <w:r>
        <w:rPr>
          <w:spacing w:val="25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time-series</w:t>
      </w:r>
      <w:r>
        <w:rPr>
          <w:spacing w:val="28"/>
          <w:w w:val="104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manual</w:t>
      </w:r>
      <w:r>
        <w:rPr>
          <w:spacing w:val="2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4"/>
          <w:w w:val="105"/>
        </w:rPr>
        <w:t xml:space="preserve"> </w:t>
      </w:r>
      <w:r>
        <w:rPr>
          <w:w w:val="105"/>
        </w:rPr>
        <w:t>made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well.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done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translating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rotatting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1"/>
        </w:rPr>
        <w:t xml:space="preserve"> </w:t>
      </w:r>
      <w:r>
        <w:rPr>
          <w:w w:val="105"/>
        </w:rPr>
        <w:t>curve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order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best</w:t>
      </w:r>
      <w:r>
        <w:rPr>
          <w:spacing w:val="29"/>
          <w:w w:val="105"/>
        </w:rPr>
        <w:t xml:space="preserve"> </w:t>
      </w:r>
      <w:r>
        <w:rPr>
          <w:w w:val="105"/>
        </w:rPr>
        <w:t>fit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manual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measurement.  </w:t>
      </w:r>
      <w:r>
        <w:rPr>
          <w:spacing w:val="-1"/>
          <w:w w:val="105"/>
        </w:rPr>
        <w:t>The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translation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correction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8"/>
        </w:rPr>
        <w:t xml:space="preserve"> </w:t>
      </w:r>
      <w:r>
        <w:rPr>
          <w:w w:val="105"/>
        </w:rPr>
        <w:t>error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estimation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instrument.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addition,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w w:val="94"/>
        </w:rPr>
        <w:t xml:space="preserve"> </w:t>
      </w:r>
      <w:proofErr w:type="spellStart"/>
      <w:r>
        <w:rPr>
          <w:w w:val="105"/>
        </w:rPr>
        <w:t>estallation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previously</w:t>
      </w:r>
      <w:r>
        <w:rPr>
          <w:spacing w:val="2"/>
          <w:w w:val="105"/>
        </w:rPr>
        <w:t xml:space="preserve"> </w:t>
      </w:r>
      <w:r>
        <w:rPr>
          <w:w w:val="105"/>
        </w:rPr>
        <w:t>unknown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zero,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allow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estimation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depth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installat</w:t>
      </w:r>
      <w:r>
        <w:rPr>
          <w:spacing w:val="-2"/>
          <w:w w:val="105"/>
        </w:rPr>
        <w:t>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instrument.</w:t>
      </w:r>
    </w:p>
    <w:p w:rsidR="00937B91" w:rsidRDefault="00F84142">
      <w:pPr>
        <w:pStyle w:val="BodyText"/>
        <w:spacing w:line="251" w:lineRule="auto"/>
        <w:ind w:right="151" w:firstLine="351"/>
        <w:jc w:val="both"/>
      </w:pPr>
      <w:proofErr w:type="gramStart"/>
      <w:r>
        <w:rPr>
          <w:w w:val="105"/>
        </w:rPr>
        <w:t>the</w:t>
      </w:r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rotating</w:t>
      </w:r>
      <w:r>
        <w:rPr>
          <w:spacing w:val="39"/>
          <w:w w:val="105"/>
        </w:rPr>
        <w:t xml:space="preserve"> </w:t>
      </w:r>
      <w:r>
        <w:rPr>
          <w:w w:val="105"/>
        </w:rPr>
        <w:t>part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drift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could</w:t>
      </w:r>
      <w:r>
        <w:rPr>
          <w:spacing w:val="40"/>
          <w:w w:val="105"/>
        </w:rPr>
        <w:t xml:space="preserve"> </w:t>
      </w:r>
      <w:r>
        <w:rPr>
          <w:w w:val="105"/>
        </w:rPr>
        <w:t>occur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automatic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38"/>
          <w:w w:val="105"/>
        </w:rPr>
        <w:t xml:space="preserve"> </w:t>
      </w:r>
      <w:r>
        <w:rPr>
          <w:w w:val="105"/>
        </w:rPr>
        <w:t>logger.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cause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theory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drift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12"/>
        </w:rPr>
        <w:t xml:space="preserve"> </w:t>
      </w:r>
      <w:r>
        <w:rPr>
          <w:w w:val="105"/>
        </w:rPr>
        <w:t>measurements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covered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detail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ref.</w:t>
      </w:r>
    </w:p>
    <w:p w:rsidR="00937B91" w:rsidRDefault="00F84142">
      <w:pPr>
        <w:pStyle w:val="BodyText"/>
        <w:spacing w:line="251" w:lineRule="auto"/>
        <w:ind w:left="105" w:right="143" w:firstLine="359"/>
        <w:jc w:val="both"/>
      </w:pP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study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5"/>
        </w:rPr>
        <w:t xml:space="preserve"> </w:t>
      </w:r>
      <w:r>
        <w:rPr>
          <w:w w:val="105"/>
        </w:rPr>
        <w:t>hydraulic</w:t>
      </w:r>
      <w:r>
        <w:rPr>
          <w:spacing w:val="33"/>
          <w:w w:val="105"/>
        </w:rPr>
        <w:t xml:space="preserve"> </w:t>
      </w:r>
      <w:r>
        <w:rPr>
          <w:w w:val="105"/>
        </w:rPr>
        <w:t>head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gradients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well</w:t>
      </w:r>
      <w:r>
        <w:rPr>
          <w:spacing w:val="35"/>
          <w:w w:val="105"/>
        </w:rPr>
        <w:t xml:space="preserve"> </w:t>
      </w:r>
      <w:r>
        <w:rPr>
          <w:w w:val="105"/>
        </w:rPr>
        <w:t>nest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w w:val="105"/>
        </w:rPr>
        <w:t>Hampshire</w:t>
      </w:r>
      <w:r>
        <w:rPr>
          <w:spacing w:val="37"/>
          <w:w w:val="105"/>
        </w:rPr>
        <w:t xml:space="preserve"> </w:t>
      </w:r>
      <w:r>
        <w:rPr>
          <w:w w:val="105"/>
        </w:rPr>
        <w:t>showed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21"/>
        </w:rPr>
        <w:t xml:space="preserve"> </w:t>
      </w:r>
      <w:r>
        <w:rPr>
          <w:w w:val="105"/>
        </w:rPr>
        <w:t>uncorrected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from submersible pressure</w:t>
      </w:r>
      <w:r>
        <w:rPr>
          <w:spacing w:val="-1"/>
          <w:w w:val="105"/>
        </w:rPr>
        <w:t xml:space="preserve"> </w:t>
      </w:r>
      <w:r>
        <w:rPr>
          <w:w w:val="105"/>
        </w:rPr>
        <w:t>transducers</w:t>
      </w:r>
      <w:r>
        <w:rPr>
          <w:spacing w:val="-1"/>
          <w:w w:val="105"/>
        </w:rPr>
        <w:t xml:space="preserve"> </w:t>
      </w:r>
      <w:r>
        <w:rPr>
          <w:w w:val="105"/>
        </w:rPr>
        <w:t>resulted</w:t>
      </w:r>
      <w:r>
        <w:rPr>
          <w:spacing w:val="-1"/>
          <w:w w:val="105"/>
        </w:rPr>
        <w:t xml:space="preserve"> </w:t>
      </w:r>
      <w:r>
        <w:rPr>
          <w:w w:val="105"/>
        </w:rPr>
        <w:t>in an</w:t>
      </w:r>
      <w:r>
        <w:rPr>
          <w:spacing w:val="-1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reversals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w w:val="102"/>
        </w:rPr>
        <w:t xml:space="preserve"> </w:t>
      </w:r>
      <w:r>
        <w:rPr>
          <w:w w:val="105"/>
        </w:rPr>
        <w:t>vertical</w:t>
      </w:r>
      <w:r>
        <w:rPr>
          <w:spacing w:val="29"/>
          <w:w w:val="105"/>
        </w:rPr>
        <w:t xml:space="preserve"> </w:t>
      </w:r>
      <w:r>
        <w:rPr>
          <w:w w:val="105"/>
        </w:rPr>
        <w:t>hydraulic-head</w:t>
      </w:r>
      <w:r>
        <w:rPr>
          <w:spacing w:val="29"/>
          <w:w w:val="105"/>
        </w:rPr>
        <w:t xml:space="preserve"> </w:t>
      </w:r>
      <w:r>
        <w:rPr>
          <w:w w:val="105"/>
        </w:rPr>
        <w:t>gradients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none</w:t>
      </w:r>
      <w:r>
        <w:rPr>
          <w:spacing w:val="29"/>
          <w:w w:val="105"/>
        </w:rPr>
        <w:t xml:space="preserve"> </w:t>
      </w:r>
      <w:r>
        <w:rPr>
          <w:w w:val="105"/>
        </w:rPr>
        <w:t>actually</w:t>
      </w:r>
      <w:r>
        <w:rPr>
          <w:spacing w:val="30"/>
          <w:w w:val="105"/>
        </w:rPr>
        <w:t xml:space="preserve"> </w:t>
      </w:r>
      <w:r>
        <w:rPr>
          <w:w w:val="105"/>
        </w:rPr>
        <w:t>occurred</w:t>
      </w:r>
      <w:r>
        <w:rPr>
          <w:spacing w:val="2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Rosenberry</w:t>
      </w:r>
      <w:proofErr w:type="spellEnd"/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1990).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t xml:space="preserve"> </w:t>
      </w:r>
      <w:r>
        <w:rPr>
          <w:w w:val="105"/>
        </w:rPr>
        <w:t>Hampshire</w:t>
      </w:r>
      <w:r>
        <w:rPr>
          <w:spacing w:val="-1"/>
          <w:w w:val="105"/>
        </w:rPr>
        <w:t xml:space="preserve"> </w:t>
      </w:r>
      <w:r>
        <w:rPr>
          <w:w w:val="105"/>
        </w:rPr>
        <w:t>study, linear</w:t>
      </w:r>
      <w:r>
        <w:rPr>
          <w:spacing w:val="-2"/>
          <w:w w:val="105"/>
        </w:rPr>
        <w:t xml:space="preserve"> </w:t>
      </w:r>
      <w:r>
        <w:rPr>
          <w:w w:val="105"/>
        </w:rPr>
        <w:t>adjustment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monthly</w:t>
      </w:r>
      <w:r>
        <w:rPr>
          <w:spacing w:val="-2"/>
          <w:w w:val="105"/>
        </w:rPr>
        <w:t xml:space="preserve"> </w:t>
      </w:r>
      <w:r>
        <w:rPr>
          <w:w w:val="105"/>
        </w:rPr>
        <w:t>check</w:t>
      </w:r>
      <w:r>
        <w:rPr>
          <w:spacing w:val="-1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-2"/>
          <w:w w:val="105"/>
        </w:rPr>
        <w:t xml:space="preserve"> </w:t>
      </w:r>
      <w:r>
        <w:rPr>
          <w:w w:val="105"/>
        </w:rPr>
        <w:t>would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led</w:t>
      </w:r>
      <w:r>
        <w:rPr>
          <w:w w:val="99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conclusion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additional</w:t>
      </w:r>
      <w:r>
        <w:rPr>
          <w:spacing w:val="25"/>
          <w:w w:val="105"/>
        </w:rPr>
        <w:t xml:space="preserve"> </w:t>
      </w:r>
      <w:r>
        <w:rPr>
          <w:w w:val="105"/>
        </w:rPr>
        <w:t>water-table</w:t>
      </w:r>
      <w:r>
        <w:rPr>
          <w:spacing w:val="25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0.17</w:t>
      </w:r>
      <w:r>
        <w:rPr>
          <w:spacing w:val="24"/>
          <w:w w:val="105"/>
        </w:rPr>
        <w:t xml:space="preserve"> </w:t>
      </w:r>
      <w:r>
        <w:rPr>
          <w:w w:val="105"/>
        </w:rPr>
        <w:t>ft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occ</w:t>
      </w:r>
      <w:r>
        <w:rPr>
          <w:spacing w:val="-1"/>
          <w:w w:val="105"/>
        </w:rPr>
        <w:t>urred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weekly</w:t>
      </w:r>
      <w:r>
        <w:rPr>
          <w:spacing w:val="27"/>
          <w:w w:val="101"/>
        </w:rPr>
        <w:t xml:space="preserve"> </w:t>
      </w:r>
      <w:r>
        <w:rPr>
          <w:w w:val="105"/>
        </w:rPr>
        <w:t>check</w:t>
      </w:r>
      <w:r>
        <w:rPr>
          <w:spacing w:val="5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49"/>
          <w:w w:val="105"/>
        </w:rPr>
        <w:t xml:space="preserve"> </w:t>
      </w:r>
      <w:r>
        <w:rPr>
          <w:w w:val="105"/>
        </w:rPr>
        <w:t>indicated</w:t>
      </w:r>
      <w:r>
        <w:rPr>
          <w:spacing w:val="49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sensor</w:t>
      </w:r>
      <w:r>
        <w:rPr>
          <w:spacing w:val="50"/>
          <w:w w:val="105"/>
        </w:rPr>
        <w:t xml:space="preserve"> </w:t>
      </w:r>
      <w:r>
        <w:rPr>
          <w:w w:val="105"/>
        </w:rPr>
        <w:t>drift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actually</w:t>
      </w:r>
      <w:r>
        <w:rPr>
          <w:spacing w:val="51"/>
          <w:w w:val="105"/>
        </w:rPr>
        <w:t xml:space="preserve"> </w:t>
      </w:r>
      <w:r>
        <w:rPr>
          <w:w w:val="105"/>
        </w:rPr>
        <w:t>was</w:t>
      </w:r>
      <w:r>
        <w:rPr>
          <w:spacing w:val="4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those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interpreted</w:t>
      </w:r>
      <w:r>
        <w:rPr>
          <w:spacing w:val="34"/>
          <w:w w:val="109"/>
        </w:rPr>
        <w:t xml:space="preserve"> </w:t>
      </w:r>
      <w:r>
        <w:rPr>
          <w:w w:val="105"/>
        </w:rPr>
        <w:t>water-level</w:t>
      </w:r>
      <w:r>
        <w:rPr>
          <w:spacing w:val="-6"/>
          <w:w w:val="105"/>
        </w:rPr>
        <w:t xml:space="preserve"> </w:t>
      </w:r>
      <w:r>
        <w:rPr>
          <w:w w:val="105"/>
        </w:rPr>
        <w:t>fluctuations.</w:t>
      </w:r>
    </w:p>
    <w:p w:rsidR="00937B91" w:rsidRDefault="00F84142">
      <w:pPr>
        <w:pStyle w:val="BodyText"/>
        <w:ind w:left="465"/>
      </w:pP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parameter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keep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eye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doing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validation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water</w:t>
      </w:r>
      <w:r>
        <w:rPr>
          <w:spacing w:val="-5"/>
          <w:w w:val="105"/>
        </w:rPr>
        <w:t xml:space="preserve"> </w:t>
      </w:r>
      <w:r>
        <w:rPr>
          <w:w w:val="105"/>
        </w:rPr>
        <w:t>level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series.</w:t>
      </w:r>
    </w:p>
    <w:p w:rsidR="00937B91" w:rsidRDefault="00F84142">
      <w:pPr>
        <w:pStyle w:val="BodyText"/>
        <w:spacing w:before="13" w:line="251" w:lineRule="auto"/>
        <w:ind w:right="150" w:firstLine="351"/>
        <w:jc w:val="both"/>
      </w:pP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project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Monteregie</w:t>
      </w:r>
      <w:proofErr w:type="spellEnd"/>
      <w:r>
        <w:rPr>
          <w:spacing w:val="40"/>
          <w:w w:val="105"/>
        </w:rPr>
        <w:t xml:space="preserve"> </w:t>
      </w:r>
      <w:proofErr w:type="spellStart"/>
      <w:proofErr w:type="gramStart"/>
      <w:r>
        <w:rPr>
          <w:w w:val="105"/>
        </w:rPr>
        <w:t>Est</w:t>
      </w:r>
      <w:proofErr w:type="spellEnd"/>
      <w:proofErr w:type="gramEnd"/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PACES</w:t>
      </w:r>
      <w:r>
        <w:rPr>
          <w:spacing w:val="39"/>
          <w:w w:val="105"/>
        </w:rPr>
        <w:t xml:space="preserve"> </w:t>
      </w:r>
      <w:r>
        <w:rPr>
          <w:w w:val="105"/>
        </w:rPr>
        <w:t>project,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tolerated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difference</w:t>
      </w:r>
      <w:r>
        <w:rPr>
          <w:w w:val="102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automatic</w:t>
      </w:r>
      <w:r>
        <w:rPr>
          <w:spacing w:val="14"/>
          <w:w w:val="105"/>
        </w:rPr>
        <w:t xml:space="preserve"> </w:t>
      </w:r>
      <w:r>
        <w:rPr>
          <w:w w:val="105"/>
        </w:rPr>
        <w:t>values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+-</w:t>
      </w:r>
      <w:r>
        <w:rPr>
          <w:spacing w:val="14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cm.</w:t>
      </w:r>
    </w:p>
    <w:p w:rsidR="00937B91" w:rsidRDefault="00937B91">
      <w:pPr>
        <w:spacing w:line="251" w:lineRule="auto"/>
        <w:jc w:val="both"/>
        <w:sectPr w:rsidR="00937B91">
          <w:pgSz w:w="12240" w:h="15840"/>
          <w:pgMar w:top="1080" w:right="980" w:bottom="700" w:left="1020" w:header="0" w:footer="515" w:gutter="0"/>
          <w:cols w:space="720"/>
        </w:sect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937B91" w:rsidRDefault="00F84142">
      <w:pPr>
        <w:numPr>
          <w:ilvl w:val="0"/>
          <w:numId w:val="4"/>
        </w:numPr>
        <w:tabs>
          <w:tab w:val="left" w:pos="863"/>
        </w:tabs>
        <w:spacing w:before="22"/>
        <w:ind w:left="862"/>
        <w:jc w:val="both"/>
        <w:rPr>
          <w:rFonts w:ascii="Georgia" w:eastAsia="Georgia" w:hAnsi="Georgia" w:cs="Georgia"/>
          <w:sz w:val="49"/>
          <w:szCs w:val="49"/>
        </w:rPr>
      </w:pPr>
      <w:bookmarkStart w:id="383" w:name="Plotting_the_data"/>
      <w:bookmarkStart w:id="384" w:name="_bookmark36"/>
      <w:bookmarkEnd w:id="383"/>
      <w:bookmarkEnd w:id="384"/>
      <w:r>
        <w:rPr>
          <w:rFonts w:ascii="Georgia"/>
          <w:b/>
          <w:sz w:val="49"/>
        </w:rPr>
        <w:t>Plotting</w:t>
      </w:r>
      <w:r>
        <w:rPr>
          <w:rFonts w:ascii="Georgia"/>
          <w:b/>
          <w:spacing w:val="12"/>
          <w:sz w:val="49"/>
        </w:rPr>
        <w:t xml:space="preserve"> </w:t>
      </w:r>
      <w:r>
        <w:rPr>
          <w:rFonts w:ascii="Georgia"/>
          <w:b/>
          <w:sz w:val="49"/>
        </w:rPr>
        <w:t>the</w:t>
      </w:r>
      <w:r>
        <w:rPr>
          <w:rFonts w:ascii="Georgia"/>
          <w:b/>
          <w:spacing w:val="13"/>
          <w:sz w:val="49"/>
        </w:rPr>
        <w:t xml:space="preserve"> </w:t>
      </w:r>
      <w:r>
        <w:rPr>
          <w:rFonts w:ascii="Georgia"/>
          <w:b/>
          <w:sz w:val="49"/>
        </w:rPr>
        <w:t>data</w:t>
      </w:r>
    </w:p>
    <w:p w:rsidR="00937B91" w:rsidRDefault="00937B91">
      <w:pPr>
        <w:spacing w:before="5"/>
        <w:rPr>
          <w:rFonts w:ascii="Georgia" w:eastAsia="Georgia" w:hAnsi="Georgia" w:cs="Georgia"/>
          <w:b/>
          <w:bCs/>
          <w:sz w:val="66"/>
          <w:szCs w:val="66"/>
        </w:rPr>
      </w:pPr>
    </w:p>
    <w:p w:rsidR="00937B91" w:rsidRDefault="00F84142">
      <w:pPr>
        <w:pStyle w:val="BodyText"/>
        <w:spacing w:line="251" w:lineRule="auto"/>
        <w:ind w:left="101" w:right="105"/>
        <w:jc w:val="both"/>
      </w:pPr>
      <w:r>
        <w:rPr>
          <w:w w:val="105"/>
        </w:rPr>
        <w:t>WHAT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powerful</w:t>
      </w:r>
      <w:r>
        <w:rPr>
          <w:spacing w:val="30"/>
          <w:w w:val="105"/>
        </w:rPr>
        <w:t xml:space="preserve"> </w:t>
      </w:r>
      <w:r>
        <w:rPr>
          <w:w w:val="105"/>
        </w:rPr>
        <w:t>Python</w:t>
      </w:r>
      <w:r>
        <w:rPr>
          <w:spacing w:val="31"/>
          <w:w w:val="105"/>
        </w:rPr>
        <w:t xml:space="preserve"> </w:t>
      </w:r>
      <w:r>
        <w:rPr>
          <w:w w:val="105"/>
        </w:rPr>
        <w:t>package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Matplotlib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render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publication-</w:t>
      </w:r>
      <w:r>
        <w:rPr>
          <w:w w:val="107"/>
        </w:rPr>
        <w:t xml:space="preserve"> </w:t>
      </w:r>
      <w:r>
        <w:rPr>
          <w:w w:val="105"/>
        </w:rPr>
        <w:t>quality</w:t>
      </w:r>
      <w:r>
        <w:rPr>
          <w:spacing w:val="9"/>
          <w:w w:val="105"/>
        </w:rPr>
        <w:t xml:space="preserve"> </w:t>
      </w:r>
      <w:r>
        <w:rPr>
          <w:w w:val="105"/>
        </w:rPr>
        <w:t>graph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complex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layout.</w:t>
      </w:r>
      <w:proofErr w:type="gramEnd"/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tool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built</w:t>
      </w:r>
      <w:r>
        <w:rPr>
          <w:spacing w:val="9"/>
          <w:w w:val="105"/>
        </w:rPr>
        <w:t xml:space="preserve"> </w:t>
      </w:r>
      <w:r>
        <w:rPr>
          <w:w w:val="105"/>
        </w:rPr>
        <w:t>internally,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w w:val="96"/>
        </w:rPr>
        <w:t xml:space="preserve"> </w:t>
      </w:r>
      <w:r>
        <w:rPr>
          <w:w w:val="105"/>
        </w:rPr>
        <w:t>almost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graph</w:t>
      </w:r>
      <w:r>
        <w:rPr>
          <w:spacing w:val="-1"/>
          <w:w w:val="105"/>
        </w:rPr>
        <w:t xml:space="preserve"> </w:t>
      </w:r>
      <w:r>
        <w:rPr>
          <w:w w:val="105"/>
        </w:rPr>
        <w:t>configuration that</w:t>
      </w:r>
      <w:r>
        <w:rPr>
          <w:spacing w:val="-1"/>
          <w:w w:val="105"/>
        </w:rPr>
        <w:t xml:space="preserve"> </w:t>
      </w:r>
      <w:r>
        <w:rPr>
          <w:w w:val="105"/>
        </w:rPr>
        <w:t>can’t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done.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possibility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seldom</w:t>
      </w:r>
      <w:r>
        <w:rPr>
          <w:spacing w:val="-1"/>
          <w:w w:val="105"/>
        </w:rPr>
        <w:t xml:space="preserve"> </w:t>
      </w:r>
      <w:r>
        <w:rPr>
          <w:w w:val="105"/>
        </w:rPr>
        <w:t>limited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UI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requires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implement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addition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UI.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however</w:t>
      </w:r>
      <w:r>
        <w:rPr>
          <w:w w:val="99"/>
        </w:rPr>
        <w:t xml:space="preserve"> </w:t>
      </w:r>
      <w:r>
        <w:rPr>
          <w:w w:val="105"/>
        </w:rPr>
        <w:t>very</w:t>
      </w:r>
      <w:r>
        <w:rPr>
          <w:spacing w:val="27"/>
          <w:w w:val="105"/>
        </w:rPr>
        <w:t xml:space="preserve"> </w:t>
      </w:r>
      <w:r>
        <w:rPr>
          <w:w w:val="105"/>
        </w:rPr>
        <w:t>fast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changes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7"/>
          <w:w w:val="105"/>
        </w:rPr>
        <w:t xml:space="preserve"> </w:t>
      </w:r>
      <w:r>
        <w:rPr>
          <w:w w:val="105"/>
        </w:rPr>
        <w:t>code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graph</w:t>
      </w:r>
      <w:r>
        <w:rPr>
          <w:spacing w:val="27"/>
          <w:w w:val="105"/>
        </w:rPr>
        <w:t xml:space="preserve"> </w:t>
      </w:r>
      <w:r>
        <w:rPr>
          <w:w w:val="105"/>
        </w:rPr>
        <w:t>exactly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way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desired. WHAT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proofErr w:type="spellStart"/>
      <w:r>
        <w:rPr>
          <w:spacing w:val="-1"/>
          <w:w w:val="105"/>
        </w:rPr>
        <w:t>buit</w:t>
      </w:r>
      <w:r>
        <w:rPr>
          <w:spacing w:val="-2"/>
          <w:w w:val="105"/>
        </w:rPr>
        <w:t>l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modular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fashion.</w:t>
      </w:r>
      <w:proofErr w:type="gramEnd"/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needed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entire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certain</w:t>
      </w:r>
      <w:r>
        <w:rPr>
          <w:spacing w:val="28"/>
          <w:w w:val="105"/>
        </w:rPr>
        <w:t xml:space="preserve"> </w:t>
      </w:r>
      <w:r>
        <w:rPr>
          <w:w w:val="105"/>
        </w:rPr>
        <w:t>feature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needed.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example,</w:t>
      </w:r>
      <w:r>
        <w:rPr>
          <w:spacing w:val="30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possible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plus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hydrograph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Module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Hydroprint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UI.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idea,</w:t>
      </w:r>
      <w:r>
        <w:rPr>
          <w:spacing w:val="7"/>
          <w:w w:val="105"/>
        </w:rPr>
        <w:t xml:space="preserve"> </w:t>
      </w:r>
      <w:r>
        <w:rPr>
          <w:w w:val="105"/>
        </w:rPr>
        <w:t>suggestion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request,</w:t>
      </w:r>
      <w:r>
        <w:rPr>
          <w:spacing w:val="8"/>
          <w:w w:val="105"/>
        </w:rPr>
        <w:t xml:space="preserve"> </w:t>
      </w:r>
      <w:r>
        <w:rPr>
          <w:w w:val="105"/>
        </w:rPr>
        <w:t>please</w:t>
      </w:r>
      <w:r>
        <w:rPr>
          <w:w w:val="101"/>
        </w:rPr>
        <w:t xml:space="preserve"> </w:t>
      </w:r>
      <w:r>
        <w:rPr>
          <w:w w:val="105"/>
        </w:rPr>
        <w:t>contact</w:t>
      </w:r>
      <w:r>
        <w:rPr>
          <w:spacing w:val="7"/>
          <w:w w:val="105"/>
        </w:rPr>
        <w:t xml:space="preserve"> </w:t>
      </w:r>
      <w:r>
        <w:rPr>
          <w:w w:val="105"/>
        </w:rPr>
        <w:t>us.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hear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you.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example,</w:t>
      </w:r>
      <w:r>
        <w:rPr>
          <w:spacing w:val="8"/>
          <w:w w:val="105"/>
        </w:rPr>
        <w:t xml:space="preserve"> </w:t>
      </w:r>
      <w:r>
        <w:rPr>
          <w:w w:val="105"/>
        </w:rPr>
        <w:t>changing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color,</w:t>
      </w:r>
      <w:r>
        <w:rPr>
          <w:spacing w:val="7"/>
          <w:w w:val="105"/>
        </w:rPr>
        <w:t xml:space="preserve"> </w:t>
      </w:r>
      <w:r>
        <w:rPr>
          <w:w w:val="105"/>
        </w:rPr>
        <w:t>adding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legend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w w:val="103"/>
        </w:rPr>
        <w:t xml:space="preserve"> </w:t>
      </w:r>
      <w:r>
        <w:rPr>
          <w:w w:val="105"/>
        </w:rPr>
        <w:t>plotting</w:t>
      </w:r>
      <w:r>
        <w:rPr>
          <w:spacing w:val="6"/>
          <w:w w:val="105"/>
        </w:rPr>
        <w:t xml:space="preserve"> </w:t>
      </w:r>
      <w:r>
        <w:rPr>
          <w:w w:val="105"/>
        </w:rPr>
        <w:t>multiple</w:t>
      </w:r>
      <w:r>
        <w:rPr>
          <w:spacing w:val="5"/>
          <w:w w:val="105"/>
        </w:rPr>
        <w:t xml:space="preserve"> </w:t>
      </w:r>
      <w:r>
        <w:rPr>
          <w:w w:val="105"/>
        </w:rPr>
        <w:t>water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series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same</w:t>
      </w:r>
      <w:r>
        <w:rPr>
          <w:spacing w:val="7"/>
          <w:w w:val="105"/>
        </w:rPr>
        <w:t xml:space="preserve"> </w:t>
      </w:r>
      <w:r>
        <w:rPr>
          <w:w w:val="105"/>
        </w:rPr>
        <w:t>graph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something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easily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24"/>
          <w:w w:val="101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modifying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8"/>
          <w:w w:val="105"/>
        </w:rPr>
        <w:t xml:space="preserve"> </w:t>
      </w:r>
      <w:r>
        <w:rPr>
          <w:w w:val="105"/>
        </w:rPr>
        <w:t>code,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lot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implement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good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robust</w:t>
      </w:r>
      <w:r>
        <w:rPr>
          <w:w w:val="108"/>
        </w:rPr>
        <w:t xml:space="preserve"> </w:t>
      </w:r>
      <w:r>
        <w:rPr>
          <w:w w:val="105"/>
        </w:rPr>
        <w:t>UI</w:t>
      </w:r>
      <w:r>
        <w:rPr>
          <w:spacing w:val="-14"/>
          <w:w w:val="105"/>
        </w:rPr>
        <w:t xml:space="preserve"> </w:t>
      </w:r>
      <w:r>
        <w:rPr>
          <w:w w:val="105"/>
        </w:rPr>
        <w:t>design.</w:t>
      </w:r>
    </w:p>
    <w:p w:rsidR="00937B91" w:rsidRDefault="00F84142">
      <w:pPr>
        <w:pStyle w:val="BodyText"/>
        <w:spacing w:line="251" w:lineRule="auto"/>
        <w:ind w:left="101" w:right="151" w:firstLine="363"/>
        <w:jc w:val="both"/>
      </w:pPr>
      <w:r>
        <w:t>The</w:t>
      </w:r>
      <w:r>
        <w:rPr>
          <w:spacing w:val="27"/>
        </w:rPr>
        <w:t xml:space="preserve"> </w:t>
      </w:r>
      <w:r>
        <w:t>tradeoff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packaging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UI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production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graph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frame</w:t>
      </w:r>
      <w:r>
        <w:rPr>
          <w:spacing w:val="28"/>
        </w:rPr>
        <w:t xml:space="preserve"> </w:t>
      </w:r>
      <w:r>
        <w:t>of</w:t>
      </w:r>
      <w:r>
        <w:rPr>
          <w:w w:val="92"/>
        </w:rPr>
        <w:t xml:space="preserve"> </w:t>
      </w:r>
      <w:r>
        <w:t>WHAT</w:t>
      </w:r>
      <w:r>
        <w:rPr>
          <w:spacing w:val="27"/>
        </w:rPr>
        <w:t xml:space="preserve"> </w:t>
      </w:r>
      <w:r>
        <w:t>UI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proofErr w:type="gramStart"/>
      <w:r>
        <w:t>more</w:t>
      </w:r>
      <w:r>
        <w:rPr>
          <w:spacing w:val="26"/>
        </w:rPr>
        <w:t xml:space="preserve"> </w:t>
      </w:r>
      <w:r>
        <w:t>strict</w:t>
      </w:r>
      <w:proofErr w:type="gramEnd"/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allow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less</w:t>
      </w:r>
      <w:r>
        <w:rPr>
          <w:spacing w:val="26"/>
        </w:rPr>
        <w:t xml:space="preserve"> </w:t>
      </w:r>
      <w:r>
        <w:t>flexibility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user.</w:t>
      </w:r>
      <w:r>
        <w:rPr>
          <w:spacing w:val="56"/>
        </w:rPr>
        <w:t xml:space="preserve"> </w:t>
      </w:r>
      <w:proofErr w:type="spellStart"/>
      <w:r>
        <w:t>Neverthless</w:t>
      </w:r>
      <w:proofErr w:type="spellEnd"/>
      <w:r>
        <w:t>,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still</w:t>
      </w:r>
      <w:r>
        <w:rPr>
          <w:spacing w:val="27"/>
        </w:rPr>
        <w:t xml:space="preserve"> </w:t>
      </w:r>
      <w:r>
        <w:t>possible</w:t>
      </w:r>
      <w:r>
        <w:rPr>
          <w:spacing w:val="26"/>
        </w:rPr>
        <w:t xml:space="preserve"> </w:t>
      </w:r>
      <w:r>
        <w:t>to</w:t>
      </w:r>
      <w:r>
        <w:rPr>
          <w:w w:val="109"/>
        </w:rPr>
        <w:t xml:space="preserve"> </w:t>
      </w:r>
      <w:r>
        <w:t>produce</w:t>
      </w:r>
      <w:r>
        <w:rPr>
          <w:spacing w:val="30"/>
        </w:rPr>
        <w:t xml:space="preserve"> </w:t>
      </w:r>
      <w:r>
        <w:t>very</w:t>
      </w:r>
      <w:r>
        <w:rPr>
          <w:spacing w:val="30"/>
        </w:rPr>
        <w:t xml:space="preserve"> </w:t>
      </w:r>
      <w:r>
        <w:t>good</w:t>
      </w:r>
      <w:r>
        <w:rPr>
          <w:spacing w:val="30"/>
        </w:rPr>
        <w:t xml:space="preserve"> </w:t>
      </w:r>
      <w:r>
        <w:t>graph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UI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new</w:t>
      </w:r>
      <w:r>
        <w:rPr>
          <w:spacing w:val="30"/>
        </w:rPr>
        <w:t xml:space="preserve"> </w:t>
      </w:r>
      <w:r>
        <w:t>options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added</w:t>
      </w:r>
      <w:r>
        <w:rPr>
          <w:spacing w:val="30"/>
        </w:rPr>
        <w:t xml:space="preserve"> </w:t>
      </w:r>
      <w:r>
        <w:t>frequently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30"/>
        </w:rPr>
        <w:t xml:space="preserve"> </w:t>
      </w:r>
      <w:r>
        <w:t>add</w:t>
      </w:r>
      <w:r>
        <w:rPr>
          <w:spacing w:val="21"/>
          <w:w w:val="106"/>
        </w:rPr>
        <w:t xml:space="preserve"> </w:t>
      </w:r>
      <w:r>
        <w:t>more</w:t>
      </w:r>
      <w:r>
        <w:rPr>
          <w:spacing w:val="47"/>
        </w:rPr>
        <w:t xml:space="preserve"> </w:t>
      </w:r>
      <w:r>
        <w:t>flexibility.</w:t>
      </w:r>
    </w:p>
    <w:p w:rsidR="00937B91" w:rsidRDefault="00F84142">
      <w:pPr>
        <w:pStyle w:val="BodyText"/>
        <w:spacing w:line="251" w:lineRule="auto"/>
        <w:ind w:right="142" w:firstLine="351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plotting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weather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2"/>
          <w:w w:val="105"/>
        </w:rPr>
        <w:t xml:space="preserve"> </w:t>
      </w:r>
      <w:r>
        <w:rPr>
          <w:w w:val="105"/>
        </w:rPr>
        <w:t>graph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publication-quality</w:t>
      </w:r>
      <w:r>
        <w:rPr>
          <w:w w:val="108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done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 ‘‘Layout’’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tab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‘‘Hydrograph’’ (see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X).</w:t>
      </w:r>
    </w:p>
    <w:p w:rsidR="00937B91" w:rsidRDefault="00937B91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937B91" w:rsidRDefault="00937B91">
      <w:pPr>
        <w:spacing w:line="200" w:lineRule="atLeast"/>
        <w:ind w:left="1360"/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F84142">
      <w:pPr>
        <w:pStyle w:val="BodyText"/>
        <w:spacing w:before="156"/>
        <w:ind w:left="2287"/>
      </w:pPr>
      <w:bookmarkStart w:id="385" w:name="_bookmark37"/>
      <w:bookmarkEnd w:id="385"/>
      <w:r>
        <w:t>Figure</w:t>
      </w:r>
      <w:r>
        <w:rPr>
          <w:spacing w:val="27"/>
        </w:rPr>
        <w:t xml:space="preserve"> </w:t>
      </w:r>
      <w:r>
        <w:t>5.1:</w:t>
      </w:r>
      <w:r>
        <w:rPr>
          <w:spacing w:val="56"/>
        </w:rPr>
        <w:t xml:space="preserve"> </w:t>
      </w:r>
      <w:r>
        <w:t>Mode</w:t>
      </w:r>
      <w:r>
        <w:rPr>
          <w:spacing w:val="27"/>
        </w:rPr>
        <w:t xml:space="preserve"> </w:t>
      </w:r>
      <w:r>
        <w:t>‘‘Layout’’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Tab</w:t>
      </w:r>
      <w:r>
        <w:rPr>
          <w:spacing w:val="27"/>
        </w:rPr>
        <w:t xml:space="preserve"> </w:t>
      </w:r>
      <w:r>
        <w:t>‘‘Hydrograph’’.</w:t>
      </w:r>
    </w:p>
    <w:p w:rsidR="00937B91" w:rsidRDefault="00937B91">
      <w:pPr>
        <w:sectPr w:rsidR="00937B91">
          <w:pgSz w:w="12240" w:h="15840"/>
          <w:pgMar w:top="1500" w:right="980" w:bottom="700" w:left="1020" w:header="0" w:footer="515" w:gutter="0"/>
          <w:cols w:space="720"/>
        </w:sectPr>
      </w:pPr>
    </w:p>
    <w:p w:rsidR="00937B91" w:rsidRDefault="00F84142">
      <w:pPr>
        <w:pStyle w:val="BodyText"/>
        <w:spacing w:before="29" w:line="251" w:lineRule="auto"/>
        <w:ind w:left="101" w:right="106" w:firstLine="363"/>
        <w:jc w:val="both"/>
      </w:pPr>
      <w:r>
        <w:rPr>
          <w:w w:val="105"/>
        </w:rPr>
        <w:lastRenderedPageBreak/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mode</w:t>
      </w:r>
      <w:r>
        <w:rPr>
          <w:spacing w:val="-7"/>
          <w:w w:val="105"/>
        </w:rPr>
        <w:t xml:space="preserve"> </w:t>
      </w:r>
      <w:r>
        <w:rPr>
          <w:w w:val="105"/>
        </w:rPr>
        <w:t>Layout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Computation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7"/>
          <w:w w:val="105"/>
        </w:rPr>
        <w:t xml:space="preserve"> </w:t>
      </w:r>
      <w:r>
        <w:rPr>
          <w:w w:val="105"/>
        </w:rPr>
        <w:t>importing</w:t>
      </w:r>
      <w:r>
        <w:rPr>
          <w:w w:val="103"/>
        </w:rPr>
        <w:t xml:space="preserve"> </w:t>
      </w:r>
      <w:r>
        <w:rPr>
          <w:w w:val="105"/>
        </w:rPr>
        <w:t>a 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or a</w:t>
      </w:r>
      <w:r>
        <w:rPr>
          <w:spacing w:val="1"/>
          <w:w w:val="105"/>
        </w:rPr>
        <w:t xml:space="preserve"> </w:t>
      </w: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in one</w:t>
      </w:r>
      <w:r>
        <w:rPr>
          <w:spacing w:val="1"/>
          <w:w w:val="105"/>
        </w:rPr>
        <w:t xml:space="preserve"> </w:t>
      </w:r>
      <w:r>
        <w:rPr>
          <w:w w:val="105"/>
        </w:rPr>
        <w:t>mode,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the content</w:t>
      </w:r>
      <w:r>
        <w:rPr>
          <w:spacing w:val="2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other.</w:t>
      </w:r>
      <w:r>
        <w:rPr>
          <w:spacing w:val="25"/>
          <w:w w:val="105"/>
        </w:rPr>
        <w:t xml:space="preserve"> </w:t>
      </w:r>
      <w:r>
        <w:rPr>
          <w:w w:val="105"/>
        </w:rPr>
        <w:t>Thus,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importing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explained</w:t>
      </w:r>
      <w:r>
        <w:rPr>
          <w:spacing w:val="6"/>
          <w:w w:val="105"/>
        </w:rPr>
        <w:t xml:space="preserve"> </w:t>
      </w:r>
      <w:r>
        <w:rPr>
          <w:w w:val="105"/>
        </w:rPr>
        <w:t>previously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section</w:t>
      </w:r>
      <w:r>
        <w:rPr>
          <w:spacing w:val="5"/>
          <w:w w:val="105"/>
        </w:rPr>
        <w:t xml:space="preserve"> </w:t>
      </w:r>
      <w:r>
        <w:rPr>
          <w:w w:val="105"/>
        </w:rPr>
        <w:t>X.</w:t>
      </w:r>
      <w:r>
        <w:rPr>
          <w:w w:val="102"/>
        </w:rPr>
        <w:t xml:space="preserve"> </w:t>
      </w: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file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loaded</w:t>
      </w:r>
      <w:r>
        <w:rPr>
          <w:spacing w:val="27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memory,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weather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file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station</w:t>
      </w:r>
      <w:r>
        <w:rPr>
          <w:spacing w:val="27"/>
          <w:w w:val="105"/>
        </w:rPr>
        <w:t xml:space="preserve"> </w:t>
      </w:r>
      <w:r>
        <w:rPr>
          <w:w w:val="105"/>
        </w:rPr>
        <w:t>closest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loaded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folder</w:t>
      </w:r>
      <w:r>
        <w:rPr>
          <w:spacing w:val="26"/>
          <w:w w:val="105"/>
        </w:rPr>
        <w:t xml:space="preserve"> </w:t>
      </w:r>
      <w:r>
        <w:rPr>
          <w:w w:val="105"/>
        </w:rPr>
        <w:t>Output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empty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w w:val="108"/>
        </w:rPr>
        <w:t xml:space="preserve"> </w:t>
      </w:r>
      <w:r>
        <w:rPr>
          <w:w w:val="105"/>
        </w:rPr>
        <w:t>both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52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weather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loaded</w:t>
      </w:r>
      <w:r>
        <w:rPr>
          <w:spacing w:val="20"/>
          <w:w w:val="105"/>
        </w:rPr>
        <w:t xml:space="preserve"> </w:t>
      </w:r>
      <w:r>
        <w:rPr>
          <w:w w:val="105"/>
        </w:rPr>
        <w:t>before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1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file,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weather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plotted.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disable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plotting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either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weather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w w:val="112"/>
        </w:rPr>
        <w:t xml:space="preserve"> </w:t>
      </w:r>
      <w:r>
        <w:rPr>
          <w:w w:val="105"/>
        </w:rPr>
        <w:t>file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series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anytime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plot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dataset</w:t>
      </w:r>
      <w:r>
        <w:rPr>
          <w:spacing w:val="22"/>
          <w:w w:val="105"/>
        </w:rPr>
        <w:t xml:space="preserve"> </w:t>
      </w:r>
      <w:r>
        <w:rPr>
          <w:w w:val="105"/>
        </w:rPr>
        <w:t>alone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single</w:t>
      </w:r>
      <w:r>
        <w:rPr>
          <w:spacing w:val="30"/>
          <w:w w:val="105"/>
        </w:rPr>
        <w:t xml:space="preserve"> </w:t>
      </w:r>
      <w:r>
        <w:rPr>
          <w:w w:val="105"/>
        </w:rPr>
        <w:t>graph.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purpose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mode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explore</w:t>
      </w:r>
      <w:r>
        <w:rPr>
          <w:spacing w:val="30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data,</w:t>
      </w:r>
      <w:r>
        <w:rPr>
          <w:spacing w:val="30"/>
          <w:w w:val="105"/>
        </w:rPr>
        <w:t xml:space="preserve"> </w:t>
      </w:r>
      <w:r>
        <w:rPr>
          <w:w w:val="105"/>
        </w:rPr>
        <w:t>nor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conduct</w:t>
      </w:r>
      <w:r>
        <w:rPr>
          <w:spacing w:val="21"/>
          <w:w w:val="108"/>
        </w:rPr>
        <w:t xml:space="preserve"> </w:t>
      </w:r>
      <w:r>
        <w:rPr>
          <w:w w:val="105"/>
        </w:rPr>
        <w:t>computation,</w:t>
      </w:r>
      <w:r>
        <w:rPr>
          <w:spacing w:val="27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6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data.</w:t>
      </w:r>
    </w:p>
    <w:p w:rsidR="00937B91" w:rsidRDefault="00F84142">
      <w:pPr>
        <w:pStyle w:val="BodyText"/>
        <w:spacing w:line="251" w:lineRule="auto"/>
        <w:ind w:right="151" w:firstLine="351"/>
        <w:jc w:val="both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tab</w:t>
      </w:r>
      <w:r>
        <w:rPr>
          <w:spacing w:val="12"/>
          <w:w w:val="105"/>
        </w:rPr>
        <w:t xml:space="preserve"> </w:t>
      </w:r>
      <w:r>
        <w:rPr>
          <w:w w:val="105"/>
        </w:rPr>
        <w:t>hydrograph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equiped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toolbar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top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2"/>
          <w:w w:val="105"/>
        </w:rPr>
        <w:t xml:space="preserve"> </w:t>
      </w:r>
      <w:r>
        <w:rPr>
          <w:w w:val="105"/>
        </w:rPr>
        <w:t>panel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edit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graph.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design,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16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graph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being</w:t>
      </w:r>
      <w:r>
        <w:rPr>
          <w:w w:val="102"/>
        </w:rPr>
        <w:t xml:space="preserve"> </w:t>
      </w:r>
      <w:r>
        <w:rPr>
          <w:w w:val="105"/>
        </w:rPr>
        <w:t>produced.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display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figure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bitmap</w:t>
      </w:r>
      <w:r>
        <w:rPr>
          <w:spacing w:val="31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purposes.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figure</w:t>
      </w:r>
      <w:r>
        <w:rPr>
          <w:spacing w:val="22"/>
          <w:w w:val="102"/>
        </w:rPr>
        <w:t xml:space="preserve"> </w:t>
      </w:r>
      <w:r>
        <w:rPr>
          <w:w w:val="105"/>
        </w:rPr>
        <w:t>however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saved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svg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format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fully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vectorial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work.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panned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1"/>
          <w:w w:val="105"/>
        </w:rPr>
        <w:t>dra</w:t>
      </w:r>
      <w:r>
        <w:rPr>
          <w:spacing w:val="-2"/>
          <w:w w:val="105"/>
        </w:rPr>
        <w:t>ggin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mouse</w:t>
      </w:r>
      <w:r>
        <w:rPr>
          <w:spacing w:val="-1"/>
          <w:w w:val="105"/>
        </w:rPr>
        <w:t xml:space="preserve"> </w:t>
      </w:r>
      <w:r>
        <w:rPr>
          <w:w w:val="105"/>
        </w:rPr>
        <w:t>with the</w:t>
      </w:r>
      <w:r>
        <w:rPr>
          <w:spacing w:val="-1"/>
          <w:w w:val="105"/>
        </w:rPr>
        <w:t xml:space="preserve"> </w:t>
      </w:r>
      <w:r>
        <w:rPr>
          <w:w w:val="105"/>
        </w:rPr>
        <w:t>mouse</w:t>
      </w:r>
      <w:r>
        <w:rPr>
          <w:spacing w:val="-1"/>
          <w:w w:val="105"/>
        </w:rPr>
        <w:t xml:space="preserve"> </w:t>
      </w:r>
      <w:r>
        <w:rPr>
          <w:w w:val="105"/>
        </w:rPr>
        <w:t>button</w:t>
      </w:r>
      <w:r>
        <w:rPr>
          <w:spacing w:val="-1"/>
          <w:w w:val="105"/>
        </w:rPr>
        <w:t xml:space="preserve"> </w:t>
      </w:r>
      <w:r>
        <w:rPr>
          <w:w w:val="105"/>
        </w:rPr>
        <w:t>depressed.</w:t>
      </w:r>
      <w:r>
        <w:rPr>
          <w:spacing w:val="19"/>
          <w:w w:val="105"/>
        </w:rPr>
        <w:t xml:space="preserve"> </w:t>
      </w:r>
      <w:r>
        <w:rPr>
          <w:w w:val="105"/>
        </w:rPr>
        <w:t>Zoom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pressing</w:t>
      </w:r>
      <w:r>
        <w:rPr>
          <w:spacing w:val="2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Ctrl</w:t>
      </w:r>
      <w:r>
        <w:rPr>
          <w:spacing w:val="5"/>
          <w:w w:val="105"/>
        </w:rPr>
        <w:t xml:space="preserve"> </w:t>
      </w:r>
      <w:r>
        <w:rPr>
          <w:w w:val="105"/>
        </w:rPr>
        <w:t>key</w:t>
      </w:r>
      <w:r>
        <w:rPr>
          <w:spacing w:val="4"/>
          <w:w w:val="105"/>
        </w:rPr>
        <w:t xml:space="preserve"> </w:t>
      </w:r>
      <w:r>
        <w:rPr>
          <w:w w:val="105"/>
        </w:rPr>
        <w:t>while</w:t>
      </w:r>
      <w:r>
        <w:rPr>
          <w:spacing w:val="5"/>
          <w:w w:val="105"/>
        </w:rPr>
        <w:t xml:space="preserve"> </w:t>
      </w:r>
      <w:r>
        <w:rPr>
          <w:w w:val="105"/>
        </w:rPr>
        <w:t>moving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3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up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zoom</w:t>
      </w:r>
      <w:r>
        <w:rPr>
          <w:spacing w:val="5"/>
          <w:w w:val="105"/>
        </w:rPr>
        <w:t xml:space="preserve"> </w:t>
      </w:r>
      <w:r>
        <w:rPr>
          <w:w w:val="105"/>
        </w:rPr>
        <w:t>out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4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down.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997"/>
        </w:tabs>
        <w:spacing w:before="146"/>
        <w:ind w:left="996"/>
        <w:rPr>
          <w:rFonts w:ascii="Georgia" w:eastAsia="Georgia" w:hAnsi="Georgia" w:cs="Georgia"/>
          <w:sz w:val="34"/>
          <w:szCs w:val="34"/>
        </w:rPr>
      </w:pPr>
      <w:bookmarkStart w:id="386" w:name="Hydrograph_Overview"/>
      <w:bookmarkStart w:id="387" w:name="_bookmark38"/>
      <w:bookmarkEnd w:id="386"/>
      <w:bookmarkEnd w:id="387"/>
      <w:r>
        <w:rPr>
          <w:rFonts w:ascii="Georgia"/>
          <w:b/>
          <w:w w:val="95"/>
          <w:sz w:val="34"/>
        </w:rPr>
        <w:t>Hydrograph</w:t>
      </w:r>
      <w:r>
        <w:rPr>
          <w:rFonts w:ascii="Georgia"/>
          <w:b/>
          <w:spacing w:val="79"/>
          <w:w w:val="95"/>
          <w:sz w:val="34"/>
        </w:rPr>
        <w:t xml:space="preserve"> </w:t>
      </w:r>
      <w:r>
        <w:rPr>
          <w:rFonts w:ascii="Georgia"/>
          <w:b/>
          <w:w w:val="95"/>
          <w:sz w:val="34"/>
        </w:rPr>
        <w:t>Overview</w:t>
      </w:r>
    </w:p>
    <w:p w:rsidR="00937B91" w:rsidRDefault="00F84142">
      <w:pPr>
        <w:pStyle w:val="BodyText"/>
        <w:spacing w:before="227" w:line="251" w:lineRule="auto"/>
        <w:ind w:right="145" w:hanging="9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5"/>
          <w:w w:val="105"/>
        </w:rPr>
        <w:t xml:space="preserve"> </w:t>
      </w:r>
      <w:r>
        <w:rPr>
          <w:w w:val="105"/>
        </w:rPr>
        <w:t>feature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product</w:t>
      </w:r>
      <w:r>
        <w:rPr>
          <w:spacing w:val="-2"/>
          <w:w w:val="105"/>
        </w:rPr>
        <w:t>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publication=quality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contains</w:t>
      </w:r>
      <w:r>
        <w:rPr>
          <w:spacing w:val="25"/>
          <w:w w:val="105"/>
        </w:rPr>
        <w:t xml:space="preserve"> </w:t>
      </w:r>
      <w:r>
        <w:rPr>
          <w:w w:val="105"/>
        </w:rPr>
        <w:t>both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time-series.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997"/>
        </w:tabs>
        <w:spacing w:before="146"/>
        <w:ind w:left="996"/>
        <w:rPr>
          <w:rFonts w:ascii="Georgia" w:eastAsia="Georgia" w:hAnsi="Georgia" w:cs="Georgia"/>
          <w:sz w:val="34"/>
          <w:szCs w:val="34"/>
        </w:rPr>
      </w:pPr>
      <w:bookmarkStart w:id="388" w:name="Toolbar"/>
      <w:bookmarkStart w:id="389" w:name="_bookmark39"/>
      <w:bookmarkEnd w:id="388"/>
      <w:bookmarkEnd w:id="389"/>
      <w:r>
        <w:rPr>
          <w:rFonts w:ascii="Georgia"/>
          <w:b/>
          <w:sz w:val="34"/>
        </w:rPr>
        <w:t>Toolbar</w:t>
      </w:r>
    </w:p>
    <w:p w:rsidR="00937B91" w:rsidRDefault="00F84142">
      <w:pPr>
        <w:pStyle w:val="BodyText"/>
        <w:spacing w:before="227" w:line="251" w:lineRule="auto"/>
        <w:ind w:right="145" w:hanging="9"/>
      </w:pP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toolbar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offers</w:t>
      </w:r>
      <w:r>
        <w:rPr>
          <w:spacing w:val="34"/>
          <w:w w:val="105"/>
        </w:rPr>
        <w:t xml:space="preserve"> </w:t>
      </w:r>
      <w:r>
        <w:rPr>
          <w:w w:val="105"/>
        </w:rPr>
        <w:t>various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tool</w:t>
      </w:r>
      <w:proofErr w:type="gramEnd"/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mostly</w:t>
      </w:r>
      <w:r>
        <w:rPr>
          <w:spacing w:val="33"/>
          <w:w w:val="105"/>
        </w:rPr>
        <w:t xml:space="preserve"> </w:t>
      </w:r>
      <w:r>
        <w:rPr>
          <w:w w:val="105"/>
        </w:rPr>
        <w:t>composed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single</w:t>
      </w:r>
      <w:r>
        <w:rPr>
          <w:spacing w:val="34"/>
          <w:w w:val="105"/>
        </w:rPr>
        <w:t xml:space="preserve"> </w:t>
      </w:r>
      <w:r>
        <w:rPr>
          <w:w w:val="105"/>
        </w:rPr>
        <w:t>action</w:t>
      </w:r>
      <w:r>
        <w:rPr>
          <w:spacing w:val="34"/>
          <w:w w:val="105"/>
        </w:rPr>
        <w:t xml:space="preserve"> </w:t>
      </w:r>
      <w:r>
        <w:rPr>
          <w:w w:val="105"/>
        </w:rPr>
        <w:t>button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automatic</w:t>
      </w:r>
      <w:r>
        <w:rPr>
          <w:spacing w:val="27"/>
          <w:w w:val="110"/>
        </w:rPr>
        <w:t xml:space="preserve"> </w:t>
      </w:r>
      <w:proofErr w:type="spellStart"/>
      <w:r>
        <w:rPr>
          <w:w w:val="105"/>
        </w:rPr>
        <w:t>formating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figure.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left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right:</w:t>
      </w:r>
    </w:p>
    <w:p w:rsidR="00937B91" w:rsidRDefault="00937B91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937B91" w:rsidRDefault="00F84142">
      <w:pPr>
        <w:pStyle w:val="BodyText"/>
        <w:spacing w:before="55" w:line="251" w:lineRule="auto"/>
        <w:ind w:left="961" w:right="105"/>
        <w:jc w:val="both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toggle</w:t>
      </w:r>
      <w:r>
        <w:rPr>
          <w:spacing w:val="-17"/>
          <w:w w:val="110"/>
        </w:rPr>
        <w:t xml:space="preserve"> </w:t>
      </w:r>
      <w:r>
        <w:rPr>
          <w:w w:val="110"/>
        </w:rPr>
        <w:t>button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switch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6"/>
          <w:w w:val="110"/>
        </w:rPr>
        <w:t xml:space="preserve"> </w:t>
      </w:r>
      <w:r>
        <w:rPr>
          <w:w w:val="110"/>
        </w:rPr>
        <w:t>one</w:t>
      </w:r>
      <w:r>
        <w:rPr>
          <w:spacing w:val="-16"/>
          <w:w w:val="110"/>
        </w:rPr>
        <w:t xml:space="preserve"> </w:t>
      </w:r>
      <w:r>
        <w:rPr>
          <w:w w:val="110"/>
        </w:rPr>
        <w:t>mode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other. As</w:t>
      </w:r>
      <w:r>
        <w:rPr>
          <w:spacing w:val="-15"/>
          <w:w w:val="110"/>
        </w:rPr>
        <w:t xml:space="preserve"> </w:t>
      </w:r>
      <w:r>
        <w:rPr>
          <w:w w:val="110"/>
        </w:rPr>
        <w:t>said</w:t>
      </w:r>
      <w:r>
        <w:rPr>
          <w:spacing w:val="-16"/>
          <w:w w:val="110"/>
        </w:rPr>
        <w:t xml:space="preserve"> </w:t>
      </w:r>
      <w:r>
        <w:rPr>
          <w:w w:val="110"/>
        </w:rPr>
        <w:t>previously,</w:t>
      </w:r>
      <w:r>
        <w:rPr>
          <w:spacing w:val="-17"/>
          <w:w w:val="110"/>
        </w:rPr>
        <w:t xml:space="preserve"> </w:t>
      </w:r>
      <w:r>
        <w:rPr>
          <w:w w:val="110"/>
        </w:rPr>
        <w:t>both</w:t>
      </w:r>
      <w:r>
        <w:rPr>
          <w:w w:val="108"/>
        </w:rPr>
        <w:t xml:space="preserve"> </w:t>
      </w:r>
      <w:r>
        <w:rPr>
          <w:w w:val="110"/>
        </w:rPr>
        <w:t>mode</w:t>
      </w:r>
      <w:r>
        <w:rPr>
          <w:spacing w:val="-27"/>
          <w:w w:val="110"/>
        </w:rPr>
        <w:t xml:space="preserve"> </w:t>
      </w:r>
      <w:r>
        <w:rPr>
          <w:w w:val="110"/>
        </w:rPr>
        <w:t>shares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same</w:t>
      </w:r>
      <w:r>
        <w:rPr>
          <w:spacing w:val="-26"/>
          <w:w w:val="110"/>
        </w:rPr>
        <w:t xml:space="preserve"> </w:t>
      </w:r>
      <w:r>
        <w:rPr>
          <w:w w:val="110"/>
        </w:rPr>
        <w:t>data.</w:t>
      </w:r>
      <w:r>
        <w:rPr>
          <w:spacing w:val="-11"/>
          <w:w w:val="110"/>
        </w:rPr>
        <w:t xml:space="preserve"> </w:t>
      </w:r>
      <w:r>
        <w:rPr>
          <w:w w:val="110"/>
        </w:rPr>
        <w:t>Hence,</w:t>
      </w:r>
      <w:r>
        <w:rPr>
          <w:spacing w:val="-26"/>
          <w:w w:val="110"/>
        </w:rPr>
        <w:t xml:space="preserve"> </w:t>
      </w:r>
      <w:r>
        <w:rPr>
          <w:w w:val="110"/>
        </w:rPr>
        <w:t>doing</w:t>
      </w:r>
      <w:r>
        <w:rPr>
          <w:spacing w:val="-26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-27"/>
          <w:w w:val="110"/>
        </w:rPr>
        <w:t xml:space="preserve"> </w:t>
      </w:r>
      <w:r>
        <w:rPr>
          <w:w w:val="110"/>
        </w:rPr>
        <w:t>on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dataset</w:t>
      </w:r>
      <w:r>
        <w:rPr>
          <w:spacing w:val="-27"/>
          <w:w w:val="110"/>
        </w:rPr>
        <w:t xml:space="preserve"> </w:t>
      </w:r>
      <w:proofErr w:type="gramStart"/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”</w:t>
      </w:r>
      <w:proofErr w:type="gramEnd"/>
      <w:r>
        <w:rPr>
          <w:w w:val="110"/>
        </w:rPr>
        <w:t>Edit”</w:t>
      </w:r>
      <w:r>
        <w:rPr>
          <w:spacing w:val="-26"/>
          <w:w w:val="110"/>
        </w:rPr>
        <w:t xml:space="preserve"> </w:t>
      </w:r>
      <w:r>
        <w:rPr>
          <w:w w:val="110"/>
        </w:rPr>
        <w:t>mode</w:t>
      </w:r>
      <w:r>
        <w:rPr>
          <w:spacing w:val="-26"/>
          <w:w w:val="110"/>
        </w:rPr>
        <w:t xml:space="preserve"> </w:t>
      </w:r>
      <w:r>
        <w:rPr>
          <w:w w:val="110"/>
        </w:rPr>
        <w:t>will</w:t>
      </w:r>
      <w:r>
        <w:rPr>
          <w:w w:val="95"/>
        </w:rPr>
        <w:t xml:space="preserve"> </w:t>
      </w:r>
      <w:r>
        <w:rPr>
          <w:w w:val="110"/>
        </w:rPr>
        <w:t>impact</w:t>
      </w:r>
      <w:r>
        <w:rPr>
          <w:spacing w:val="-1"/>
          <w:w w:val="110"/>
        </w:rPr>
        <w:t xml:space="preserve"> </w:t>
      </w:r>
      <w:r>
        <w:rPr>
          <w:w w:val="110"/>
        </w:rPr>
        <w:t>what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plotted </w:t>
      </w:r>
      <w:r>
        <w:rPr>
          <w:w w:val="110"/>
        </w:rPr>
        <w:t>in the</w:t>
      </w:r>
      <w:r>
        <w:rPr>
          <w:spacing w:val="-1"/>
          <w:w w:val="110"/>
        </w:rPr>
        <w:t xml:space="preserve"> </w:t>
      </w:r>
      <w:r>
        <w:rPr>
          <w:w w:val="110"/>
        </w:rPr>
        <w:t>”Layout”</w:t>
      </w:r>
      <w:r>
        <w:rPr>
          <w:spacing w:val="-1"/>
          <w:w w:val="110"/>
        </w:rPr>
        <w:t xml:space="preserve"> </w:t>
      </w:r>
      <w:r>
        <w:rPr>
          <w:w w:val="110"/>
        </w:rPr>
        <w:t>mode.</w:t>
      </w:r>
      <w:r>
        <w:rPr>
          <w:spacing w:val="24"/>
          <w:w w:val="110"/>
        </w:rPr>
        <w:t xml:space="preserve"> </w:t>
      </w:r>
      <w:r>
        <w:rPr>
          <w:w w:val="110"/>
        </w:rPr>
        <w:t>Alternatively,</w:t>
      </w:r>
      <w:r>
        <w:rPr>
          <w:spacing w:val="2"/>
          <w:w w:val="110"/>
        </w:rPr>
        <w:t xml:space="preserve"> </w:t>
      </w:r>
      <w:r>
        <w:rPr>
          <w:w w:val="110"/>
        </w:rPr>
        <w:t>loading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water</w:t>
      </w:r>
      <w:r>
        <w:rPr>
          <w:spacing w:val="-1"/>
          <w:w w:val="110"/>
        </w:rPr>
        <w:t xml:space="preserve"> </w:t>
      </w:r>
      <w:r>
        <w:rPr>
          <w:w w:val="110"/>
        </w:rPr>
        <w:t>level</w:t>
      </w:r>
      <w:r>
        <w:rPr>
          <w:spacing w:val="26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impact</w:t>
      </w:r>
      <w:r>
        <w:rPr>
          <w:spacing w:val="4"/>
          <w:w w:val="110"/>
        </w:rPr>
        <w:t xml:space="preserve"> </w:t>
      </w:r>
      <w:r>
        <w:rPr>
          <w:w w:val="110"/>
        </w:rPr>
        <w:t>both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Edit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Layout</w:t>
      </w:r>
      <w:r>
        <w:rPr>
          <w:spacing w:val="4"/>
          <w:w w:val="110"/>
        </w:rPr>
        <w:t xml:space="preserve"> </w:t>
      </w:r>
      <w:r>
        <w:rPr>
          <w:w w:val="110"/>
        </w:rPr>
        <w:t>mode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time.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possible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switch</w:t>
      </w:r>
      <w:r>
        <w:rPr>
          <w:spacing w:val="-16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6"/>
          <w:w w:val="110"/>
        </w:rPr>
        <w:t xml:space="preserve"> </w:t>
      </w:r>
      <w:r>
        <w:rPr>
          <w:w w:val="110"/>
        </w:rPr>
        <w:t>mode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ot</w:t>
      </w:r>
      <w:r>
        <w:rPr>
          <w:spacing w:val="-2"/>
          <w:w w:val="110"/>
        </w:rPr>
        <w:t>her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16"/>
          <w:w w:val="110"/>
        </w:rPr>
        <w:t xml:space="preserve"> </w:t>
      </w:r>
      <w:r>
        <w:rPr>
          <w:w w:val="110"/>
        </w:rPr>
        <w:t>anytime</w:t>
      </w:r>
      <w:r>
        <w:rPr>
          <w:spacing w:val="-15"/>
          <w:w w:val="110"/>
        </w:rPr>
        <w:t xml:space="preserve"> </w:t>
      </w:r>
      <w:r>
        <w:rPr>
          <w:w w:val="110"/>
        </w:rPr>
        <w:t>without</w:t>
      </w:r>
      <w:r>
        <w:rPr>
          <w:spacing w:val="-16"/>
          <w:w w:val="110"/>
        </w:rPr>
        <w:t xml:space="preserve"> </w:t>
      </w:r>
      <w:r>
        <w:rPr>
          <w:w w:val="110"/>
        </w:rPr>
        <w:t>losing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work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progress.</w:t>
      </w:r>
      <w:r>
        <w:rPr>
          <w:spacing w:val="26"/>
          <w:w w:val="101"/>
        </w:rPr>
        <w:t xml:space="preserve"> </w:t>
      </w:r>
      <w:r>
        <w:rPr>
          <w:w w:val="110"/>
        </w:rPr>
        <w:t>Hence,</w:t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mode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concurrently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edit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analyse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data.</w:t>
      </w: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37B91" w:rsidRDefault="00F84142">
      <w:pPr>
        <w:pStyle w:val="BodyText"/>
        <w:spacing w:before="55" w:line="251" w:lineRule="auto"/>
        <w:ind w:left="961" w:right="119"/>
        <w:jc w:val="both"/>
      </w:pPr>
      <w:r>
        <w:rPr>
          <w:w w:val="105"/>
        </w:rPr>
        <w:t>Allow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save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hydrogr</w:t>
      </w:r>
      <w:r>
        <w:rPr>
          <w:spacing w:val="-1"/>
          <w:w w:val="105"/>
        </w:rPr>
        <w:t>aph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either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svg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format.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both</w:t>
      </w:r>
      <w:r>
        <w:rPr>
          <w:spacing w:val="-3"/>
          <w:w w:val="105"/>
        </w:rPr>
        <w:t xml:space="preserve"> </w:t>
      </w:r>
      <w:r>
        <w:rPr>
          <w:w w:val="105"/>
        </w:rPr>
        <w:t>format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image</w:t>
      </w:r>
      <w:r>
        <w:rPr>
          <w:spacing w:val="-1"/>
          <w:w w:val="105"/>
        </w:rPr>
        <w:t xml:space="preserve"> </w:t>
      </w:r>
      <w:r>
        <w:rPr>
          <w:w w:val="105"/>
        </w:rPr>
        <w:t>is saved</w:t>
      </w:r>
      <w:r>
        <w:rPr>
          <w:spacing w:val="-1"/>
          <w:w w:val="105"/>
        </w:rPr>
        <w:t xml:space="preserve"> </w:t>
      </w:r>
      <w:r>
        <w:rPr>
          <w:w w:val="105"/>
        </w:rPr>
        <w:t>in 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vectorial</w:t>
      </w:r>
      <w:proofErr w:type="spellEnd"/>
      <w:r>
        <w:rPr>
          <w:w w:val="105"/>
        </w:rPr>
        <w:t xml:space="preserve"> format.</w:t>
      </w:r>
      <w:r>
        <w:rPr>
          <w:spacing w:val="24"/>
          <w:w w:val="105"/>
        </w:rPr>
        <w:t xml:space="preserve"> </w:t>
      </w:r>
      <w:r>
        <w:rPr>
          <w:w w:val="105"/>
        </w:rPr>
        <w:t>To convert the figure in a</w:t>
      </w:r>
      <w:r>
        <w:rPr>
          <w:spacing w:val="-1"/>
          <w:w w:val="105"/>
        </w:rPr>
        <w:t xml:space="preserve"> </w:t>
      </w:r>
      <w:r>
        <w:rPr>
          <w:w w:val="105"/>
        </w:rPr>
        <w:t>bitmap format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such as </w:t>
      </w:r>
      <w:proofErr w:type="spellStart"/>
      <w:r>
        <w:rPr>
          <w:w w:val="105"/>
        </w:rPr>
        <w:t>png</w:t>
      </w:r>
      <w:proofErr w:type="spellEnd"/>
      <w:r>
        <w:rPr>
          <w:w w:val="105"/>
        </w:rPr>
        <w:t>,</w:t>
      </w:r>
      <w:r>
        <w:rPr>
          <w:w w:val="98"/>
        </w:rPr>
        <w:t xml:space="preserve"> </w:t>
      </w:r>
      <w:r>
        <w:rPr>
          <w:w w:val="105"/>
        </w:rPr>
        <w:t>jpg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tiff,</w:t>
      </w:r>
      <w:r>
        <w:rPr>
          <w:spacing w:val="15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acrobat</w:t>
      </w:r>
      <w:r>
        <w:rPr>
          <w:spacing w:val="16"/>
          <w:w w:val="105"/>
        </w:rPr>
        <w:t xml:space="preserve"> </w:t>
      </w:r>
      <w:r>
        <w:rPr>
          <w:w w:val="105"/>
        </w:rPr>
        <w:t>adobe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very</w:t>
      </w:r>
      <w:r>
        <w:rPr>
          <w:spacing w:val="15"/>
          <w:w w:val="105"/>
        </w:rPr>
        <w:t xml:space="preserve"> </w:t>
      </w:r>
      <w:r>
        <w:rPr>
          <w:w w:val="105"/>
        </w:rPr>
        <w:t>good</w:t>
      </w:r>
      <w:r>
        <w:rPr>
          <w:spacing w:val="16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t>source</w:t>
      </w:r>
      <w:r>
        <w:rPr>
          <w:spacing w:val="16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GIMP</w:t>
      </w:r>
      <w:r>
        <w:rPr>
          <w:w w:val="108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used.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Inkscape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source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vectorial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editing</w:t>
      </w:r>
      <w:r>
        <w:rPr>
          <w:spacing w:val="-7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w w:val="116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both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svg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format.</w:t>
      </w: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37B91" w:rsidRDefault="00F84142">
      <w:pPr>
        <w:pStyle w:val="BodyText"/>
        <w:spacing w:before="55" w:line="251" w:lineRule="auto"/>
        <w:ind w:left="961"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inly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debugging</w:t>
      </w:r>
      <w:r>
        <w:rPr>
          <w:spacing w:val="17"/>
          <w:w w:val="105"/>
        </w:rPr>
        <w:t xml:space="preserve"> </w:t>
      </w:r>
      <w:r>
        <w:rPr>
          <w:w w:val="105"/>
        </w:rPr>
        <w:t>purpose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xperimental</w:t>
      </w:r>
      <w:r>
        <w:rPr>
          <w:spacing w:val="17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6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fully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integrated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UI</w:t>
      </w:r>
      <w:r>
        <w:rPr>
          <w:spacing w:val="15"/>
          <w:w w:val="105"/>
        </w:rPr>
        <w:t xml:space="preserve"> </w:t>
      </w:r>
      <w:r>
        <w:rPr>
          <w:w w:val="105"/>
        </w:rPr>
        <w:t>yet.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forces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5"/>
          <w:w w:val="105"/>
        </w:rPr>
        <w:t xml:space="preserve"> </w:t>
      </w:r>
      <w:r>
        <w:rPr>
          <w:w w:val="105"/>
        </w:rPr>
        <w:t>redrawing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hydrograph.</w:t>
      </w: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37B91" w:rsidRDefault="003408AB">
      <w:pPr>
        <w:pStyle w:val="BodyText"/>
        <w:spacing w:before="55" w:line="251" w:lineRule="auto"/>
        <w:ind w:left="961" w:right="151"/>
        <w:jc w:val="both"/>
      </w:pPr>
      <w:r w:rsidRPr="003408AB">
        <w:rPr>
          <w:noProof/>
          <w:lang w:val="fr-CA" w:eastAsia="fr-CA"/>
        </w:rPr>
        <w:pict>
          <v:group id="Group 2767" o:spid="_x0000_s16266" style="position:absolute;left:0;text-align:left;margin-left:187.6pt;margin-top:28.2pt;width:3.55pt;height:.1pt;z-index:-124456;mso-position-horizontal-relative:page" coordorigin="3752,564" coordsize="7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">
            <v:shape id="Freeform 2768" o:spid="_x0000_s16267" style="position:absolute;left:3752;top:564;width:71;height:2;visibility:visible;mso-wrap-style:square;v-text-anchor:top" coordsize="7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K98YA&#10;AADdAAAADwAAAGRycy9kb3ducmV2LnhtbESPQWvCQBSE7wX/w/IEL6VuVNAaXUUEwUKrGKXS2yP7&#10;TILZtyG7avz3rlDwOMzMN8x03phSXKl2hWUFvW4Egji1uuBMwWG/+vgE4TyyxtIyKbiTg/ms9TbF&#10;WNsb7+ia+EwECLsYFeTeV7GULs3JoOvaijh4J1sb9EHWmdQ13gLclLIfRUNpsOCwkGNFy5zSc3Ix&#10;ChI+/m35vhiMjsP3n80vfe/PX06pTrtZTEB4avwr/N9eawX90XgAz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9K98YAAADdAAAADwAAAAAAAAAAAAAAAACYAgAAZHJz&#10;L2Rvd25yZXYueG1sUEsFBgAAAAAEAAQA9QAAAIsDAAAAAA==&#10;" path="m,l71,e" filled="f" strokeweight=".14042mm">
              <v:path arrowok="t" o:connecttype="custom" o:connectlocs="0,0;71,0" o:connectangles="0,0"/>
            </v:shape>
            <w10:wrap anchorx="page"/>
          </v:group>
        </w:pict>
      </w:r>
      <w:r w:rsidR="00F84142">
        <w:t>This</w:t>
      </w:r>
      <w:r w:rsidR="00F84142">
        <w:rPr>
          <w:spacing w:val="43"/>
        </w:rPr>
        <w:t xml:space="preserve"> </w:t>
      </w:r>
      <w:r w:rsidR="00F84142">
        <w:t>button</w:t>
      </w:r>
      <w:r w:rsidR="00F84142">
        <w:rPr>
          <w:spacing w:val="43"/>
        </w:rPr>
        <w:t xml:space="preserve"> </w:t>
      </w:r>
      <w:r w:rsidR="00F84142">
        <w:t>is</w:t>
      </w:r>
      <w:r w:rsidR="00F84142">
        <w:rPr>
          <w:spacing w:val="41"/>
        </w:rPr>
        <w:t xml:space="preserve"> </w:t>
      </w:r>
      <w:r w:rsidR="00F84142">
        <w:t>used</w:t>
      </w:r>
      <w:r w:rsidR="00F84142">
        <w:rPr>
          <w:spacing w:val="42"/>
        </w:rPr>
        <w:t xml:space="preserve"> </w:t>
      </w:r>
      <w:r w:rsidR="00F84142">
        <w:t>to</w:t>
      </w:r>
      <w:r w:rsidR="00F84142">
        <w:rPr>
          <w:spacing w:val="42"/>
        </w:rPr>
        <w:t xml:space="preserve"> </w:t>
      </w:r>
      <w:r w:rsidR="00F84142">
        <w:t>save</w:t>
      </w:r>
      <w:r w:rsidR="00F84142">
        <w:rPr>
          <w:spacing w:val="43"/>
        </w:rPr>
        <w:t xml:space="preserve"> </w:t>
      </w:r>
      <w:r w:rsidR="00F84142">
        <w:t>the</w:t>
      </w:r>
      <w:r w:rsidR="00F84142">
        <w:rPr>
          <w:spacing w:val="43"/>
        </w:rPr>
        <w:t xml:space="preserve"> </w:t>
      </w:r>
      <w:r w:rsidR="00F84142">
        <w:t>current</w:t>
      </w:r>
      <w:r w:rsidR="00F84142">
        <w:rPr>
          <w:spacing w:val="43"/>
        </w:rPr>
        <w:t xml:space="preserve"> </w:t>
      </w:r>
      <w:r w:rsidR="00F84142">
        <w:t>graph</w:t>
      </w:r>
      <w:r w:rsidR="00F84142">
        <w:rPr>
          <w:spacing w:val="43"/>
        </w:rPr>
        <w:t xml:space="preserve"> </w:t>
      </w:r>
      <w:r w:rsidR="00F84142">
        <w:t>layout</w:t>
      </w:r>
      <w:r w:rsidR="00F84142">
        <w:rPr>
          <w:spacing w:val="42"/>
        </w:rPr>
        <w:t xml:space="preserve"> </w:t>
      </w:r>
      <w:r w:rsidR="00F84142">
        <w:t>for</w:t>
      </w:r>
      <w:r w:rsidR="00F84142">
        <w:rPr>
          <w:spacing w:val="43"/>
        </w:rPr>
        <w:t xml:space="preserve"> </w:t>
      </w:r>
      <w:r w:rsidR="00F84142">
        <w:t>future</w:t>
      </w:r>
      <w:r w:rsidR="00F84142">
        <w:rPr>
          <w:spacing w:val="43"/>
        </w:rPr>
        <w:t xml:space="preserve"> </w:t>
      </w:r>
      <w:r w:rsidR="00F84142">
        <w:t>uses.</w:t>
      </w:r>
      <w:r w:rsidR="00F84142">
        <w:rPr>
          <w:spacing w:val="16"/>
        </w:rPr>
        <w:t xml:space="preserve"> </w:t>
      </w:r>
      <w:r w:rsidR="00F84142">
        <w:t>The</w:t>
      </w:r>
      <w:r w:rsidR="00F84142">
        <w:rPr>
          <w:spacing w:val="42"/>
        </w:rPr>
        <w:t xml:space="preserve"> </w:t>
      </w:r>
      <w:r w:rsidR="00F84142">
        <w:t>layout</w:t>
      </w:r>
      <w:r w:rsidR="00F84142">
        <w:rPr>
          <w:spacing w:val="42"/>
        </w:rPr>
        <w:t xml:space="preserve"> </w:t>
      </w:r>
      <w:r w:rsidR="00F84142">
        <w:t>is</w:t>
      </w:r>
      <w:r w:rsidR="00F84142">
        <w:rPr>
          <w:spacing w:val="41"/>
        </w:rPr>
        <w:t xml:space="preserve"> </w:t>
      </w:r>
      <w:r w:rsidR="00F84142">
        <w:t>saved</w:t>
      </w:r>
      <w:r w:rsidR="00F84142">
        <w:rPr>
          <w:w w:val="103"/>
        </w:rPr>
        <w:t xml:space="preserve"> </w:t>
      </w:r>
      <w:r w:rsidR="00F84142">
        <w:t>in</w:t>
      </w:r>
      <w:r w:rsidR="00F84142">
        <w:rPr>
          <w:spacing w:val="27"/>
        </w:rPr>
        <w:t xml:space="preserve"> </w:t>
      </w:r>
      <w:r w:rsidR="00F84142">
        <w:t>the</w:t>
      </w:r>
      <w:r w:rsidR="00F84142">
        <w:rPr>
          <w:spacing w:val="27"/>
        </w:rPr>
        <w:t xml:space="preserve"> </w:t>
      </w:r>
      <w:r w:rsidR="00F84142">
        <w:t>file</w:t>
      </w:r>
      <w:r w:rsidR="00F84142">
        <w:rPr>
          <w:spacing w:val="27"/>
        </w:rPr>
        <w:t xml:space="preserve"> </w:t>
      </w:r>
      <w:r w:rsidR="00F84142">
        <w:t>‘‘graph</w:t>
      </w:r>
      <w:r w:rsidR="00F84142">
        <w:rPr>
          <w:spacing w:val="34"/>
        </w:rPr>
        <w:t xml:space="preserve"> </w:t>
      </w:r>
      <w:r w:rsidR="00F84142">
        <w:t>layout.lst’’</w:t>
      </w:r>
      <w:r w:rsidR="00F84142">
        <w:rPr>
          <w:spacing w:val="26"/>
        </w:rPr>
        <w:t xml:space="preserve"> </w:t>
      </w:r>
      <w:r w:rsidR="00F84142">
        <w:t>located</w:t>
      </w:r>
      <w:r w:rsidR="00F84142">
        <w:rPr>
          <w:spacing w:val="26"/>
        </w:rPr>
        <w:t xml:space="preserve"> </w:t>
      </w:r>
      <w:r w:rsidR="00F84142">
        <w:t>in</w:t>
      </w:r>
      <w:r w:rsidR="00F84142">
        <w:rPr>
          <w:spacing w:val="27"/>
        </w:rPr>
        <w:t xml:space="preserve"> </w:t>
      </w:r>
      <w:r w:rsidR="00F84142">
        <w:t>the</w:t>
      </w:r>
      <w:r w:rsidR="00F84142">
        <w:rPr>
          <w:spacing w:val="27"/>
        </w:rPr>
        <w:t xml:space="preserve"> </w:t>
      </w:r>
      <w:r w:rsidR="00F84142">
        <w:t>project</w:t>
      </w:r>
      <w:r w:rsidR="00F84142">
        <w:rPr>
          <w:spacing w:val="26"/>
        </w:rPr>
        <w:t xml:space="preserve"> </w:t>
      </w:r>
      <w:r w:rsidR="00F84142">
        <w:t>folder</w:t>
      </w:r>
      <w:r w:rsidR="00F84142">
        <w:rPr>
          <w:spacing w:val="27"/>
        </w:rPr>
        <w:t xml:space="preserve"> </w:t>
      </w:r>
      <w:r w:rsidR="00F84142">
        <w:t>and</w:t>
      </w:r>
      <w:r w:rsidR="00F84142">
        <w:rPr>
          <w:spacing w:val="27"/>
        </w:rPr>
        <w:t xml:space="preserve"> </w:t>
      </w:r>
      <w:r w:rsidR="00F84142">
        <w:t>is</w:t>
      </w:r>
      <w:r w:rsidR="00F84142">
        <w:rPr>
          <w:spacing w:val="27"/>
        </w:rPr>
        <w:t xml:space="preserve"> </w:t>
      </w:r>
      <w:r w:rsidR="00F84142">
        <w:t>referenced</w:t>
      </w:r>
      <w:r w:rsidR="00F84142">
        <w:rPr>
          <w:spacing w:val="26"/>
        </w:rPr>
        <w:t xml:space="preserve"> </w:t>
      </w:r>
      <w:r w:rsidR="00F84142">
        <w:t>with</w:t>
      </w:r>
      <w:r w:rsidR="00F84142">
        <w:rPr>
          <w:spacing w:val="27"/>
        </w:rPr>
        <w:t xml:space="preserve"> </w:t>
      </w:r>
      <w:r w:rsidR="00F84142">
        <w:t>the</w:t>
      </w:r>
      <w:r w:rsidR="00F84142">
        <w:rPr>
          <w:spacing w:val="27"/>
        </w:rPr>
        <w:t xml:space="preserve"> </w:t>
      </w:r>
      <w:r w:rsidR="00F84142">
        <w:t>ID</w:t>
      </w:r>
      <w:r w:rsidR="00F84142">
        <w:rPr>
          <w:spacing w:val="27"/>
        </w:rPr>
        <w:t xml:space="preserve"> </w:t>
      </w:r>
      <w:r w:rsidR="00F84142">
        <w:t>of</w:t>
      </w:r>
      <w:r w:rsidR="00F84142">
        <w:rPr>
          <w:w w:val="93"/>
        </w:rPr>
        <w:t xml:space="preserve"> </w:t>
      </w:r>
      <w:r w:rsidR="00F84142">
        <w:t>the</w:t>
      </w:r>
      <w:r w:rsidR="00F84142">
        <w:rPr>
          <w:spacing w:val="37"/>
        </w:rPr>
        <w:t xml:space="preserve"> </w:t>
      </w:r>
      <w:r w:rsidR="00F84142">
        <w:t>well.</w:t>
      </w:r>
    </w:p>
    <w:p w:rsidR="00937B91" w:rsidRDefault="00937B91">
      <w:pPr>
        <w:spacing w:line="251" w:lineRule="auto"/>
        <w:jc w:val="both"/>
        <w:sectPr w:rsidR="00937B91">
          <w:pgSz w:w="12240" w:h="15840"/>
          <w:pgMar w:top="1120" w:right="980" w:bottom="700" w:left="1020" w:header="0" w:footer="515" w:gutter="0"/>
          <w:cols w:space="720"/>
        </w:sectPr>
      </w:pPr>
    </w:p>
    <w:p w:rsidR="00937B91" w:rsidRDefault="00F84142">
      <w:pPr>
        <w:pStyle w:val="BodyText"/>
        <w:spacing w:before="32" w:line="251" w:lineRule="auto"/>
        <w:ind w:left="961" w:right="103"/>
        <w:jc w:val="both"/>
      </w:pPr>
      <w:r>
        <w:rPr>
          <w:w w:val="105"/>
        </w:rPr>
        <w:lastRenderedPageBreak/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button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force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loadin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viously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7"/>
          <w:w w:val="105"/>
        </w:rPr>
        <w:t xml:space="preserve"> </w:t>
      </w:r>
      <w:r>
        <w:rPr>
          <w:w w:val="105"/>
        </w:rPr>
        <w:t>associated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11"/>
        </w:rPr>
        <w:t xml:space="preserve"> </w:t>
      </w:r>
      <w:r>
        <w:rPr>
          <w:w w:val="105"/>
        </w:rPr>
        <w:t>current</w:t>
      </w:r>
      <w:r>
        <w:rPr>
          <w:spacing w:val="9"/>
          <w:w w:val="105"/>
        </w:rPr>
        <w:t xml:space="preserve"> </w:t>
      </w:r>
      <w:r>
        <w:rPr>
          <w:w w:val="105"/>
        </w:rPr>
        <w:t>well.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loading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memory,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automatically check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layout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15"/>
          <w:w w:val="105"/>
        </w:rPr>
        <w:t xml:space="preserve"> </w:t>
      </w:r>
      <w:r>
        <w:rPr>
          <w:w w:val="105"/>
        </w:rPr>
        <w:t>saved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ask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he</w:t>
      </w:r>
      <w:r>
        <w:rPr>
          <w:spacing w:val="16"/>
          <w:w w:val="105"/>
        </w:rPr>
        <w:t xml:space="preserve"> </w:t>
      </w:r>
      <w:r>
        <w:rPr>
          <w:w w:val="105"/>
        </w:rPr>
        <w:t>wants</w:t>
      </w:r>
      <w:r>
        <w:rPr>
          <w:spacing w:val="15"/>
          <w:w w:val="105"/>
        </w:rPr>
        <w:t xml:space="preserve"> </w:t>
      </w:r>
      <w:r>
        <w:rPr>
          <w:w w:val="105"/>
        </w:rPr>
        <w:t>or not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load</w:t>
      </w:r>
      <w:r>
        <w:rPr>
          <w:spacing w:val="8"/>
          <w:w w:val="105"/>
        </w:rPr>
        <w:t xml:space="preserve"> </w:t>
      </w:r>
      <w:r>
        <w:rPr>
          <w:w w:val="105"/>
        </w:rPr>
        <w:t>it.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refuses,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try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to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best</w:t>
      </w:r>
      <w:r>
        <w:rPr>
          <w:spacing w:val="8"/>
          <w:w w:val="105"/>
        </w:rPr>
        <w:t xml:space="preserve"> </w:t>
      </w:r>
      <w:r>
        <w:rPr>
          <w:w w:val="105"/>
        </w:rPr>
        <w:t>fit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automatically</w:t>
      </w:r>
      <w:r>
        <w:rPr>
          <w:w w:val="104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produce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figure.</w:t>
      </w:r>
      <w:proofErr w:type="gramEnd"/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37B91" w:rsidRDefault="00F84142">
      <w:pPr>
        <w:pStyle w:val="BodyText"/>
        <w:spacing w:before="55" w:line="251" w:lineRule="auto"/>
        <w:ind w:left="961" w:right="111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Best</w:t>
      </w:r>
      <w:r>
        <w:rPr>
          <w:spacing w:val="27"/>
          <w:w w:val="105"/>
        </w:rPr>
        <w:t xml:space="preserve"> </w:t>
      </w:r>
      <w:r>
        <w:rPr>
          <w:w w:val="105"/>
        </w:rPr>
        <w:t>Fit</w:t>
      </w:r>
      <w:r>
        <w:rPr>
          <w:spacing w:val="27"/>
          <w:w w:val="105"/>
        </w:rPr>
        <w:t xml:space="preserve"> </w:t>
      </w:r>
      <w:r>
        <w:rPr>
          <w:w w:val="105"/>
        </w:rPr>
        <w:t>buttons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force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refitting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vertical</w:t>
      </w:r>
      <w:r>
        <w:rPr>
          <w:w w:val="107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tool</w:t>
      </w:r>
      <w:r>
        <w:rPr>
          <w:spacing w:val="2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presently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w w:val="105"/>
        </w:rPr>
        <w:t>well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w w:val="106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aberrant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time-series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long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rec</w:t>
      </w:r>
      <w:r>
        <w:rPr>
          <w:spacing w:val="-1"/>
          <w:w w:val="105"/>
        </w:rPr>
        <w:t>uperation</w:t>
      </w:r>
      <w:r>
        <w:rPr>
          <w:spacing w:val="3"/>
          <w:w w:val="105"/>
        </w:rPr>
        <w:t xml:space="preserve"> </w:t>
      </w:r>
      <w:r>
        <w:rPr>
          <w:w w:val="105"/>
        </w:rPr>
        <w:t>curve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beginning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92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boring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well.</w:t>
      </w: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37B91" w:rsidRDefault="00F84142">
      <w:pPr>
        <w:pStyle w:val="BodyText"/>
        <w:spacing w:before="55" w:line="251" w:lineRule="auto"/>
        <w:ind w:left="961" w:right="105"/>
        <w:jc w:val="both"/>
      </w:pP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force</w:t>
      </w:r>
      <w:r>
        <w:rPr>
          <w:spacing w:val="35"/>
          <w:w w:val="105"/>
        </w:rPr>
        <w:t xml:space="preserve"> </w:t>
      </w:r>
      <w:r>
        <w:rPr>
          <w:w w:val="105"/>
        </w:rPr>
        <w:t>WHAT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weather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file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folder</w:t>
      </w:r>
      <w:r>
        <w:rPr>
          <w:w w:val="102"/>
        </w:rPr>
        <w:t xml:space="preserve"> </w:t>
      </w:r>
      <w:r>
        <w:rPr>
          <w:w w:val="105"/>
        </w:rPr>
        <w:t>Output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well,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memory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plot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figure.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937B91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937B91" w:rsidRDefault="00F84142">
      <w:pPr>
        <w:numPr>
          <w:ilvl w:val="1"/>
          <w:numId w:val="4"/>
        </w:numPr>
        <w:tabs>
          <w:tab w:val="left" w:pos="997"/>
        </w:tabs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390" w:name="Right_Panel"/>
      <w:bookmarkStart w:id="391" w:name="_bookmark40"/>
      <w:bookmarkEnd w:id="390"/>
      <w:bookmarkEnd w:id="391"/>
      <w:r>
        <w:rPr>
          <w:rFonts w:ascii="Georgia"/>
          <w:b/>
          <w:sz w:val="34"/>
        </w:rPr>
        <w:t>Right</w:t>
      </w:r>
      <w:r>
        <w:rPr>
          <w:rFonts w:ascii="Georgia"/>
          <w:b/>
          <w:spacing w:val="3"/>
          <w:sz w:val="34"/>
        </w:rPr>
        <w:t xml:space="preserve"> </w:t>
      </w:r>
      <w:r>
        <w:rPr>
          <w:rFonts w:ascii="Georgia"/>
          <w:b/>
          <w:sz w:val="34"/>
        </w:rPr>
        <w:t>Panel</w:t>
      </w:r>
    </w:p>
    <w:p w:rsidR="00937B91" w:rsidRDefault="00F84142">
      <w:pPr>
        <w:pStyle w:val="BodyText"/>
        <w:spacing w:before="227" w:line="251" w:lineRule="auto"/>
        <w:ind w:right="111" w:hanging="9"/>
        <w:jc w:val="both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ater</w:t>
      </w:r>
      <w:r>
        <w:rPr>
          <w:spacing w:val="19"/>
          <w:w w:val="105"/>
        </w:rPr>
        <w:t xml:space="preserve"> </w:t>
      </w:r>
      <w:r>
        <w:rPr>
          <w:w w:val="105"/>
        </w:rPr>
        <w:t>level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Right</w:t>
      </w:r>
      <w:r>
        <w:rPr>
          <w:spacing w:val="19"/>
          <w:w w:val="105"/>
        </w:rPr>
        <w:t xml:space="preserve"> </w:t>
      </w:r>
      <w:r>
        <w:rPr>
          <w:w w:val="105"/>
        </w:rPr>
        <w:t>panel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shared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1"/>
        </w:rPr>
        <w:t xml:space="preserve"> </w:t>
      </w:r>
      <w:r>
        <w:rPr>
          <w:w w:val="105"/>
        </w:rPr>
        <w:t>tab</w:t>
      </w:r>
      <w:r>
        <w:rPr>
          <w:spacing w:val="56"/>
          <w:w w:val="105"/>
        </w:rPr>
        <w:t xml:space="preserve"> </w:t>
      </w:r>
      <w:r>
        <w:rPr>
          <w:w w:val="105"/>
        </w:rPr>
        <w:t>hydrograph.</w:t>
      </w:r>
    </w:p>
    <w:p w:rsidR="00937B91" w:rsidRDefault="00937B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7B91" w:rsidRDefault="00F84142">
      <w:pPr>
        <w:numPr>
          <w:ilvl w:val="1"/>
          <w:numId w:val="4"/>
        </w:numPr>
        <w:tabs>
          <w:tab w:val="left" w:pos="997"/>
        </w:tabs>
        <w:spacing w:before="146"/>
        <w:ind w:left="996"/>
        <w:jc w:val="both"/>
        <w:rPr>
          <w:rFonts w:ascii="Georgia" w:eastAsia="Georgia" w:hAnsi="Georgia" w:cs="Georgia"/>
          <w:sz w:val="34"/>
          <w:szCs w:val="34"/>
        </w:rPr>
      </w:pPr>
      <w:bookmarkStart w:id="392" w:name="Water_Level_Datum"/>
      <w:bookmarkStart w:id="393" w:name="_bookmark41"/>
      <w:bookmarkEnd w:id="392"/>
      <w:bookmarkEnd w:id="393"/>
      <w:r>
        <w:rPr>
          <w:rFonts w:ascii="Georgia"/>
          <w:b/>
          <w:sz w:val="34"/>
        </w:rPr>
        <w:t>Water</w:t>
      </w:r>
      <w:r>
        <w:rPr>
          <w:rFonts w:ascii="Georgia"/>
          <w:b/>
          <w:spacing w:val="1"/>
          <w:sz w:val="34"/>
        </w:rPr>
        <w:t xml:space="preserve"> </w:t>
      </w:r>
      <w:r>
        <w:rPr>
          <w:rFonts w:ascii="Georgia"/>
          <w:b/>
          <w:sz w:val="34"/>
        </w:rPr>
        <w:t>Level</w:t>
      </w:r>
      <w:r>
        <w:rPr>
          <w:rFonts w:ascii="Georgia"/>
          <w:b/>
          <w:spacing w:val="1"/>
          <w:sz w:val="34"/>
        </w:rPr>
        <w:t xml:space="preserve"> </w:t>
      </w:r>
      <w:r>
        <w:rPr>
          <w:rFonts w:ascii="Georgia"/>
          <w:b/>
          <w:sz w:val="34"/>
        </w:rPr>
        <w:t>Datum</w:t>
      </w:r>
    </w:p>
    <w:p w:rsidR="00937B91" w:rsidRDefault="00F84142">
      <w:pPr>
        <w:pStyle w:val="BodyText"/>
        <w:spacing w:before="227" w:line="251" w:lineRule="auto"/>
        <w:ind w:right="111"/>
        <w:jc w:val="both"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1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altitude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ground</w:t>
      </w:r>
      <w:r>
        <w:rPr>
          <w:spacing w:val="31"/>
          <w:w w:val="105"/>
        </w:rPr>
        <w:t xml:space="preserve"> </w:t>
      </w:r>
      <w:r>
        <w:rPr>
          <w:w w:val="105"/>
        </w:rPr>
        <w:t>surface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well</w:t>
      </w:r>
      <w:r>
        <w:rPr>
          <w:spacing w:val="30"/>
          <w:w w:val="105"/>
        </w:rPr>
        <w:t xml:space="preserve"> </w:t>
      </w:r>
      <w:r>
        <w:rPr>
          <w:w w:val="105"/>
        </w:rPr>
        <w:t>location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12"/>
        </w:rPr>
        <w:t xml:space="preserve"> </w:t>
      </w:r>
      <w:r>
        <w:rPr>
          <w:w w:val="105"/>
        </w:rPr>
        <w:t>header 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input</w:t>
      </w:r>
      <w:r>
        <w:rPr>
          <w:spacing w:val="2"/>
          <w:w w:val="105"/>
        </w:rPr>
        <w:t xml:space="preserve"> </w:t>
      </w:r>
      <w:r>
        <w:rPr>
          <w:w w:val="105"/>
        </w:rPr>
        <w:t>file,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switch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plotting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Below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Ground</w:t>
      </w:r>
      <w:r>
        <w:rPr>
          <w:spacing w:val="5"/>
          <w:w w:val="105"/>
        </w:rPr>
        <w:t xml:space="preserve"> </w:t>
      </w:r>
      <w:r>
        <w:rPr>
          <w:w w:val="105"/>
        </w:rPr>
        <w:t>Surface</w:t>
      </w:r>
      <w:r>
        <w:rPr>
          <w:spacing w:val="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mbgs</w:t>
      </w:r>
      <w:proofErr w:type="spellEnd"/>
      <w:r>
        <w:rPr>
          <w:w w:val="105"/>
        </w:rPr>
        <w:t>)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r>
        <w:rPr>
          <w:w w:val="105"/>
        </w:rPr>
        <w:t>Above</w:t>
      </w:r>
      <w:r>
        <w:rPr>
          <w:spacing w:val="6"/>
          <w:w w:val="105"/>
        </w:rPr>
        <w:t xml:space="preserve"> </w:t>
      </w:r>
      <w:r>
        <w:rPr>
          <w:w w:val="105"/>
        </w:rPr>
        <w:t>Sea</w:t>
      </w:r>
      <w:r>
        <w:rPr>
          <w:spacing w:val="4"/>
          <w:w w:val="105"/>
        </w:rPr>
        <w:t xml:space="preserve"> </w:t>
      </w:r>
      <w:r>
        <w:rPr>
          <w:w w:val="105"/>
        </w:rPr>
        <w:t>Level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masl</w:t>
      </w:r>
      <w:proofErr w:type="spellEnd"/>
      <w:r>
        <w:rPr>
          <w:w w:val="105"/>
        </w:rPr>
        <w:t>).</w:t>
      </w:r>
    </w:p>
    <w:p w:rsidR="00937B91" w:rsidRDefault="00F84142">
      <w:pPr>
        <w:pStyle w:val="BodyText"/>
        <w:spacing w:line="251" w:lineRule="auto"/>
        <w:ind w:left="105" w:right="106" w:firstLine="359"/>
        <w:jc w:val="both"/>
      </w:pPr>
      <w:r>
        <w:rPr>
          <w:w w:val="110"/>
        </w:rPr>
        <w:t>In</w:t>
      </w:r>
      <w:r>
        <w:rPr>
          <w:spacing w:val="-28"/>
          <w:w w:val="110"/>
        </w:rPr>
        <w:t xml:space="preserve"> </w:t>
      </w:r>
      <w:r>
        <w:rPr>
          <w:w w:val="110"/>
        </w:rPr>
        <w:t>computation</w:t>
      </w:r>
      <w:r>
        <w:rPr>
          <w:spacing w:val="-28"/>
          <w:w w:val="110"/>
        </w:rPr>
        <w:t xml:space="preserve"> </w:t>
      </w:r>
      <w:r>
        <w:rPr>
          <w:w w:val="110"/>
        </w:rPr>
        <w:t>mode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28"/>
          <w:w w:val="110"/>
        </w:rPr>
        <w:t xml:space="preserve"> </w:t>
      </w:r>
      <w:r>
        <w:rPr>
          <w:w w:val="110"/>
        </w:rPr>
        <w:t>data</w:t>
      </w:r>
      <w:r>
        <w:rPr>
          <w:spacing w:val="-27"/>
          <w:w w:val="110"/>
        </w:rPr>
        <w:t xml:space="preserve"> </w:t>
      </w:r>
      <w:r>
        <w:rPr>
          <w:w w:val="110"/>
        </w:rPr>
        <w:t>are</w:t>
      </w:r>
      <w:r>
        <w:rPr>
          <w:spacing w:val="-28"/>
          <w:w w:val="110"/>
        </w:rPr>
        <w:t xml:space="preserve"> </w:t>
      </w:r>
      <w:r>
        <w:rPr>
          <w:w w:val="110"/>
        </w:rPr>
        <w:t>always</w:t>
      </w:r>
      <w:r>
        <w:rPr>
          <w:spacing w:val="-28"/>
          <w:w w:val="110"/>
        </w:rPr>
        <w:t xml:space="preserve"> </w:t>
      </w:r>
      <w:r>
        <w:rPr>
          <w:w w:val="110"/>
        </w:rPr>
        <w:t>displayed</w:t>
      </w:r>
      <w:r>
        <w:rPr>
          <w:spacing w:val="-28"/>
          <w:w w:val="110"/>
        </w:rPr>
        <w:t xml:space="preserve"> </w:t>
      </w:r>
      <w:r>
        <w:rPr>
          <w:w w:val="110"/>
        </w:rPr>
        <w:t>as</w:t>
      </w:r>
      <w:r>
        <w:rPr>
          <w:spacing w:val="-27"/>
          <w:w w:val="110"/>
        </w:rPr>
        <w:t xml:space="preserve"> </w:t>
      </w:r>
      <w:r>
        <w:rPr>
          <w:w w:val="110"/>
        </w:rPr>
        <w:t>meter</w:t>
      </w:r>
      <w:r>
        <w:rPr>
          <w:spacing w:val="-28"/>
          <w:w w:val="110"/>
        </w:rPr>
        <w:t xml:space="preserve"> </w:t>
      </w:r>
      <w:r>
        <w:rPr>
          <w:w w:val="110"/>
        </w:rPr>
        <w:t>above</w:t>
      </w:r>
      <w:r>
        <w:rPr>
          <w:spacing w:val="-28"/>
          <w:w w:val="110"/>
        </w:rPr>
        <w:t xml:space="preserve"> </w:t>
      </w:r>
      <w:r>
        <w:rPr>
          <w:w w:val="110"/>
        </w:rPr>
        <w:t>ground</w:t>
      </w:r>
      <w:r>
        <w:rPr>
          <w:spacing w:val="-27"/>
          <w:w w:val="110"/>
        </w:rPr>
        <w:t xml:space="preserve"> </w:t>
      </w:r>
      <w:r>
        <w:rPr>
          <w:w w:val="110"/>
        </w:rPr>
        <w:t>surface,</w:t>
      </w:r>
      <w:r>
        <w:rPr>
          <w:spacing w:val="-28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05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values</w:t>
      </w:r>
      <w:r>
        <w:rPr>
          <w:spacing w:val="-26"/>
          <w:w w:val="110"/>
        </w:rPr>
        <w:t xml:space="preserve"> </w:t>
      </w:r>
      <w:r>
        <w:rPr>
          <w:w w:val="110"/>
        </w:rPr>
        <w:t>positive</w:t>
      </w:r>
      <w:r>
        <w:rPr>
          <w:spacing w:val="-26"/>
          <w:w w:val="110"/>
        </w:rPr>
        <w:t xml:space="preserve"> </w:t>
      </w:r>
      <w:r>
        <w:rPr>
          <w:w w:val="110"/>
        </w:rPr>
        <w:t>when</w:t>
      </w:r>
      <w:r>
        <w:rPr>
          <w:spacing w:val="-26"/>
          <w:w w:val="110"/>
        </w:rPr>
        <w:t xml:space="preserve"> </w:t>
      </w:r>
      <w:r>
        <w:rPr>
          <w:w w:val="110"/>
        </w:rPr>
        <w:t>above</w:t>
      </w:r>
      <w:r>
        <w:rPr>
          <w:spacing w:val="-26"/>
          <w:w w:val="110"/>
        </w:rPr>
        <w:t xml:space="preserve"> </w:t>
      </w:r>
      <w:r>
        <w:rPr>
          <w:w w:val="110"/>
        </w:rPr>
        <w:t>ground</w:t>
      </w:r>
      <w:r>
        <w:rPr>
          <w:spacing w:val="-26"/>
          <w:w w:val="110"/>
        </w:rPr>
        <w:t xml:space="preserve"> </w:t>
      </w:r>
      <w:r>
        <w:rPr>
          <w:w w:val="110"/>
        </w:rPr>
        <w:t>surface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negative</w:t>
      </w:r>
      <w:r>
        <w:rPr>
          <w:spacing w:val="-26"/>
          <w:w w:val="110"/>
        </w:rPr>
        <w:t xml:space="preserve"> </w:t>
      </w:r>
      <w:r>
        <w:rPr>
          <w:w w:val="110"/>
        </w:rPr>
        <w:t>when</w:t>
      </w:r>
      <w:r>
        <w:rPr>
          <w:spacing w:val="-26"/>
          <w:w w:val="110"/>
        </w:rPr>
        <w:t xml:space="preserve"> </w:t>
      </w:r>
      <w:r>
        <w:rPr>
          <w:w w:val="110"/>
        </w:rPr>
        <w:t>below.</w:t>
      </w:r>
      <w:r>
        <w:rPr>
          <w:spacing w:val="-13"/>
          <w:w w:val="110"/>
        </w:rPr>
        <w:t xml:space="preserve"> </w:t>
      </w:r>
      <w:r>
        <w:rPr>
          <w:w w:val="110"/>
        </w:rPr>
        <w:t>Displaying</w:t>
      </w:r>
      <w:r>
        <w:rPr>
          <w:spacing w:val="-25"/>
          <w:w w:val="110"/>
        </w:rPr>
        <w:t xml:space="preserve"> </w:t>
      </w:r>
      <w:r>
        <w:rPr>
          <w:w w:val="110"/>
        </w:rPr>
        <w:t>water-level</w:t>
      </w:r>
      <w:r>
        <w:rPr>
          <w:w w:val="104"/>
        </w:rPr>
        <w:t xml:space="preserve"> </w:t>
      </w:r>
      <w:r>
        <w:rPr>
          <w:w w:val="110"/>
        </w:rPr>
        <w:t>time-series</w:t>
      </w:r>
      <w:r>
        <w:rPr>
          <w:spacing w:val="-10"/>
          <w:w w:val="110"/>
        </w:rPr>
        <w:t xml:space="preserve"> </w:t>
      </w:r>
      <w:r>
        <w:rPr>
          <w:w w:val="110"/>
        </w:rPr>
        <w:t>relative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ground</w:t>
      </w:r>
      <w:r>
        <w:rPr>
          <w:spacing w:val="-9"/>
          <w:w w:val="110"/>
        </w:rPr>
        <w:t xml:space="preserve"> </w:t>
      </w:r>
      <w:r>
        <w:rPr>
          <w:w w:val="110"/>
        </w:rPr>
        <w:t>surface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useful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relative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mean</w:t>
      </w:r>
      <w:r>
        <w:rPr>
          <w:spacing w:val="-9"/>
          <w:w w:val="110"/>
        </w:rPr>
        <w:t xml:space="preserve"> </w:t>
      </w:r>
      <w:r>
        <w:rPr>
          <w:w w:val="110"/>
        </w:rPr>
        <w:t>sea</w:t>
      </w:r>
      <w:r>
        <w:rPr>
          <w:spacing w:val="-10"/>
          <w:w w:val="110"/>
        </w:rPr>
        <w:t xml:space="preserve"> </w:t>
      </w:r>
      <w:r>
        <w:rPr>
          <w:w w:val="110"/>
        </w:rPr>
        <w:t>level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w w:val="105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height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water</w:t>
      </w:r>
      <w:r>
        <w:rPr>
          <w:spacing w:val="3"/>
          <w:w w:val="110"/>
        </w:rPr>
        <w:t xml:space="preserve"> </w:t>
      </w:r>
      <w:r>
        <w:rPr>
          <w:w w:val="110"/>
        </w:rPr>
        <w:t>column</w:t>
      </w:r>
      <w:r>
        <w:rPr>
          <w:spacing w:val="2"/>
          <w:w w:val="110"/>
        </w:rPr>
        <w:t xml:space="preserve"> </w:t>
      </w:r>
      <w:r>
        <w:rPr>
          <w:w w:val="110"/>
        </w:rPr>
        <w:t>above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instrument.By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displaying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relative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ground</w:t>
      </w:r>
      <w:r>
        <w:rPr>
          <w:spacing w:val="1"/>
          <w:w w:val="110"/>
        </w:rPr>
        <w:t xml:space="preserve"> </w:t>
      </w:r>
      <w:r>
        <w:rPr>
          <w:w w:val="110"/>
        </w:rPr>
        <w:t>surface,</w:t>
      </w:r>
      <w:r>
        <w:rPr>
          <w:spacing w:val="1"/>
          <w:w w:val="110"/>
        </w:rPr>
        <w:t xml:space="preserve"> </w:t>
      </w:r>
      <w:r>
        <w:rPr>
          <w:w w:val="110"/>
        </w:rPr>
        <w:t>it is</w:t>
      </w:r>
      <w:r>
        <w:rPr>
          <w:spacing w:val="1"/>
          <w:w w:val="110"/>
        </w:rPr>
        <w:t xml:space="preserve"> </w:t>
      </w:r>
      <w:r>
        <w:rPr>
          <w:w w:val="110"/>
        </w:rPr>
        <w:t>easy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see the</w:t>
      </w:r>
      <w:r>
        <w:rPr>
          <w:spacing w:val="2"/>
          <w:w w:val="110"/>
        </w:rPr>
        <w:t xml:space="preserve"> </w:t>
      </w:r>
      <w:r>
        <w:rPr>
          <w:w w:val="110"/>
        </w:rPr>
        <w:t>width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has to</w:t>
      </w:r>
      <w:r>
        <w:rPr>
          <w:spacing w:val="2"/>
          <w:w w:val="110"/>
        </w:rPr>
        <w:t xml:space="preserve"> </w:t>
      </w:r>
      <w:r>
        <w:rPr>
          <w:w w:val="110"/>
        </w:rPr>
        <w:t>pass through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attained 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ater</w:t>
      </w:r>
      <w:r>
        <w:rPr>
          <w:spacing w:val="1"/>
          <w:w w:val="110"/>
        </w:rPr>
        <w:t xml:space="preserve"> </w:t>
      </w: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and become groundwater</w:t>
      </w:r>
      <w:r>
        <w:rPr>
          <w:spacing w:val="1"/>
          <w:w w:val="110"/>
        </w:rPr>
        <w:t xml:space="preserve"> </w:t>
      </w:r>
      <w:r>
        <w:rPr>
          <w:w w:val="110"/>
        </w:rPr>
        <w:t>recharge.</w:t>
      </w:r>
      <w:r>
        <w:rPr>
          <w:spacing w:val="23"/>
          <w:w w:val="110"/>
        </w:rPr>
        <w:t xml:space="preserve"> </w:t>
      </w:r>
      <w:r>
        <w:rPr>
          <w:w w:val="110"/>
        </w:rPr>
        <w:t>Depth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 zone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1"/>
        </w:rPr>
        <w:t xml:space="preserve"> </w:t>
      </w:r>
      <w:r>
        <w:rPr>
          <w:w w:val="110"/>
        </w:rPr>
        <w:t>major</w:t>
      </w:r>
      <w:r>
        <w:rPr>
          <w:spacing w:val="-31"/>
          <w:w w:val="110"/>
        </w:rPr>
        <w:t xml:space="preserve"> </w:t>
      </w:r>
      <w:r>
        <w:rPr>
          <w:w w:val="110"/>
        </w:rPr>
        <w:t>factor</w:t>
      </w:r>
      <w:r>
        <w:rPr>
          <w:spacing w:val="-29"/>
          <w:w w:val="110"/>
        </w:rPr>
        <w:t xml:space="preserve"> </w:t>
      </w:r>
      <w:r>
        <w:rPr>
          <w:w w:val="110"/>
        </w:rPr>
        <w:t>in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proofErr w:type="spellStart"/>
      <w:r>
        <w:rPr>
          <w:w w:val="110"/>
        </w:rPr>
        <w:t>delai</w:t>
      </w:r>
      <w:proofErr w:type="spellEnd"/>
      <w:r>
        <w:rPr>
          <w:spacing w:val="-30"/>
          <w:w w:val="110"/>
        </w:rPr>
        <w:t xml:space="preserve"> </w:t>
      </w:r>
      <w:r>
        <w:rPr>
          <w:w w:val="110"/>
        </w:rPr>
        <w:t>between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proofErr w:type="gramStart"/>
      <w:r>
        <w:rPr>
          <w:w w:val="110"/>
        </w:rPr>
        <w:t>response</w:t>
      </w:r>
      <w:proofErr w:type="gramEnd"/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water</w:t>
      </w:r>
      <w:r>
        <w:rPr>
          <w:spacing w:val="-30"/>
          <w:w w:val="110"/>
        </w:rPr>
        <w:t xml:space="preserve"> </w:t>
      </w:r>
      <w:r>
        <w:rPr>
          <w:w w:val="110"/>
        </w:rPr>
        <w:t>table</w:t>
      </w:r>
      <w:r>
        <w:rPr>
          <w:spacing w:val="-30"/>
          <w:w w:val="110"/>
        </w:rPr>
        <w:t xml:space="preserve"> </w:t>
      </w:r>
      <w:r>
        <w:rPr>
          <w:w w:val="110"/>
        </w:rPr>
        <w:t>to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precipitation</w:t>
      </w:r>
      <w:r>
        <w:rPr>
          <w:spacing w:val="-30"/>
          <w:w w:val="110"/>
        </w:rPr>
        <w:t xml:space="preserve"> </w:t>
      </w:r>
      <w:r>
        <w:rPr>
          <w:w w:val="110"/>
        </w:rPr>
        <w:t>or</w:t>
      </w:r>
      <w:r>
        <w:rPr>
          <w:spacing w:val="-31"/>
          <w:w w:val="110"/>
        </w:rPr>
        <w:t xml:space="preserve"> </w:t>
      </w:r>
      <w:r>
        <w:rPr>
          <w:w w:val="110"/>
        </w:rPr>
        <w:t>snowmelt</w:t>
      </w:r>
      <w:r>
        <w:rPr>
          <w:spacing w:val="-29"/>
          <w:w w:val="110"/>
        </w:rPr>
        <w:t xml:space="preserve"> </w:t>
      </w:r>
      <w:r>
        <w:rPr>
          <w:w w:val="110"/>
        </w:rPr>
        <w:t>event</w:t>
      </w:r>
      <w:r>
        <w:rPr>
          <w:spacing w:val="24"/>
          <w:w w:val="104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play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role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attenuation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signal.</w:t>
      </w:r>
      <w:r>
        <w:rPr>
          <w:spacing w:val="7"/>
          <w:w w:val="110"/>
        </w:rPr>
        <w:t xml:space="preserve"> </w:t>
      </w:r>
      <w:r>
        <w:rPr>
          <w:w w:val="110"/>
        </w:rPr>
        <w:t>Moreover,</w:t>
      </w:r>
      <w:r>
        <w:rPr>
          <w:spacing w:val="-11"/>
          <w:w w:val="110"/>
        </w:rPr>
        <w:t xml:space="preserve"> </w:t>
      </w:r>
      <w:r>
        <w:rPr>
          <w:w w:val="110"/>
        </w:rPr>
        <w:t>knowing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"/>
          <w:w w:val="110"/>
        </w:rPr>
        <w:t>pth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water</w:t>
      </w:r>
      <w:r>
        <w:rPr>
          <w:spacing w:val="24"/>
          <w:w w:val="106"/>
        </w:rPr>
        <w:t xml:space="preserve"> </w:t>
      </w:r>
      <w:r>
        <w:rPr>
          <w:w w:val="110"/>
        </w:rPr>
        <w:t>level</w:t>
      </w:r>
      <w:r>
        <w:rPr>
          <w:spacing w:val="-11"/>
          <w:w w:val="110"/>
        </w:rPr>
        <w:t xml:space="preserve"> </w:t>
      </w:r>
      <w:r>
        <w:rPr>
          <w:w w:val="110"/>
        </w:rPr>
        <w:t>below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ground</w:t>
      </w:r>
      <w:r>
        <w:rPr>
          <w:spacing w:val="-10"/>
          <w:w w:val="110"/>
        </w:rPr>
        <w:t xml:space="preserve"> </w:t>
      </w:r>
      <w:r>
        <w:rPr>
          <w:w w:val="110"/>
        </w:rPr>
        <w:t>surface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gives</w:t>
      </w:r>
      <w:r>
        <w:rPr>
          <w:spacing w:val="-10"/>
          <w:w w:val="110"/>
        </w:rPr>
        <w:t xml:space="preserve"> </w:t>
      </w:r>
      <w:r>
        <w:rPr>
          <w:w w:val="110"/>
        </w:rPr>
        <w:t>indication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possible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e</w:t>
      </w:r>
      <w:r>
        <w:rPr>
          <w:spacing w:val="-1"/>
          <w:w w:val="110"/>
        </w:rPr>
        <w:t>vapotranspiration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2"/>
        </w:rPr>
        <w:t xml:space="preserve"> </w:t>
      </w:r>
      <w:r>
        <w:rPr>
          <w:w w:val="110"/>
        </w:rPr>
        <w:t>water-table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lso</w:t>
      </w:r>
      <w:r>
        <w:rPr>
          <w:spacing w:val="-27"/>
          <w:w w:val="110"/>
        </w:rPr>
        <w:t xml:space="preserve"> </w:t>
      </w:r>
      <w:r>
        <w:rPr>
          <w:w w:val="110"/>
        </w:rPr>
        <w:t>flood</w:t>
      </w:r>
      <w:r>
        <w:rPr>
          <w:spacing w:val="-27"/>
          <w:w w:val="110"/>
        </w:rPr>
        <w:t xml:space="preserve"> </w:t>
      </w:r>
      <w:r>
        <w:rPr>
          <w:w w:val="110"/>
        </w:rPr>
        <w:t>event.</w:t>
      </w:r>
    </w:p>
    <w:p w:rsidR="00937B91" w:rsidRDefault="00F84142">
      <w:pPr>
        <w:pStyle w:val="BodyText"/>
        <w:ind w:left="465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Layout</w:t>
      </w:r>
      <w:r>
        <w:rPr>
          <w:spacing w:val="14"/>
          <w:w w:val="105"/>
        </w:rPr>
        <w:t xml:space="preserve"> </w:t>
      </w:r>
      <w:r>
        <w:rPr>
          <w:w w:val="105"/>
        </w:rPr>
        <w:t>mode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datum</w:t>
      </w:r>
      <w:proofErr w:type="gramEnd"/>
      <w:r>
        <w:rPr>
          <w:w w:val="105"/>
        </w:rPr>
        <w:t>:</w:t>
      </w:r>
    </w:p>
    <w:p w:rsidR="00937B91" w:rsidRDefault="00F84142">
      <w:pPr>
        <w:pStyle w:val="BodyText"/>
        <w:spacing w:before="13" w:line="251" w:lineRule="auto"/>
        <w:ind w:right="111" w:firstLine="351"/>
        <w:jc w:val="both"/>
      </w:pPr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meters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2"/>
          <w:w w:val="105"/>
        </w:rPr>
        <w:t xml:space="preserve"> </w:t>
      </w:r>
      <w:r>
        <w:rPr>
          <w:w w:val="105"/>
        </w:rPr>
        <w:t>surface</w:t>
      </w:r>
      <w:r>
        <w:rPr>
          <w:spacing w:val="2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mags</w:t>
      </w:r>
      <w:proofErr w:type="spellEnd"/>
      <w:r>
        <w:rPr>
          <w:w w:val="105"/>
        </w:rPr>
        <w:t>)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1"/>
          <w:w w:val="105"/>
        </w:rPr>
        <w:t xml:space="preserve"> </w:t>
      </w:r>
      <w:r>
        <w:rPr>
          <w:w w:val="105"/>
        </w:rPr>
        <w:t>below</w:t>
      </w:r>
      <w:r>
        <w:rPr>
          <w:spacing w:val="21"/>
          <w:w w:val="105"/>
        </w:rPr>
        <w:t xml:space="preserve"> </w:t>
      </w:r>
      <w:r>
        <w:rPr>
          <w:w w:val="105"/>
        </w:rPr>
        <w:t>ground</w:t>
      </w:r>
      <w:r>
        <w:rPr>
          <w:spacing w:val="21"/>
          <w:w w:val="105"/>
        </w:rPr>
        <w:t xml:space="preserve"> </w:t>
      </w:r>
      <w:r>
        <w:rPr>
          <w:w w:val="105"/>
        </w:rPr>
        <w:t>surface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mbgs</w:t>
      </w:r>
      <w:proofErr w:type="spell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0"/>
          <w:w w:val="105"/>
        </w:rPr>
        <w:t xml:space="preserve"> </w:t>
      </w:r>
      <w:r>
        <w:rPr>
          <w:w w:val="105"/>
        </w:rPr>
        <w:t>above logger (mal)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meters above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see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level (</w:t>
      </w:r>
      <w:proofErr w:type="spellStart"/>
      <w:r>
        <w:rPr>
          <w:w w:val="105"/>
        </w:rPr>
        <w:t>masl</w:t>
      </w:r>
      <w:proofErr w:type="spellEnd"/>
      <w:r>
        <w:rPr>
          <w:w w:val="105"/>
        </w:rPr>
        <w:t>)</w:t>
      </w:r>
    </w:p>
    <w:p w:rsidR="00937B91" w:rsidRDefault="00F84142">
      <w:pPr>
        <w:pStyle w:val="BodyText"/>
        <w:spacing w:line="251" w:lineRule="auto"/>
        <w:ind w:right="111" w:firstLine="351"/>
        <w:jc w:val="both"/>
      </w:pPr>
      <w:proofErr w:type="spellStart"/>
      <w:proofErr w:type="gramStart"/>
      <w:r>
        <w:t>mags</w:t>
      </w:r>
      <w:proofErr w:type="spellEnd"/>
      <w:proofErr w:type="gramEnd"/>
      <w:r>
        <w:rPr>
          <w:spacing w:val="42"/>
        </w:rPr>
        <w:t xml:space="preserve"> </w:t>
      </w:r>
      <w:r>
        <w:t>and</w:t>
      </w:r>
      <w:r>
        <w:rPr>
          <w:spacing w:val="44"/>
        </w:rPr>
        <w:t xml:space="preserve"> </w:t>
      </w:r>
      <w:proofErr w:type="spellStart"/>
      <w:r>
        <w:t>mbgs</w:t>
      </w:r>
      <w:proofErr w:type="spellEnd"/>
      <w:r>
        <w:rPr>
          <w:spacing w:val="42"/>
        </w:rPr>
        <w:t xml:space="preserve"> </w:t>
      </w:r>
      <w:r>
        <w:t>options</w:t>
      </w:r>
      <w:r>
        <w:rPr>
          <w:spacing w:val="44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4"/>
        </w:rPr>
        <w:t xml:space="preserve"> </w:t>
      </w:r>
      <w:r>
        <w:t>reference</w:t>
      </w:r>
      <w:r>
        <w:rPr>
          <w:spacing w:val="42"/>
        </w:rPr>
        <w:t xml:space="preserve"> </w:t>
      </w:r>
      <w:r>
        <w:t>point,</w:t>
      </w:r>
      <w:r>
        <w:rPr>
          <w:spacing w:val="44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vertical</w:t>
      </w:r>
      <w:r>
        <w:rPr>
          <w:spacing w:val="44"/>
        </w:rPr>
        <w:t xml:space="preserve"> </w:t>
      </w:r>
      <w:r>
        <w:t>axis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inverted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27"/>
          <w:w w:val="111"/>
        </w:rPr>
        <w:t xml:space="preserve"> </w:t>
      </w:r>
      <w:r>
        <w:t>case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proofErr w:type="spellStart"/>
      <w:r>
        <w:t>mbgs</w:t>
      </w:r>
      <w:proofErr w:type="spellEnd"/>
      <w:r>
        <w:t>,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water</w:t>
      </w:r>
      <w:r>
        <w:rPr>
          <w:spacing w:val="29"/>
        </w:rPr>
        <w:t xml:space="preserve"> </w:t>
      </w:r>
      <w:r>
        <w:t>level</w:t>
      </w:r>
      <w:r>
        <w:rPr>
          <w:spacing w:val="28"/>
        </w:rPr>
        <w:t xml:space="preserve"> </w:t>
      </w:r>
      <w:r>
        <w:t>being</w:t>
      </w:r>
      <w:r>
        <w:rPr>
          <w:spacing w:val="29"/>
        </w:rPr>
        <w:t xml:space="preserve"> </w:t>
      </w:r>
      <w:r>
        <w:t>positive</w:t>
      </w:r>
      <w:r>
        <w:rPr>
          <w:spacing w:val="27"/>
        </w:rPr>
        <w:t xml:space="preserve"> </w:t>
      </w:r>
      <w:r>
        <w:rPr>
          <w:spacing w:val="-1"/>
        </w:rPr>
        <w:t>bel</w:t>
      </w:r>
      <w:r>
        <w:rPr>
          <w:spacing w:val="-2"/>
        </w:rPr>
        <w:t>ow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round</w:t>
      </w:r>
      <w:r>
        <w:rPr>
          <w:spacing w:val="28"/>
        </w:rPr>
        <w:t xml:space="preserve"> </w:t>
      </w:r>
      <w:r>
        <w:t>surface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increasing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value</w:t>
      </w:r>
      <w:r>
        <w:rPr>
          <w:spacing w:val="29"/>
          <w:w w:val="102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depth</w:t>
      </w:r>
      <w:r>
        <w:rPr>
          <w:spacing w:val="4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surface</w:t>
      </w:r>
      <w:r>
        <w:rPr>
          <w:spacing w:val="45"/>
        </w:rPr>
        <w:t xml:space="preserve"> </w:t>
      </w:r>
      <w:r>
        <w:t>increase.</w:t>
      </w:r>
    </w:p>
    <w:p w:rsidR="00937B91" w:rsidRDefault="00F84142">
      <w:pPr>
        <w:pStyle w:val="BodyText"/>
        <w:ind w:left="465"/>
      </w:pPr>
      <w:r>
        <w:rPr>
          <w:w w:val="105"/>
        </w:rPr>
        <w:t>Why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estimating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23"/>
          <w:w w:val="105"/>
        </w:rPr>
        <w:t xml:space="preserve"> </w:t>
      </w:r>
      <w:r>
        <w:rPr>
          <w:w w:val="105"/>
        </w:rPr>
        <w:t>directly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interpolation:</w:t>
      </w:r>
    </w:p>
    <w:p w:rsidR="00937B91" w:rsidRDefault="00F84142">
      <w:pPr>
        <w:pStyle w:val="BodyText"/>
        <w:spacing w:before="13" w:line="251" w:lineRule="auto"/>
        <w:ind w:right="105" w:firstLine="351"/>
        <w:jc w:val="both"/>
      </w:pP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interpolated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exact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location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been</w:t>
      </w:r>
      <w:r>
        <w:rPr>
          <w:spacing w:val="31"/>
          <w:w w:val="105"/>
        </w:rPr>
        <w:t xml:space="preserve"> </w:t>
      </w:r>
      <w:r>
        <w:rPr>
          <w:w w:val="105"/>
        </w:rPr>
        <w:t>decided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keep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2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station</w:t>
      </w:r>
      <w:r>
        <w:rPr>
          <w:spacing w:val="3"/>
          <w:w w:val="105"/>
        </w:rPr>
        <w:t xml:space="preserve"> </w:t>
      </w:r>
      <w:r>
        <w:rPr>
          <w:w w:val="105"/>
        </w:rPr>
        <w:t>located</w:t>
      </w:r>
      <w:r>
        <w:rPr>
          <w:spacing w:val="3"/>
          <w:w w:val="105"/>
        </w:rPr>
        <w:t xml:space="preserve"> </w:t>
      </w:r>
      <w:r>
        <w:rPr>
          <w:w w:val="105"/>
        </w:rPr>
        <w:t>closest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well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analyse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due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fact</w:t>
      </w:r>
      <w:r>
        <w:rPr>
          <w:w w:val="104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7"/>
          <w:w w:val="105"/>
        </w:rPr>
        <w:t xml:space="preserve"> </w:t>
      </w:r>
      <w:r>
        <w:rPr>
          <w:w w:val="105"/>
        </w:rPr>
        <w:t>technique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interpoloating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tend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surestimate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wet</w:t>
      </w:r>
    </w:p>
    <w:p w:rsidR="00937B91" w:rsidRDefault="00937B91">
      <w:pPr>
        <w:spacing w:line="251" w:lineRule="auto"/>
        <w:jc w:val="both"/>
        <w:sectPr w:rsidR="00937B91">
          <w:pgSz w:w="12240" w:h="15840"/>
          <w:pgMar w:top="1080" w:right="1020" w:bottom="700" w:left="1020" w:header="0" w:footer="515" w:gutter="0"/>
          <w:cols w:space="720"/>
        </w:sectPr>
      </w:pPr>
    </w:p>
    <w:p w:rsidR="00937B91" w:rsidRDefault="00F84142">
      <w:pPr>
        <w:pStyle w:val="BodyText"/>
        <w:spacing w:before="29" w:line="251" w:lineRule="auto"/>
        <w:ind w:right="111"/>
        <w:jc w:val="both"/>
      </w:pPr>
      <w:proofErr w:type="gramStart"/>
      <w:r>
        <w:rPr>
          <w:w w:val="105"/>
        </w:rPr>
        <w:lastRenderedPageBreak/>
        <w:t>day</w:t>
      </w:r>
      <w:proofErr w:type="gram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underestimate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intensity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stron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event.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advanced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complicated</w:t>
      </w:r>
      <w:r>
        <w:rPr>
          <w:w w:val="102"/>
        </w:rPr>
        <w:t xml:space="preserve"> </w:t>
      </w:r>
      <w:r>
        <w:rPr>
          <w:w w:val="105"/>
        </w:rPr>
        <w:t>technique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required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circumvent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issues.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thus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decided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as</w:t>
      </w:r>
      <w:r>
        <w:rPr>
          <w:spacing w:val="6"/>
          <w:w w:val="105"/>
        </w:rPr>
        <w:t xml:space="preserve"> </w:t>
      </w:r>
      <w:proofErr w:type="spellStart"/>
      <w:r>
        <w:rPr>
          <w:spacing w:val="-2"/>
          <w:w w:val="105"/>
        </w:rPr>
        <w:t>prefereable</w:t>
      </w:r>
      <w:proofErr w:type="spellEnd"/>
      <w:r>
        <w:rPr>
          <w:spacing w:val="24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keep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r>
        <w:rPr>
          <w:w w:val="105"/>
        </w:rPr>
        <w:t>station.</w:t>
      </w:r>
    </w:p>
    <w:p w:rsidR="00937B91" w:rsidRDefault="00937B9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37B91" w:rsidRDefault="00937B91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sectPr w:rsidR="00937B91" w:rsidSect="00501DB6">
      <w:pgSz w:w="12240" w:h="15840"/>
      <w:pgMar w:top="1500" w:right="1020" w:bottom="700" w:left="1020" w:header="0" w:footer="515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Rivard, Christine" w:date="2015-03-27T16:27:00Z" w:initials="RC">
    <w:p w:rsidR="007B140F" w:rsidRPr="000B23D2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0B23D2">
        <w:rPr>
          <w:lang w:val="fr-CA"/>
        </w:rPr>
        <w:t xml:space="preserve">C’est bon! Devrais-tu mettre le sigle </w:t>
      </w:r>
      <w:r>
        <w:rPr>
          <w:lang w:val="fr-CA"/>
        </w:rPr>
        <w:t>à la place?</w:t>
      </w:r>
    </w:p>
  </w:comment>
  <w:comment w:id="73" w:author="Rivard, Christine" w:date="2015-03-27T16:27:00Z" w:initials="RC">
    <w:p w:rsidR="007B140F" w:rsidRPr="00840F2E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40F2E">
        <w:rPr>
          <w:lang w:val="fr-CA"/>
        </w:rPr>
        <w:t>Autre mot peut-être?</w:t>
      </w:r>
    </w:p>
  </w:comment>
  <w:comment w:id="76" w:author="Rivard, Christine" w:date="2015-03-27T16:27:00Z" w:initials="RC">
    <w:p w:rsidR="007B140F" w:rsidRPr="002152C1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2152C1">
        <w:rPr>
          <w:lang w:val="fr-CA"/>
        </w:rPr>
        <w:t xml:space="preserve">Je ne sais pas comment on pourra tourner </w:t>
      </w:r>
      <w:r>
        <w:rPr>
          <w:lang w:val="fr-CA"/>
        </w:rPr>
        <w:t>ça. On verra.</w:t>
      </w:r>
    </w:p>
  </w:comment>
  <w:comment w:id="77" w:author="Rivard, Christine" w:date="2015-03-27T16:27:00Z" w:initials="RC">
    <w:p w:rsidR="007B140F" w:rsidRPr="002152C1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2152C1">
        <w:rPr>
          <w:lang w:val="fr-CA"/>
        </w:rPr>
        <w:t>Ca aussi ça p</w:t>
      </w:r>
      <w:r>
        <w:rPr>
          <w:lang w:val="fr-CA"/>
        </w:rPr>
        <w:t>o</w:t>
      </w:r>
      <w:r w:rsidRPr="002152C1">
        <w:rPr>
          <w:lang w:val="fr-CA"/>
        </w:rPr>
        <w:t>urrait changer.</w:t>
      </w:r>
    </w:p>
  </w:comment>
  <w:comment w:id="83" w:author="Rivard, Christine" w:date="2015-03-27T16:27:00Z" w:initials="RC">
    <w:p w:rsidR="007B140F" w:rsidRPr="00B827D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B827DC">
        <w:rPr>
          <w:lang w:val="fr-CA"/>
        </w:rPr>
        <w:t>A voir</w:t>
      </w:r>
    </w:p>
  </w:comment>
  <w:comment w:id="98" w:author="Rivard, Christine" w:date="2015-03-27T16:27:00Z" w:initials="RC">
    <w:p w:rsidR="007B140F" w:rsidRPr="00C37559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C37559">
        <w:rPr>
          <w:lang w:val="fr-CA"/>
        </w:rPr>
        <w:t xml:space="preserve">? C’est un terme technique? Car pour moi, “collapse” est associé </w:t>
      </w:r>
      <w:r>
        <w:rPr>
          <w:lang w:val="fr-CA"/>
        </w:rPr>
        <w:t xml:space="preserve">à trucs qui s’effondrent (comme des parois de </w:t>
      </w:r>
      <w:proofErr w:type="gramStart"/>
      <w:r>
        <w:rPr>
          <w:lang w:val="fr-CA"/>
        </w:rPr>
        <w:t>puits )</w:t>
      </w:r>
      <w:proofErr w:type="gramEnd"/>
      <w:r>
        <w:rPr>
          <w:lang w:val="fr-CA"/>
        </w:rPr>
        <w:t>…</w:t>
      </w:r>
    </w:p>
  </w:comment>
  <w:comment w:id="125" w:author="Rivard, Christine" w:date="2015-03-27T16:27:00Z" w:initials="RC">
    <w:p w:rsidR="007B140F" w:rsidRPr="00107E60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107E60">
        <w:rPr>
          <w:lang w:val="fr-CA"/>
        </w:rPr>
        <w:t xml:space="preserve">C’est déjà </w:t>
      </w:r>
      <w:r>
        <w:rPr>
          <w:lang w:val="fr-CA"/>
        </w:rPr>
        <w:t xml:space="preserve">disponible </w:t>
      </w:r>
      <w:r w:rsidRPr="00107E60">
        <w:rPr>
          <w:lang w:val="fr-CA"/>
        </w:rPr>
        <w:t>ou pas?</w:t>
      </w:r>
    </w:p>
  </w:comment>
  <w:comment w:id="135" w:author="Rivard, Christine" w:date="2015-03-27T16:27:00Z" w:initials="RC">
    <w:p w:rsidR="007B140F" w:rsidRPr="00B16FE1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B16FE1">
        <w:rPr>
          <w:lang w:val="fr-CA"/>
        </w:rPr>
        <w:t>Car</w:t>
      </w:r>
      <w:r>
        <w:rPr>
          <w:lang w:val="fr-CA"/>
        </w:rPr>
        <w:t xml:space="preserve"> il y a aussi les « River </w:t>
      </w:r>
      <w:proofErr w:type="spellStart"/>
      <w:r>
        <w:rPr>
          <w:lang w:val="fr-CA"/>
        </w:rPr>
        <w:t>hydrographs</w:t>
      </w:r>
      <w:proofErr w:type="spellEnd"/>
      <w:r>
        <w:rPr>
          <w:lang w:val="fr-CA"/>
        </w:rPr>
        <w:t> »</w:t>
      </w:r>
    </w:p>
  </w:comment>
  <w:comment w:id="176" w:author="Rivard, Christine" w:date="2015-03-27T16:27:00Z" w:initials="RC">
    <w:p w:rsidR="007B140F" w:rsidRPr="00A94D38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A94D38">
        <w:rPr>
          <w:lang w:val="fr-CA"/>
        </w:rPr>
        <w:t>Même commentaire que précédemment</w:t>
      </w:r>
    </w:p>
  </w:comment>
  <w:comment w:id="188" w:author="Rivard, Christine" w:date="2015-03-27T16:27:00Z" w:initials="RC">
    <w:p w:rsidR="007B140F" w:rsidRPr="00F758C4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F758C4">
        <w:rPr>
          <w:lang w:val="fr-CA"/>
        </w:rPr>
        <w:t xml:space="preserve">Que veux-tu dire??? D’une étape </w:t>
      </w:r>
      <w:r>
        <w:rPr>
          <w:lang w:val="fr-CA"/>
        </w:rPr>
        <w:t>à l’autre?</w:t>
      </w:r>
    </w:p>
  </w:comment>
  <w:comment w:id="203" w:author="Rivard, Christine" w:date="2015-03-27T16:27:00Z" w:initials="RC">
    <w:p w:rsidR="007B140F" w:rsidRPr="0066179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66179C">
        <w:rPr>
          <w:lang w:val="fr-CA"/>
        </w:rPr>
        <w:t xml:space="preserve">Ok, mais comment y met-on cette information? </w:t>
      </w:r>
      <w:r>
        <w:rPr>
          <w:lang w:val="fr-CA"/>
        </w:rPr>
        <w:t>Cet espace se remplit seul en fonction des fichiers entrés?</w:t>
      </w:r>
    </w:p>
  </w:comment>
  <w:comment w:id="211" w:author="Rivard, Christine" w:date="2015-03-27T16:27:00Z" w:initials="RC">
    <w:p w:rsidR="007B140F" w:rsidRPr="005347E8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5347E8">
        <w:rPr>
          <w:lang w:val="fr-CA"/>
        </w:rPr>
        <w:t xml:space="preserve">Y en aura-t-il un? Je ne </w:t>
      </w:r>
      <w:r>
        <w:rPr>
          <w:lang w:val="fr-CA"/>
        </w:rPr>
        <w:t xml:space="preserve">le vois pas. Et comment peux-tu démarrer un nouveau projet via le « Select a new or </w:t>
      </w:r>
      <w:proofErr w:type="spellStart"/>
      <w:r>
        <w:rPr>
          <w:lang w:val="fr-CA"/>
        </w:rPr>
        <w:t>existing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directory »? </w:t>
      </w:r>
    </w:p>
  </w:comment>
  <w:comment w:id="216" w:author="Rivard, Christine" w:date="2015-03-27T16:27:00Z" w:initials="RC">
    <w:p w:rsidR="007B140F" w:rsidRPr="001035D1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1035D1">
        <w:rPr>
          <w:lang w:val="fr-CA"/>
        </w:rPr>
        <w:t>Information est toujours au singulier en anglais</w:t>
      </w:r>
    </w:p>
  </w:comment>
  <w:comment w:id="233" w:author="Rivard, Christine" w:date="2015-03-27T16:27:00Z" w:initials="RC">
    <w:p w:rsidR="007B140F" w:rsidRPr="001035D1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1035D1">
        <w:rPr>
          <w:lang w:val="fr-CA"/>
        </w:rPr>
        <w:t xml:space="preserve">Je mettrais peut-être </w:t>
      </w:r>
      <w:r>
        <w:rPr>
          <w:lang w:val="fr-CA"/>
        </w:rPr>
        <w:t xml:space="preserve">ton nom ou </w:t>
      </w:r>
      <w:r w:rsidRPr="001035D1">
        <w:rPr>
          <w:lang w:val="fr-CA"/>
        </w:rPr>
        <w:t>“</w:t>
      </w:r>
      <w:proofErr w:type="spellStart"/>
      <w:r>
        <w:rPr>
          <w:lang w:val="fr-CA"/>
        </w:rPr>
        <w:t>Author</w:t>
      </w:r>
      <w:proofErr w:type="spellEnd"/>
      <w:r>
        <w:rPr>
          <w:lang w:val="fr-CA"/>
        </w:rPr>
        <w:t> ». Peut-il y avoir des espaces?</w:t>
      </w:r>
    </w:p>
  </w:comment>
  <w:comment w:id="235" w:author="Rivard, Christine" w:date="2015-03-27T16:27:00Z" w:initials="RC">
    <w:p w:rsidR="007B140F" w:rsidRPr="00B827D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B827DC">
        <w:rPr>
          <w:lang w:val="fr-CA"/>
        </w:rPr>
        <w:t>Majuscules?</w:t>
      </w:r>
    </w:p>
  </w:comment>
  <w:comment w:id="245" w:author="Rivard, Christine" w:date="2015-03-27T16:27:00Z" w:initials="RC">
    <w:p w:rsidR="007B140F" w:rsidRPr="007D7B23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7D7B23">
        <w:rPr>
          <w:lang w:val="fr-CA"/>
        </w:rPr>
        <w:t xml:space="preserve">Comment peux-tu ouvrir un nouveau projet? </w:t>
      </w:r>
      <w:r>
        <w:rPr>
          <w:lang w:val="fr-CA"/>
        </w:rPr>
        <w:t>Il faut créer un nouveau projet ou ouvrir un existant…</w:t>
      </w:r>
    </w:p>
  </w:comment>
  <w:comment w:id="274" w:author="Rivard, Christine" w:date="2015-03-27T16:27:00Z" w:initials="RC">
    <w:p w:rsidR="007B140F" w:rsidRPr="003C51F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3C51FC">
        <w:rPr>
          <w:lang w:val="fr-CA"/>
        </w:rPr>
        <w:t>Tu viens de l</w:t>
      </w:r>
      <w:r>
        <w:rPr>
          <w:lang w:val="fr-CA"/>
        </w:rPr>
        <w:t>’</w:t>
      </w:r>
      <w:r w:rsidRPr="003C51FC">
        <w:rPr>
          <w:lang w:val="fr-CA"/>
        </w:rPr>
        <w:t>appeler “</w:t>
      </w:r>
      <w:proofErr w:type="spellStart"/>
      <w:r>
        <w:rPr>
          <w:lang w:val="fr-CA"/>
        </w:rPr>
        <w:t>sub</w:t>
      </w:r>
      <w:proofErr w:type="spellEnd"/>
      <w:r>
        <w:rPr>
          <w:lang w:val="fr-CA"/>
        </w:rPr>
        <w:t>-</w:t>
      </w:r>
      <w:proofErr w:type="spellStart"/>
      <w:r>
        <w:rPr>
          <w:lang w:val="fr-CA"/>
        </w:rPr>
        <w:t>fold</w:t>
      </w:r>
      <w:r w:rsidRPr="003C51FC">
        <w:rPr>
          <w:lang w:val="fr-CA"/>
        </w:rPr>
        <w:t>er</w:t>
      </w:r>
      <w:proofErr w:type="spellEnd"/>
      <w:r w:rsidRPr="003C51FC">
        <w:rPr>
          <w:lang w:val="fr-CA"/>
        </w:rPr>
        <w:t>”</w:t>
      </w:r>
      <w:r>
        <w:rPr>
          <w:lang w:val="fr-CA"/>
        </w:rPr>
        <w:t xml:space="preserve"> dans la phras</w:t>
      </w:r>
      <w:r w:rsidRPr="003C51FC">
        <w:rPr>
          <w:lang w:val="fr-CA"/>
        </w:rPr>
        <w:t xml:space="preserve">e au-dessus. </w:t>
      </w:r>
    </w:p>
  </w:comment>
  <w:comment w:id="276" w:author="Rivard, Christine" w:date="2015-03-27T16:27:00Z" w:initials="RC">
    <w:p w:rsidR="007B140F" w:rsidRPr="00B827D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B827DC">
        <w:rPr>
          <w:lang w:val="fr-CA"/>
        </w:rPr>
        <w:t xml:space="preserve"> Binders?</w:t>
      </w:r>
    </w:p>
  </w:comment>
  <w:comment w:id="300" w:author="Rivard, Christine" w:date="2015-03-27T16:27:00Z" w:initials="RC">
    <w:p w:rsidR="007B140F" w:rsidRPr="00B827D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proofErr w:type="spellStart"/>
      <w:r w:rsidRPr="00B827DC">
        <w:rPr>
          <w:lang w:val="fr-CA"/>
        </w:rPr>
        <w:t>Necessaire</w:t>
      </w:r>
      <w:proofErr w:type="spellEnd"/>
      <w:r w:rsidRPr="00B827DC">
        <w:rPr>
          <w:lang w:val="fr-CA"/>
        </w:rPr>
        <w:t>?</w:t>
      </w:r>
    </w:p>
  </w:comment>
  <w:comment w:id="329" w:author="Rivard, Christine" w:date="2015-03-27T16:27:00Z" w:initials="RC">
    <w:p w:rsidR="007B140F" w:rsidRPr="00B827DC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B827DC">
        <w:rPr>
          <w:lang w:val="fr-CA"/>
        </w:rPr>
        <w:t>C’est quoi?</w:t>
      </w:r>
    </w:p>
  </w:comment>
  <w:comment w:id="333" w:author="Rivard, Christine" w:date="2015-03-27T16:27:00Z" w:initials="RC">
    <w:p w:rsidR="007B140F" w:rsidRPr="00800DE9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00DE9">
        <w:rPr>
          <w:lang w:val="fr-CA"/>
        </w:rPr>
        <w:t>Tu as déjà “</w:t>
      </w:r>
      <w:proofErr w:type="spellStart"/>
      <w:r w:rsidRPr="00800DE9">
        <w:rPr>
          <w:lang w:val="fr-CA"/>
        </w:rPr>
        <w:t>contain</w:t>
      </w:r>
      <w:proofErr w:type="spellEnd"/>
      <w:r w:rsidRPr="00800DE9">
        <w:rPr>
          <w:lang w:val="fr-CA"/>
        </w:rPr>
        <w:t>” dans la phrase.</w:t>
      </w:r>
    </w:p>
  </w:comment>
  <w:comment w:id="348" w:author="Rivard, Christine" w:date="2015-03-27T16:27:00Z" w:initials="RC">
    <w:p w:rsidR="007B140F" w:rsidRPr="00800DE9" w:rsidRDefault="007B140F">
      <w:pPr>
        <w:pStyle w:val="CommentText"/>
        <w:rPr>
          <w:lang w:val="fr-CA"/>
        </w:rPr>
      </w:pPr>
      <w:r>
        <w:rPr>
          <w:rStyle w:val="CommentReference"/>
        </w:rPr>
        <w:annotationRef/>
      </w:r>
      <w:r w:rsidRPr="00800DE9">
        <w:rPr>
          <w:lang w:val="fr-CA"/>
        </w:rPr>
        <w:t>Est-ce que c’est nécessaire de l</w:t>
      </w:r>
      <w:r>
        <w:rPr>
          <w:lang w:val="fr-CA"/>
        </w:rPr>
        <w:t>e</w:t>
      </w:r>
      <w:r w:rsidRPr="00800DE9">
        <w:rPr>
          <w:lang w:val="fr-CA"/>
        </w:rPr>
        <w:t xml:space="preserve"> dire?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95F" w:rsidRDefault="00A2795F" w:rsidP="00937B91">
      <w:r>
        <w:separator/>
      </w:r>
    </w:p>
  </w:endnote>
  <w:endnote w:type="continuationSeparator" w:id="0">
    <w:p w:rsidR="00A2795F" w:rsidRDefault="00A2795F" w:rsidP="00937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40F" w:rsidRDefault="003408AB">
    <w:pPr>
      <w:spacing w:line="14" w:lineRule="auto"/>
      <w:rPr>
        <w:sz w:val="20"/>
        <w:szCs w:val="20"/>
      </w:rPr>
    </w:pPr>
    <w:r w:rsidRPr="003408AB"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3356" type="#_x0000_t202" style="position:absolute;margin-left:298.15pt;margin-top:755.25pt;width:15.75pt;height:14pt;z-index:-125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" filled="f" stroked="f">
          <v:textbox inset="0,0,0,0">
            <w:txbxContent>
              <w:p w:rsidR="007B140F" w:rsidRDefault="003408AB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 w:rsidR="007B140F">
                  <w:instrText xml:space="preserve"> PAGE </w:instrText>
                </w:r>
                <w:r>
                  <w:fldChar w:fldCharType="separate"/>
                </w:r>
                <w:r w:rsidR="00501DB6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40F" w:rsidRDefault="003408AB">
    <w:pPr>
      <w:spacing w:line="14" w:lineRule="auto"/>
      <w:rPr>
        <w:sz w:val="20"/>
        <w:szCs w:val="20"/>
      </w:rPr>
    </w:pPr>
    <w:r w:rsidRPr="003408AB"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3357" type="#_x0000_t202" style="position:absolute;margin-left:298.15pt;margin-top:755.25pt;width:15.75pt;height:14pt;z-index:-125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SJswIAALA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" filled="f" stroked="f">
          <v:textbox inset="0,0,0,0">
            <w:txbxContent>
              <w:p w:rsidR="007B140F" w:rsidRDefault="003408AB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 w:rsidR="007B140F">
                  <w:instrText xml:space="preserve"> PAGE </w:instrText>
                </w:r>
                <w:r>
                  <w:fldChar w:fldCharType="separate"/>
                </w:r>
                <w:r w:rsidR="00501DB6">
                  <w:rPr>
                    <w:noProof/>
                  </w:rPr>
                  <w:t>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40F" w:rsidRDefault="003408AB">
    <w:pPr>
      <w:spacing w:line="14" w:lineRule="auto"/>
      <w:rPr>
        <w:sz w:val="20"/>
        <w:szCs w:val="20"/>
      </w:rPr>
    </w:pPr>
    <w:r w:rsidRPr="003408AB"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3358" type="#_x0000_t202" style="position:absolute;margin-left:298.15pt;margin-top:755.25pt;width:15.75pt;height:14pt;z-index:-1253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PktAIAALA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" filled="f" stroked="f">
          <v:textbox inset="0,0,0,0">
            <w:txbxContent>
              <w:p w:rsidR="007B140F" w:rsidRDefault="003408AB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 w:rsidR="007B140F">
                  <w:instrText xml:space="preserve"> PAGE </w:instrText>
                </w:r>
                <w:r>
                  <w:fldChar w:fldCharType="separate"/>
                </w:r>
                <w:r w:rsidR="00501DB6">
                  <w:rPr>
                    <w:noProof/>
                  </w:rPr>
                  <w:t>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40F" w:rsidRDefault="003408AB">
    <w:pPr>
      <w:spacing w:line="14" w:lineRule="auto"/>
      <w:rPr>
        <w:sz w:val="20"/>
        <w:szCs w:val="20"/>
      </w:rPr>
    </w:pPr>
    <w:r w:rsidRPr="003408AB"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3359" type="#_x0000_t202" style="position:absolute;margin-left:298.15pt;margin-top:755.25pt;width:15.75pt;height:14pt;z-index:-1253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" filled="f" stroked="f">
          <v:textbox inset="0,0,0,0">
            <w:txbxContent>
              <w:p w:rsidR="007B140F" w:rsidRDefault="003408AB">
                <w:pPr>
                  <w:pStyle w:val="BodyText"/>
                  <w:spacing w:line="251" w:lineRule="exact"/>
                  <w:ind w:left="40"/>
                </w:pPr>
                <w:r>
                  <w:fldChar w:fldCharType="begin"/>
                </w:r>
                <w:r w:rsidR="007B140F">
                  <w:instrText xml:space="preserve"> PAGE </w:instrText>
                </w:r>
                <w:r>
                  <w:fldChar w:fldCharType="separate"/>
                </w:r>
                <w:r w:rsidR="00501DB6">
                  <w:rPr>
                    <w:noProof/>
                  </w:rPr>
                  <w:t>26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95F" w:rsidRDefault="00A2795F" w:rsidP="00937B91">
      <w:r>
        <w:separator/>
      </w:r>
    </w:p>
  </w:footnote>
  <w:footnote w:type="continuationSeparator" w:id="0">
    <w:p w:rsidR="00A2795F" w:rsidRDefault="00A2795F" w:rsidP="00937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016B"/>
    <w:multiLevelType w:val="multilevel"/>
    <w:tmpl w:val="D8329EC0"/>
    <w:lvl w:ilvl="0">
      <w:start w:val="3"/>
      <w:numFmt w:val="decimal"/>
      <w:lvlText w:val="%1"/>
      <w:lvlJc w:val="left"/>
      <w:pPr>
        <w:ind w:left="1003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46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6" w:hanging="539"/>
      </w:pPr>
      <w:rPr>
        <w:rFonts w:hint="default"/>
      </w:rPr>
    </w:lvl>
  </w:abstractNum>
  <w:abstractNum w:abstractNumId="1">
    <w:nsid w:val="19730747"/>
    <w:multiLevelType w:val="multilevel"/>
    <w:tmpl w:val="DCFA011A"/>
    <w:lvl w:ilvl="0">
      <w:start w:val="3"/>
      <w:numFmt w:val="decimal"/>
      <w:lvlText w:val="%1"/>
      <w:lvlJc w:val="left"/>
      <w:pPr>
        <w:ind w:left="1100" w:hanging="9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987"/>
      </w:pPr>
      <w:rPr>
        <w:rFonts w:ascii="Georgia" w:eastAsia="Georgia" w:hAnsi="Georgia" w:hint="default"/>
        <w:b/>
        <w:bCs/>
        <w:w w:val="104"/>
        <w:sz w:val="28"/>
        <w:szCs w:val="28"/>
      </w:rPr>
    </w:lvl>
    <w:lvl w:ilvl="3">
      <w:start w:val="1"/>
      <w:numFmt w:val="bullet"/>
      <w:lvlText w:val="•"/>
      <w:lvlJc w:val="left"/>
      <w:pPr>
        <w:ind w:left="3842" w:hanging="9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6" w:hanging="9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0" w:hanging="9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4" w:hanging="9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8" w:hanging="9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12" w:hanging="987"/>
      </w:pPr>
      <w:rPr>
        <w:rFonts w:hint="default"/>
      </w:rPr>
    </w:lvl>
  </w:abstractNum>
  <w:abstractNum w:abstractNumId="2">
    <w:nsid w:val="1A1A072C"/>
    <w:multiLevelType w:val="multilevel"/>
    <w:tmpl w:val="921839E8"/>
    <w:lvl w:ilvl="0">
      <w:start w:val="1"/>
      <w:numFmt w:val="decimal"/>
      <w:lvlText w:val="%1"/>
      <w:lvlJc w:val="left"/>
      <w:pPr>
        <w:ind w:left="854" w:hanging="749"/>
      </w:pPr>
      <w:rPr>
        <w:rFonts w:ascii="Georgia" w:eastAsia="Georgia" w:hAnsi="Georgia" w:hint="default"/>
        <w:b/>
        <w:bCs/>
        <w:w w:val="116"/>
        <w:sz w:val="49"/>
        <w:szCs w:val="49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rFonts w:ascii="Georgia" w:eastAsia="Georgia" w:hAnsi="Georgia" w:hint="default"/>
        <w:b/>
        <w:bCs/>
        <w:w w:val="111"/>
        <w:sz w:val="34"/>
        <w:szCs w:val="34"/>
      </w:rPr>
    </w:lvl>
    <w:lvl w:ilvl="2">
      <w:start w:val="1"/>
      <w:numFmt w:val="bullet"/>
      <w:lvlText w:val="•"/>
      <w:lvlJc w:val="left"/>
      <w:pPr>
        <w:ind w:left="719" w:hanging="237"/>
      </w:pPr>
      <w:rPr>
        <w:rFonts w:ascii="Meiryo" w:eastAsia="Meiryo" w:hAnsi="Meiryo" w:hint="default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01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4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7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0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8" w:hanging="237"/>
      </w:pPr>
      <w:rPr>
        <w:rFonts w:hint="default"/>
      </w:rPr>
    </w:lvl>
  </w:abstractNum>
  <w:abstractNum w:abstractNumId="3">
    <w:nsid w:val="490B7A8A"/>
    <w:multiLevelType w:val="multilevel"/>
    <w:tmpl w:val="F64670F8"/>
    <w:lvl w:ilvl="0">
      <w:start w:val="1"/>
      <w:numFmt w:val="decimal"/>
      <w:lvlText w:val="%1"/>
      <w:lvlJc w:val="left"/>
      <w:pPr>
        <w:ind w:left="465" w:hanging="352"/>
      </w:pPr>
      <w:rPr>
        <w:rFonts w:ascii="Georgia" w:eastAsia="Georgia" w:hAnsi="Georgia" w:hint="default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2" w:hanging="75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003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52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2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46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39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33" w:hanging="750"/>
      </w:pPr>
      <w:rPr>
        <w:rFonts w:hint="default"/>
      </w:rPr>
    </w:lvl>
  </w:abstractNum>
  <w:abstractNum w:abstractNumId="4">
    <w:nsid w:val="4F7D3BA8"/>
    <w:multiLevelType w:val="multilevel"/>
    <w:tmpl w:val="55F61D82"/>
    <w:lvl w:ilvl="0">
      <w:start w:val="1"/>
      <w:numFmt w:val="upperLetter"/>
      <w:lvlText w:val="%1"/>
      <w:lvlJc w:val="left"/>
      <w:pPr>
        <w:ind w:left="465" w:hanging="352"/>
      </w:pPr>
      <w:rPr>
        <w:rFonts w:ascii="Georgia" w:eastAsia="Georgia" w:hAnsi="Georgia" w:hint="default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2">
      <w:start w:val="1"/>
      <w:numFmt w:val="bullet"/>
      <w:lvlText w:val="•"/>
      <w:lvlJc w:val="left"/>
      <w:pPr>
        <w:ind w:left="2027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1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5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9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7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539"/>
      </w:pPr>
      <w:rPr>
        <w:rFonts w:hint="default"/>
      </w:rPr>
    </w:lvl>
  </w:abstractNum>
  <w:abstractNum w:abstractNumId="5">
    <w:nsid w:val="571630DA"/>
    <w:multiLevelType w:val="hybridMultilevel"/>
    <w:tmpl w:val="90FEE810"/>
    <w:lvl w:ilvl="0" w:tplc="2AE286DC">
      <w:start w:val="1"/>
      <w:numFmt w:val="lowerLetter"/>
      <w:lvlText w:val="(%1)"/>
      <w:lvlJc w:val="left"/>
      <w:pPr>
        <w:ind w:left="4052" w:hanging="352"/>
        <w:jc w:val="right"/>
      </w:pPr>
      <w:rPr>
        <w:rFonts w:ascii="Georgia" w:eastAsia="Georgia" w:hAnsi="Georgia" w:hint="default"/>
        <w:sz w:val="22"/>
        <w:szCs w:val="22"/>
      </w:rPr>
    </w:lvl>
    <w:lvl w:ilvl="1" w:tplc="41D4EA7E">
      <w:start w:val="1"/>
      <w:numFmt w:val="bullet"/>
      <w:lvlText w:val="•"/>
      <w:lvlJc w:val="left"/>
      <w:pPr>
        <w:ind w:left="4673" w:hanging="352"/>
      </w:pPr>
      <w:rPr>
        <w:rFonts w:hint="default"/>
      </w:rPr>
    </w:lvl>
    <w:lvl w:ilvl="2" w:tplc="75269BEA">
      <w:start w:val="1"/>
      <w:numFmt w:val="bullet"/>
      <w:lvlText w:val="•"/>
      <w:lvlJc w:val="left"/>
      <w:pPr>
        <w:ind w:left="5294" w:hanging="352"/>
      </w:pPr>
      <w:rPr>
        <w:rFonts w:hint="default"/>
      </w:rPr>
    </w:lvl>
    <w:lvl w:ilvl="3" w:tplc="F8E2BB76">
      <w:start w:val="1"/>
      <w:numFmt w:val="bullet"/>
      <w:lvlText w:val="•"/>
      <w:lvlJc w:val="left"/>
      <w:pPr>
        <w:ind w:left="5915" w:hanging="352"/>
      </w:pPr>
      <w:rPr>
        <w:rFonts w:hint="default"/>
      </w:rPr>
    </w:lvl>
    <w:lvl w:ilvl="4" w:tplc="0DFE4AB0">
      <w:start w:val="1"/>
      <w:numFmt w:val="bullet"/>
      <w:lvlText w:val="•"/>
      <w:lvlJc w:val="left"/>
      <w:pPr>
        <w:ind w:left="6535" w:hanging="352"/>
      </w:pPr>
      <w:rPr>
        <w:rFonts w:hint="default"/>
      </w:rPr>
    </w:lvl>
    <w:lvl w:ilvl="5" w:tplc="ADD8C84A">
      <w:start w:val="1"/>
      <w:numFmt w:val="bullet"/>
      <w:lvlText w:val="•"/>
      <w:lvlJc w:val="left"/>
      <w:pPr>
        <w:ind w:left="7156" w:hanging="352"/>
      </w:pPr>
      <w:rPr>
        <w:rFonts w:hint="default"/>
      </w:rPr>
    </w:lvl>
    <w:lvl w:ilvl="6" w:tplc="4C9EA688">
      <w:start w:val="1"/>
      <w:numFmt w:val="bullet"/>
      <w:lvlText w:val="•"/>
      <w:lvlJc w:val="left"/>
      <w:pPr>
        <w:ind w:left="7777" w:hanging="352"/>
      </w:pPr>
      <w:rPr>
        <w:rFonts w:hint="default"/>
      </w:rPr>
    </w:lvl>
    <w:lvl w:ilvl="7" w:tplc="5838D27A">
      <w:start w:val="1"/>
      <w:numFmt w:val="bullet"/>
      <w:lvlText w:val="•"/>
      <w:lvlJc w:val="left"/>
      <w:pPr>
        <w:ind w:left="8397" w:hanging="352"/>
      </w:pPr>
      <w:rPr>
        <w:rFonts w:hint="default"/>
      </w:rPr>
    </w:lvl>
    <w:lvl w:ilvl="8" w:tplc="3288EF02">
      <w:start w:val="1"/>
      <w:numFmt w:val="bullet"/>
      <w:lvlText w:val="•"/>
      <w:lvlJc w:val="left"/>
      <w:pPr>
        <w:ind w:left="9018" w:hanging="352"/>
      </w:pPr>
      <w:rPr>
        <w:rFonts w:hint="default"/>
      </w:rPr>
    </w:lvl>
  </w:abstractNum>
  <w:abstractNum w:abstractNumId="6">
    <w:nsid w:val="58242C9D"/>
    <w:multiLevelType w:val="multilevel"/>
    <w:tmpl w:val="517443B4"/>
    <w:lvl w:ilvl="0">
      <w:start w:val="2"/>
      <w:numFmt w:val="upperLetter"/>
      <w:lvlText w:val="%1"/>
      <w:lvlJc w:val="left"/>
      <w:pPr>
        <w:ind w:left="1097" w:hanging="9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964"/>
      </w:pPr>
      <w:rPr>
        <w:rFonts w:ascii="Georgia" w:eastAsia="Georgia" w:hAnsi="Georgia" w:hint="default"/>
        <w:b/>
        <w:bCs/>
        <w:w w:val="107"/>
        <w:sz w:val="34"/>
        <w:szCs w:val="34"/>
      </w:rPr>
    </w:lvl>
    <w:lvl w:ilvl="2">
      <w:start w:val="1"/>
      <w:numFmt w:val="bullet"/>
      <w:lvlText w:val="•"/>
      <w:lvlJc w:val="left"/>
      <w:pPr>
        <w:ind w:left="2930" w:hanging="9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46" w:hanging="9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2" w:hanging="9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78" w:hanging="9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5" w:hanging="9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1" w:hanging="9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27" w:hanging="964"/>
      </w:pPr>
      <w:rPr>
        <w:rFonts w:hint="default"/>
      </w:rPr>
    </w:lvl>
  </w:abstractNum>
  <w:abstractNum w:abstractNumId="7">
    <w:nsid w:val="5B5B7343"/>
    <w:multiLevelType w:val="hybridMultilevel"/>
    <w:tmpl w:val="39AE2F2A"/>
    <w:lvl w:ilvl="0" w:tplc="C3E25638">
      <w:start w:val="1"/>
      <w:numFmt w:val="upperLetter"/>
      <w:lvlText w:val="%1"/>
      <w:lvlJc w:val="left"/>
      <w:pPr>
        <w:ind w:left="133" w:hanging="891"/>
      </w:pPr>
      <w:rPr>
        <w:rFonts w:ascii="Georgia" w:eastAsia="Georgia" w:hAnsi="Georgia" w:hint="default"/>
        <w:b/>
        <w:bCs/>
        <w:w w:val="113"/>
        <w:sz w:val="49"/>
        <w:szCs w:val="49"/>
      </w:rPr>
    </w:lvl>
    <w:lvl w:ilvl="1" w:tplc="2CE80BCA">
      <w:start w:val="1"/>
      <w:numFmt w:val="lowerLetter"/>
      <w:lvlText w:val="(%2)"/>
      <w:lvlJc w:val="left"/>
      <w:pPr>
        <w:ind w:left="2535" w:hanging="352"/>
      </w:pPr>
      <w:rPr>
        <w:rFonts w:ascii="Georgia" w:eastAsia="Georgia" w:hAnsi="Georgia" w:hint="default"/>
        <w:sz w:val="22"/>
        <w:szCs w:val="22"/>
      </w:rPr>
    </w:lvl>
    <w:lvl w:ilvl="2" w:tplc="8F44A03C">
      <w:start w:val="1"/>
      <w:numFmt w:val="bullet"/>
      <w:lvlText w:val="•"/>
      <w:lvlJc w:val="left"/>
      <w:pPr>
        <w:ind w:left="3387" w:hanging="352"/>
      </w:pPr>
      <w:rPr>
        <w:rFonts w:hint="default"/>
      </w:rPr>
    </w:lvl>
    <w:lvl w:ilvl="3" w:tplc="C76CF6A0">
      <w:start w:val="1"/>
      <w:numFmt w:val="bullet"/>
      <w:lvlText w:val="•"/>
      <w:lvlJc w:val="left"/>
      <w:pPr>
        <w:ind w:left="4238" w:hanging="352"/>
      </w:pPr>
      <w:rPr>
        <w:rFonts w:hint="default"/>
      </w:rPr>
    </w:lvl>
    <w:lvl w:ilvl="4" w:tplc="E3ACDFD0">
      <w:start w:val="1"/>
      <w:numFmt w:val="bullet"/>
      <w:lvlText w:val="•"/>
      <w:lvlJc w:val="left"/>
      <w:pPr>
        <w:ind w:left="5090" w:hanging="352"/>
      </w:pPr>
      <w:rPr>
        <w:rFonts w:hint="default"/>
      </w:rPr>
    </w:lvl>
    <w:lvl w:ilvl="5" w:tplc="B882FD76">
      <w:start w:val="1"/>
      <w:numFmt w:val="bullet"/>
      <w:lvlText w:val="•"/>
      <w:lvlJc w:val="left"/>
      <w:pPr>
        <w:ind w:left="5941" w:hanging="352"/>
      </w:pPr>
      <w:rPr>
        <w:rFonts w:hint="default"/>
      </w:rPr>
    </w:lvl>
    <w:lvl w:ilvl="6" w:tplc="23CE065C">
      <w:start w:val="1"/>
      <w:numFmt w:val="bullet"/>
      <w:lvlText w:val="•"/>
      <w:lvlJc w:val="left"/>
      <w:pPr>
        <w:ind w:left="6793" w:hanging="352"/>
      </w:pPr>
      <w:rPr>
        <w:rFonts w:hint="default"/>
      </w:rPr>
    </w:lvl>
    <w:lvl w:ilvl="7" w:tplc="4D423238">
      <w:start w:val="1"/>
      <w:numFmt w:val="bullet"/>
      <w:lvlText w:val="•"/>
      <w:lvlJc w:val="left"/>
      <w:pPr>
        <w:ind w:left="7645" w:hanging="352"/>
      </w:pPr>
      <w:rPr>
        <w:rFonts w:hint="default"/>
      </w:rPr>
    </w:lvl>
    <w:lvl w:ilvl="8" w:tplc="149027F8">
      <w:start w:val="1"/>
      <w:numFmt w:val="bullet"/>
      <w:lvlText w:val="•"/>
      <w:lvlJc w:val="left"/>
      <w:pPr>
        <w:ind w:left="8496" w:hanging="352"/>
      </w:pPr>
      <w:rPr>
        <w:rFonts w:hint="default"/>
      </w:rPr>
    </w:lvl>
  </w:abstractNum>
  <w:abstractNum w:abstractNumId="8">
    <w:nsid w:val="5BF75143"/>
    <w:multiLevelType w:val="multilevel"/>
    <w:tmpl w:val="C0EA5ACE"/>
    <w:lvl w:ilvl="0">
      <w:start w:val="1"/>
      <w:numFmt w:val="upperLetter"/>
      <w:lvlText w:val="%1"/>
      <w:lvlJc w:val="left"/>
      <w:pPr>
        <w:ind w:left="1003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2846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6" w:hanging="539"/>
      </w:pPr>
      <w:rPr>
        <w:rFonts w:hint="default"/>
      </w:rPr>
    </w:lvl>
  </w:abstractNum>
  <w:abstractNum w:abstractNumId="9">
    <w:nsid w:val="5D3C1C5C"/>
    <w:multiLevelType w:val="multilevel"/>
    <w:tmpl w:val="12AA48EE"/>
    <w:lvl w:ilvl="0">
      <w:start w:val="3"/>
      <w:numFmt w:val="decimal"/>
      <w:lvlText w:val="%1"/>
      <w:lvlJc w:val="left"/>
      <w:pPr>
        <w:ind w:left="1016" w:hanging="88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6" w:hanging="883"/>
      </w:pPr>
      <w:rPr>
        <w:rFonts w:ascii="Georgia" w:eastAsia="Georgia" w:hAnsi="Georgia" w:hint="default"/>
        <w:b/>
        <w:bCs/>
        <w:w w:val="92"/>
        <w:sz w:val="34"/>
        <w:szCs w:val="34"/>
      </w:rPr>
    </w:lvl>
    <w:lvl w:ilvl="2">
      <w:start w:val="1"/>
      <w:numFmt w:val="bullet"/>
      <w:lvlText w:val="•"/>
      <w:lvlJc w:val="left"/>
      <w:pPr>
        <w:ind w:left="2860" w:hanging="8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3" w:hanging="8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5" w:hanging="8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8" w:hanging="8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0" w:hanging="8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2" w:hanging="8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5" w:hanging="883"/>
      </w:pPr>
      <w:rPr>
        <w:rFonts w:hint="default"/>
      </w:rPr>
    </w:lvl>
  </w:abstractNum>
  <w:abstractNum w:abstractNumId="10">
    <w:nsid w:val="5DD461B6"/>
    <w:multiLevelType w:val="hybridMultilevel"/>
    <w:tmpl w:val="C05AD188"/>
    <w:lvl w:ilvl="0" w:tplc="0C0C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nsid w:val="6051565D"/>
    <w:multiLevelType w:val="multilevel"/>
    <w:tmpl w:val="64B60772"/>
    <w:lvl w:ilvl="0">
      <w:start w:val="2"/>
      <w:numFmt w:val="decimal"/>
      <w:lvlText w:val="%1"/>
      <w:lvlJc w:val="left"/>
      <w:pPr>
        <w:ind w:left="1003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46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6" w:hanging="539"/>
      </w:pPr>
      <w:rPr>
        <w:rFonts w:hint="default"/>
      </w:rPr>
    </w:lvl>
  </w:abstractNum>
  <w:abstractNum w:abstractNumId="12">
    <w:nsid w:val="62CE4735"/>
    <w:multiLevelType w:val="multilevel"/>
    <w:tmpl w:val="23ACC242"/>
    <w:lvl w:ilvl="0">
      <w:start w:val="2"/>
      <w:numFmt w:val="upperLetter"/>
      <w:lvlText w:val="%1"/>
      <w:lvlJc w:val="left"/>
      <w:pPr>
        <w:ind w:left="1003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102"/>
        <w:sz w:val="24"/>
        <w:szCs w:val="24"/>
      </w:rPr>
    </w:lvl>
    <w:lvl w:ilvl="2">
      <w:start w:val="1"/>
      <w:numFmt w:val="bullet"/>
      <w:lvlText w:val="•"/>
      <w:lvlJc w:val="left"/>
      <w:pPr>
        <w:ind w:left="2846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6" w:hanging="539"/>
      </w:pPr>
      <w:rPr>
        <w:rFonts w:hint="default"/>
      </w:rPr>
    </w:lvl>
  </w:abstractNum>
  <w:abstractNum w:abstractNumId="13">
    <w:nsid w:val="724F7FDF"/>
    <w:multiLevelType w:val="multilevel"/>
    <w:tmpl w:val="D5849FFE"/>
    <w:lvl w:ilvl="0">
      <w:start w:val="1"/>
      <w:numFmt w:val="decimal"/>
      <w:lvlText w:val="%1"/>
      <w:lvlJc w:val="left"/>
      <w:pPr>
        <w:ind w:left="1003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53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846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8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3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55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6" w:hanging="539"/>
      </w:pPr>
      <w:rPr>
        <w:rFonts w:hint="default"/>
      </w:rPr>
    </w:lvl>
  </w:abstractNum>
  <w:abstractNum w:abstractNumId="14">
    <w:nsid w:val="72AC0779"/>
    <w:multiLevelType w:val="multilevel"/>
    <w:tmpl w:val="79C8490C"/>
    <w:lvl w:ilvl="0">
      <w:start w:val="4"/>
      <w:numFmt w:val="decimal"/>
      <w:lvlText w:val="%1"/>
      <w:lvlJc w:val="left"/>
      <w:pPr>
        <w:ind w:left="133" w:hanging="749"/>
      </w:pPr>
      <w:rPr>
        <w:rFonts w:ascii="Georgia" w:eastAsia="Georgia" w:hAnsi="Georgia" w:hint="default"/>
        <w:b/>
        <w:bCs/>
        <w:w w:val="87"/>
        <w:sz w:val="49"/>
        <w:szCs w:val="49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rFonts w:ascii="Georgia" w:eastAsia="Georgia" w:hAnsi="Georgia" w:hint="default"/>
        <w:b/>
        <w:bCs/>
        <w:w w:val="99"/>
        <w:sz w:val="34"/>
        <w:szCs w:val="34"/>
      </w:rPr>
    </w:lvl>
    <w:lvl w:ilvl="2">
      <w:start w:val="1"/>
      <w:numFmt w:val="decimal"/>
      <w:lvlText w:val="%1.%2.%3"/>
      <w:lvlJc w:val="left"/>
      <w:pPr>
        <w:ind w:left="1100" w:hanging="987"/>
      </w:pPr>
      <w:rPr>
        <w:rFonts w:ascii="Georgia" w:eastAsia="Georgia" w:hAnsi="Georgia" w:hint="default"/>
        <w:b/>
        <w:bCs/>
        <w:w w:val="98"/>
        <w:sz w:val="28"/>
        <w:szCs w:val="28"/>
      </w:rPr>
    </w:lvl>
    <w:lvl w:ilvl="3">
      <w:start w:val="1"/>
      <w:numFmt w:val="bullet"/>
      <w:lvlText w:val="•"/>
      <w:lvlJc w:val="left"/>
      <w:pPr>
        <w:ind w:left="1016" w:hanging="9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6" w:hanging="9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16" w:hanging="9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00" w:hanging="9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20" w:hanging="9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46" w:hanging="987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37B91"/>
    <w:rsid w:val="000003F4"/>
    <w:rsid w:val="00001A8D"/>
    <w:rsid w:val="00026568"/>
    <w:rsid w:val="00034D9F"/>
    <w:rsid w:val="00063FFC"/>
    <w:rsid w:val="00091C1B"/>
    <w:rsid w:val="000B23D2"/>
    <w:rsid w:val="000C4173"/>
    <w:rsid w:val="000E0C48"/>
    <w:rsid w:val="000E4212"/>
    <w:rsid w:val="001035D1"/>
    <w:rsid w:val="00107E60"/>
    <w:rsid w:val="00161EEB"/>
    <w:rsid w:val="00162093"/>
    <w:rsid w:val="001646EB"/>
    <w:rsid w:val="0016709E"/>
    <w:rsid w:val="00195367"/>
    <w:rsid w:val="001A0C0D"/>
    <w:rsid w:val="001A74CE"/>
    <w:rsid w:val="002152C1"/>
    <w:rsid w:val="00216F68"/>
    <w:rsid w:val="0022141E"/>
    <w:rsid w:val="00263CCA"/>
    <w:rsid w:val="00270DC8"/>
    <w:rsid w:val="00271FA5"/>
    <w:rsid w:val="002A2536"/>
    <w:rsid w:val="002B4F06"/>
    <w:rsid w:val="002C037D"/>
    <w:rsid w:val="002D2CCC"/>
    <w:rsid w:val="00307CC2"/>
    <w:rsid w:val="00310559"/>
    <w:rsid w:val="003408AB"/>
    <w:rsid w:val="00354F78"/>
    <w:rsid w:val="003846E5"/>
    <w:rsid w:val="003B0E8B"/>
    <w:rsid w:val="003B7AE5"/>
    <w:rsid w:val="003C4CBE"/>
    <w:rsid w:val="003C51FC"/>
    <w:rsid w:val="003C70B1"/>
    <w:rsid w:val="003E0DF9"/>
    <w:rsid w:val="003F4B0C"/>
    <w:rsid w:val="004216A6"/>
    <w:rsid w:val="004608A4"/>
    <w:rsid w:val="004A3373"/>
    <w:rsid w:val="004B2293"/>
    <w:rsid w:val="004F086B"/>
    <w:rsid w:val="004F744D"/>
    <w:rsid w:val="00501DB6"/>
    <w:rsid w:val="00504DD2"/>
    <w:rsid w:val="00515E9A"/>
    <w:rsid w:val="005347E8"/>
    <w:rsid w:val="00556EEE"/>
    <w:rsid w:val="0056094B"/>
    <w:rsid w:val="00577535"/>
    <w:rsid w:val="00581B15"/>
    <w:rsid w:val="005B01F1"/>
    <w:rsid w:val="005F2428"/>
    <w:rsid w:val="0060152C"/>
    <w:rsid w:val="00654A10"/>
    <w:rsid w:val="0066179C"/>
    <w:rsid w:val="006939FF"/>
    <w:rsid w:val="006C74A0"/>
    <w:rsid w:val="00742181"/>
    <w:rsid w:val="0074615F"/>
    <w:rsid w:val="0075139D"/>
    <w:rsid w:val="00771DD9"/>
    <w:rsid w:val="00776583"/>
    <w:rsid w:val="00777C48"/>
    <w:rsid w:val="007816B2"/>
    <w:rsid w:val="00796625"/>
    <w:rsid w:val="007A417D"/>
    <w:rsid w:val="007B140F"/>
    <w:rsid w:val="007C3843"/>
    <w:rsid w:val="007C425C"/>
    <w:rsid w:val="007D366F"/>
    <w:rsid w:val="007D5843"/>
    <w:rsid w:val="007D6388"/>
    <w:rsid w:val="007D7B23"/>
    <w:rsid w:val="007F767F"/>
    <w:rsid w:val="00800DE9"/>
    <w:rsid w:val="00840F2E"/>
    <w:rsid w:val="00881F9F"/>
    <w:rsid w:val="008A159E"/>
    <w:rsid w:val="008E6881"/>
    <w:rsid w:val="008F48F5"/>
    <w:rsid w:val="008F5B62"/>
    <w:rsid w:val="0093492E"/>
    <w:rsid w:val="00937B91"/>
    <w:rsid w:val="009713CD"/>
    <w:rsid w:val="009715B3"/>
    <w:rsid w:val="009A48A3"/>
    <w:rsid w:val="009C0AF0"/>
    <w:rsid w:val="009E31F8"/>
    <w:rsid w:val="00A2795F"/>
    <w:rsid w:val="00A62AEF"/>
    <w:rsid w:val="00A7287B"/>
    <w:rsid w:val="00A863BC"/>
    <w:rsid w:val="00A9150C"/>
    <w:rsid w:val="00A94D38"/>
    <w:rsid w:val="00AA36C6"/>
    <w:rsid w:val="00AC5BC7"/>
    <w:rsid w:val="00AC6FB2"/>
    <w:rsid w:val="00AD38FC"/>
    <w:rsid w:val="00AD5D59"/>
    <w:rsid w:val="00B004D6"/>
    <w:rsid w:val="00B07211"/>
    <w:rsid w:val="00B16FE1"/>
    <w:rsid w:val="00B36923"/>
    <w:rsid w:val="00B410E6"/>
    <w:rsid w:val="00B47B99"/>
    <w:rsid w:val="00B827DC"/>
    <w:rsid w:val="00B943F5"/>
    <w:rsid w:val="00BA0E32"/>
    <w:rsid w:val="00BB7BB3"/>
    <w:rsid w:val="00BE5578"/>
    <w:rsid w:val="00BF0B10"/>
    <w:rsid w:val="00C21792"/>
    <w:rsid w:val="00C31300"/>
    <w:rsid w:val="00C31E95"/>
    <w:rsid w:val="00C37559"/>
    <w:rsid w:val="00C4370E"/>
    <w:rsid w:val="00C60A24"/>
    <w:rsid w:val="00C71410"/>
    <w:rsid w:val="00C81446"/>
    <w:rsid w:val="00C847DE"/>
    <w:rsid w:val="00CD2532"/>
    <w:rsid w:val="00CF4BEA"/>
    <w:rsid w:val="00D72615"/>
    <w:rsid w:val="00E267B8"/>
    <w:rsid w:val="00E64D77"/>
    <w:rsid w:val="00E81689"/>
    <w:rsid w:val="00E83799"/>
    <w:rsid w:val="00E91F33"/>
    <w:rsid w:val="00EB2970"/>
    <w:rsid w:val="00EB7EDB"/>
    <w:rsid w:val="00EC69DD"/>
    <w:rsid w:val="00EE7037"/>
    <w:rsid w:val="00F17406"/>
    <w:rsid w:val="00F3663C"/>
    <w:rsid w:val="00F72D74"/>
    <w:rsid w:val="00F758C4"/>
    <w:rsid w:val="00F80774"/>
    <w:rsid w:val="00F84142"/>
    <w:rsid w:val="00F87BA8"/>
    <w:rsid w:val="00F94844"/>
    <w:rsid w:val="00FD0E46"/>
    <w:rsid w:val="00FD6FB3"/>
    <w:rsid w:val="00FF0634"/>
    <w:rsid w:val="00FF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,2,15,16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B91"/>
  </w:style>
  <w:style w:type="paragraph" w:styleId="Heading1">
    <w:name w:val="heading 1"/>
    <w:basedOn w:val="Normal"/>
    <w:uiPriority w:val="1"/>
    <w:qFormat/>
    <w:rsid w:val="00937B91"/>
    <w:pPr>
      <w:spacing w:before="22"/>
      <w:ind w:left="133"/>
      <w:outlineLvl w:val="0"/>
    </w:pPr>
    <w:rPr>
      <w:rFonts w:ascii="Georgia" w:eastAsia="Georgia" w:hAnsi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937B91"/>
    <w:pPr>
      <w:spacing w:before="146"/>
      <w:ind w:left="1016" w:hanging="883"/>
      <w:outlineLvl w:val="1"/>
    </w:pPr>
    <w:rPr>
      <w:rFonts w:ascii="Georgia" w:eastAsia="Georgia" w:hAnsi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937B91"/>
    <w:pPr>
      <w:ind w:left="1100" w:hanging="987"/>
      <w:outlineLvl w:val="2"/>
    </w:pPr>
    <w:rPr>
      <w:rFonts w:ascii="Georgia" w:eastAsia="Georgia" w:hAnsi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937B91"/>
    <w:pPr>
      <w:ind w:left="465" w:hanging="352"/>
      <w:outlineLvl w:val="3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937B91"/>
    <w:pPr>
      <w:spacing w:before="506"/>
      <w:ind w:left="113"/>
    </w:pPr>
    <w:rPr>
      <w:rFonts w:ascii="Georgia" w:eastAsia="Georgia" w:hAnsi="Georgia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937B91"/>
    <w:pPr>
      <w:spacing w:before="251"/>
      <w:ind w:left="465" w:hanging="352"/>
    </w:pPr>
    <w:rPr>
      <w:rFonts w:ascii="Georgia" w:eastAsia="Georgia" w:hAnsi="Georgia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937B91"/>
    <w:pPr>
      <w:spacing w:before="13"/>
      <w:ind w:left="1003" w:hanging="538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uiPriority w:val="1"/>
    <w:qFormat/>
    <w:rsid w:val="00937B91"/>
    <w:pPr>
      <w:spacing w:before="13"/>
      <w:ind w:left="1752" w:hanging="749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37B91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37B91"/>
  </w:style>
  <w:style w:type="paragraph" w:customStyle="1" w:styleId="TableParagraph">
    <w:name w:val="Table Paragraph"/>
    <w:basedOn w:val="Normal"/>
    <w:uiPriority w:val="1"/>
    <w:qFormat/>
    <w:rsid w:val="00937B91"/>
  </w:style>
  <w:style w:type="paragraph" w:styleId="BalloonText">
    <w:name w:val="Balloon Text"/>
    <w:basedOn w:val="Normal"/>
    <w:link w:val="BalloonTextChar"/>
    <w:uiPriority w:val="99"/>
    <w:semiHidden/>
    <w:unhideWhenUsed/>
    <w:rsid w:val="00F84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4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4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6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6E5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4370E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7B91"/>
  </w:style>
  <w:style w:type="paragraph" w:styleId="Titre1">
    <w:name w:val="heading 1"/>
    <w:basedOn w:val="Normal"/>
    <w:uiPriority w:val="1"/>
    <w:qFormat/>
    <w:rsid w:val="00937B91"/>
    <w:pPr>
      <w:spacing w:before="22"/>
      <w:ind w:left="133"/>
      <w:outlineLvl w:val="0"/>
    </w:pPr>
    <w:rPr>
      <w:rFonts w:ascii="Georgia" w:eastAsia="Georgia" w:hAnsi="Georgia"/>
      <w:b/>
      <w:bCs/>
      <w:sz w:val="49"/>
      <w:szCs w:val="49"/>
    </w:rPr>
  </w:style>
  <w:style w:type="paragraph" w:styleId="Titre2">
    <w:name w:val="heading 2"/>
    <w:basedOn w:val="Normal"/>
    <w:uiPriority w:val="1"/>
    <w:qFormat/>
    <w:rsid w:val="00937B91"/>
    <w:pPr>
      <w:spacing w:before="146"/>
      <w:ind w:left="1016" w:hanging="883"/>
      <w:outlineLvl w:val="1"/>
    </w:pPr>
    <w:rPr>
      <w:rFonts w:ascii="Georgia" w:eastAsia="Georgia" w:hAnsi="Georgia"/>
      <w:b/>
      <w:bCs/>
      <w:sz w:val="34"/>
      <w:szCs w:val="34"/>
    </w:rPr>
  </w:style>
  <w:style w:type="paragraph" w:styleId="Titre3">
    <w:name w:val="heading 3"/>
    <w:basedOn w:val="Normal"/>
    <w:uiPriority w:val="1"/>
    <w:qFormat/>
    <w:rsid w:val="00937B91"/>
    <w:pPr>
      <w:ind w:left="1100" w:hanging="987"/>
      <w:outlineLvl w:val="2"/>
    </w:pPr>
    <w:rPr>
      <w:rFonts w:ascii="Georgia" w:eastAsia="Georgia" w:hAnsi="Georgia"/>
      <w:b/>
      <w:bCs/>
      <w:sz w:val="28"/>
      <w:szCs w:val="28"/>
    </w:rPr>
  </w:style>
  <w:style w:type="paragraph" w:styleId="Titre4">
    <w:name w:val="heading 4"/>
    <w:basedOn w:val="Normal"/>
    <w:uiPriority w:val="1"/>
    <w:qFormat/>
    <w:rsid w:val="00937B91"/>
    <w:pPr>
      <w:ind w:left="465" w:hanging="352"/>
      <w:outlineLvl w:val="3"/>
    </w:pPr>
    <w:rPr>
      <w:rFonts w:ascii="Georgia" w:eastAsia="Georgia" w:hAnsi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1"/>
    <w:qFormat/>
    <w:rsid w:val="00937B91"/>
    <w:pPr>
      <w:spacing w:before="506"/>
      <w:ind w:left="113"/>
    </w:pPr>
    <w:rPr>
      <w:rFonts w:ascii="Georgia" w:eastAsia="Georgia" w:hAnsi="Georgia"/>
      <w:b/>
      <w:bCs/>
      <w:sz w:val="28"/>
      <w:szCs w:val="28"/>
    </w:rPr>
  </w:style>
  <w:style w:type="paragraph" w:styleId="TM2">
    <w:name w:val="toc 2"/>
    <w:basedOn w:val="Normal"/>
    <w:uiPriority w:val="1"/>
    <w:qFormat/>
    <w:rsid w:val="00937B91"/>
    <w:pPr>
      <w:spacing w:before="251"/>
      <w:ind w:left="465" w:hanging="352"/>
    </w:pPr>
    <w:rPr>
      <w:rFonts w:ascii="Georgia" w:eastAsia="Georgia" w:hAnsi="Georgia"/>
      <w:b/>
      <w:bCs/>
      <w:sz w:val="24"/>
      <w:szCs w:val="24"/>
    </w:rPr>
  </w:style>
  <w:style w:type="paragraph" w:styleId="TM3">
    <w:name w:val="toc 3"/>
    <w:basedOn w:val="Normal"/>
    <w:uiPriority w:val="1"/>
    <w:qFormat/>
    <w:rsid w:val="00937B91"/>
    <w:pPr>
      <w:spacing w:before="13"/>
      <w:ind w:left="1003" w:hanging="538"/>
    </w:pPr>
    <w:rPr>
      <w:rFonts w:ascii="Times New Roman" w:eastAsia="Times New Roman" w:hAnsi="Times New Roman"/>
      <w:sz w:val="24"/>
      <w:szCs w:val="24"/>
    </w:rPr>
  </w:style>
  <w:style w:type="paragraph" w:styleId="TM4">
    <w:name w:val="toc 4"/>
    <w:basedOn w:val="Normal"/>
    <w:uiPriority w:val="1"/>
    <w:qFormat/>
    <w:rsid w:val="00937B91"/>
    <w:pPr>
      <w:spacing w:before="13"/>
      <w:ind w:left="1752" w:hanging="749"/>
    </w:pPr>
    <w:rPr>
      <w:rFonts w:ascii="Times New Roman" w:eastAsia="Times New Roman" w:hAnsi="Times New Roman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937B91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37B91"/>
  </w:style>
  <w:style w:type="paragraph" w:customStyle="1" w:styleId="TableParagraph">
    <w:name w:val="Table Paragraph"/>
    <w:basedOn w:val="Normal"/>
    <w:uiPriority w:val="1"/>
    <w:qFormat/>
    <w:rsid w:val="00937B91"/>
  </w:style>
  <w:style w:type="paragraph" w:styleId="Textedebulles">
    <w:name w:val="Balloon Text"/>
    <w:basedOn w:val="Normal"/>
    <w:link w:val="TextedebullesCar"/>
    <w:uiPriority w:val="99"/>
    <w:semiHidden/>
    <w:unhideWhenUsed/>
    <w:rsid w:val="00F84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142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3846E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846E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846E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46E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46E5"/>
    <w:rPr>
      <w:b/>
      <w:bCs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370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jnsebgosselin/WHAT/releases" TargetMode="External"/><Relationship Id="rId18" Type="http://schemas.openxmlformats.org/officeDocument/2006/relationships/hyperlink" Target="http://www.rcn.montana.edu/Resources/Converter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lexicon.net/sjmachin/xlrd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nsebgosselin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github.com/jnsebgosselin/WHAT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www.ete.inrs.ca/" TargetMode="External"/><Relationship Id="rId14" Type="http://schemas.openxmlformats.org/officeDocument/2006/relationships/footer" Target="footer2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4498-929E-4730-9EBE-01B4EA2B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5308</Words>
  <Characters>30258</Characters>
  <Application>Microsoft Office Word</Application>
  <DocSecurity>0</DocSecurity>
  <Lines>252</Lines>
  <Paragraphs>70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NRCan / RNCan</Company>
  <LinksUpToDate>false</LinksUpToDate>
  <CharactersWithSpaces>35496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Rivard, Christine</dc:creator>
  <cp:lastModifiedBy>jsgosselin</cp:lastModifiedBy>
  <cp:revision>34</cp:revision>
  <dcterms:created xsi:type="dcterms:W3CDTF">2015-03-27T12:28:00Z</dcterms:created>
  <dcterms:modified xsi:type="dcterms:W3CDTF">2015-07-23T03:51:00Z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LastSaved">
    <vt:filetime>2015-03-06T00:00:00Z</vt:filetime>
  </property>
</Properties>
</file>