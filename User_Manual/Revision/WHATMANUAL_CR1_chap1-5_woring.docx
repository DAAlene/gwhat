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4.xml" ContentType="application/vnd.openxmlformats-officedocument.wordprocessingml.footer+xml"/>
  <Override PartName="/word/footer13.xml" ContentType="application/vnd.openxmlformats-officedocument.wordprocessingml.footer+xml"/>
  <Override PartName="/word/footer8.xml" ContentType="application/vnd.openxmlformats-officedocument.wordprocessingml.footer+xml"/>
  <Override PartName="/word/footer15.xml" ContentType="application/vnd.openxmlformats-officedocument.wordprocessingml.footer+xml"/>
  <Override PartName="/word/media/image1.jpeg" ContentType="image/jpeg"/>
  <Override PartName="/word/footer9.xml" ContentType="application/vnd.openxmlformats-officedocument.wordprocessingml.footer+xml"/>
  <Override PartName="/word/footer7.xml" ContentType="application/vnd.openxmlformats-officedocument.wordprocessingml.footer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6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"/>
        </w:numPr>
        <w:tabs>
          <w:tab w:val="left" w:pos="855" w:leader="none"/>
        </w:tabs>
        <w:spacing w:before="22" w:after="0"/>
        <w:rPr>
          <w:rFonts w:ascii="Georgia" w:hAnsi="Georgia" w:eastAsia="Georgia" w:cs="Georgia"/>
          <w:sz w:val="49"/>
          <w:szCs w:val="49"/>
        </w:rPr>
      </w:pPr>
      <w:bookmarkStart w:id="0" w:name="_bookmark1"/>
      <w:bookmarkEnd w:id="0"/>
      <w:r>
        <w:rPr>
          <w:rFonts w:ascii="Georgia" w:hAnsi="Georgia"/>
          <w:b/>
          <w:sz w:val="49"/>
          <w:shd w:fill="FFFF00" w:val="clear"/>
        </w:rPr>
        <w:t>Introduction</w:t>
      </w:r>
    </w:p>
    <w:p>
      <w:pPr>
        <w:pStyle w:val="Normal"/>
        <w:spacing w:before="9" w:after="0"/>
        <w:rPr>
          <w:rFonts w:ascii="Georgia" w:hAnsi="Georgia" w:eastAsia="Georgia" w:cs="Georgia"/>
          <w:b/>
          <w:b/>
          <w:bCs/>
          <w:sz w:val="71"/>
          <w:szCs w:val="71"/>
          <w:shd w:fill="FFFF00" w:val="clear"/>
        </w:rPr>
      </w:pPr>
      <w:r>
        <w:rPr>
          <w:rFonts w:eastAsia="Georgia" w:cs="Georgia" w:ascii="Georgia" w:hAnsi="Georgia"/>
          <w:b/>
          <w:bCs/>
          <w:sz w:val="71"/>
          <w:szCs w:val="71"/>
          <w:shd w:fill="FFFF00" w:val="clear"/>
        </w:rPr>
      </w:r>
    </w:p>
    <w:p>
      <w:pPr>
        <w:pStyle w:val="Normal"/>
        <w:numPr>
          <w:ilvl w:val="1"/>
          <w:numId w:val="2"/>
        </w:numPr>
        <w:tabs>
          <w:tab w:val="left" w:pos="1017" w:leader="none"/>
        </w:tabs>
        <w:rPr>
          <w:rFonts w:ascii="Georgia" w:hAnsi="Georgia" w:eastAsia="Georgia" w:cs="Georgia"/>
          <w:sz w:val="34"/>
          <w:szCs w:val="34"/>
        </w:rPr>
      </w:pPr>
      <w:bookmarkStart w:id="1" w:name="What_is_WHAT"/>
      <w:bookmarkStart w:id="2" w:name="_bookmark2"/>
      <w:bookmarkEnd w:id="1"/>
      <w:bookmarkEnd w:id="2"/>
      <w:commentRangeStart w:id="0"/>
      <w:r>
        <w:rPr>
          <w:rFonts w:ascii="Georgia" w:hAnsi="Georgia"/>
          <w:b/>
          <w:sz w:val="34"/>
          <w:shd w:fill="FFFF00" w:val="clear"/>
        </w:rPr>
        <w:t>What</w:t>
      </w:r>
      <w:r>
        <w:rPr>
          <w:rFonts w:ascii="Georgia" w:hAnsi="Georgia"/>
          <w:b/>
          <w:spacing w:val="6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is</w:t>
      </w:r>
      <w:r>
        <w:rPr>
          <w:rFonts w:ascii="Georgia" w:hAnsi="Georgia"/>
          <w:b/>
          <w:spacing w:val="61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WHAT</w:t>
      </w:r>
      <w:commentRangeEnd w:id="0"/>
      <w:r>
        <w:commentReference w:id="0"/>
      </w:r>
      <w:r>
        <w:rPr>
          <w:rFonts w:ascii="Georgia" w:hAnsi="Georgia"/>
          <w:b/>
          <w:sz w:val="34"/>
          <w:shd w:fill="FFFF00" w:val="clear"/>
        </w:rPr>
      </w:r>
    </w:p>
    <w:p>
      <w:pPr>
        <w:pStyle w:val="TextBody"/>
        <w:spacing w:lineRule="auto" w:line="249" w:before="227" w:after="0"/>
        <w:ind w:left="133" w:hanging="12"/>
        <w:rPr>
          <w:shd w:fill="FFFF00" w:val="clear"/>
        </w:rPr>
      </w:pPr>
      <w:r>
        <w:rPr>
          <w:shd w:fill="FFFF00" w:val="clear"/>
        </w:rPr>
        <w:t>WHAT</w:t>
      </w:r>
      <w:r>
        <w:rPr>
          <w:spacing w:val="35"/>
          <w:shd w:fill="FFFF00" w:val="clear"/>
        </w:rPr>
        <w:t xml:space="preserve"> </w:t>
      </w:r>
      <w:r>
        <w:rPr>
          <w:shd w:fill="FFFF00" w:val="clear"/>
        </w:rPr>
        <w:t>(Well</w:t>
      </w:r>
      <w:r>
        <w:rPr>
          <w:spacing w:val="36"/>
          <w:shd w:fill="FFFF00" w:val="clear"/>
        </w:rPr>
        <w:t xml:space="preserve"> </w:t>
      </w:r>
      <w:r>
        <w:rPr>
          <w:shd w:fill="FFFF00" w:val="clear"/>
        </w:rPr>
        <w:t>Hydrograph</w:t>
      </w:r>
      <w:r>
        <w:rPr>
          <w:spacing w:val="38"/>
          <w:shd w:fill="FFFF00" w:val="clear"/>
        </w:rPr>
        <w:t xml:space="preserve"> </w:t>
      </w:r>
      <w:r>
        <w:rPr>
          <w:shd w:fill="FFFF00" w:val="clear"/>
        </w:rPr>
        <w:t>Analysis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Toolbox)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is</w:t>
      </w:r>
      <w:r>
        <w:rPr>
          <w:spacing w:val="35"/>
          <w:shd w:fill="FFFF00" w:val="clear"/>
        </w:rPr>
        <w:t xml:space="preserve"> </w:t>
      </w:r>
      <w:r>
        <w:rPr>
          <w:shd w:fill="FFFF00" w:val="clear"/>
        </w:rPr>
        <w:t>a</w:t>
      </w:r>
      <w:r>
        <w:rPr>
          <w:spacing w:val="36"/>
          <w:shd w:fill="FFFF00" w:val="clear"/>
        </w:rPr>
        <w:t xml:space="preserve"> </w:t>
      </w:r>
      <w:r>
        <w:rPr>
          <w:shd w:fill="FFFF00" w:val="clear"/>
        </w:rPr>
        <w:t>free,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open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source,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and</w:t>
      </w:r>
      <w:r>
        <w:rPr>
          <w:spacing w:val="37"/>
          <w:shd w:fill="FFFF00" w:val="clear"/>
        </w:rPr>
        <w:t xml:space="preserve"> </w:t>
      </w:r>
      <w:r>
        <w:rPr>
          <w:shd w:fill="FFFF00" w:val="clear"/>
        </w:rPr>
        <w:t>cross-platform</w:t>
      </w:r>
      <w:r>
        <w:rPr>
          <w:spacing w:val="38"/>
          <w:shd w:fill="FFFF00" w:val="clear"/>
        </w:rPr>
        <w:t xml:space="preserve"> </w:t>
      </w:r>
      <w:r>
        <w:rPr>
          <w:shd w:fill="FFFF00" w:val="clear"/>
        </w:rPr>
        <w:t>interactive</w:t>
      </w:r>
      <w:r>
        <w:rPr>
          <w:w w:val="105"/>
          <w:shd w:fill="FFFF00" w:val="clear"/>
        </w:rPr>
        <w:t xml:space="preserve"> </w:t>
      </w:r>
      <w:r>
        <w:rPr>
          <w:shd w:fill="FFFF00" w:val="clear"/>
        </w:rPr>
        <w:t>computer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program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whose</w:t>
      </w:r>
      <w:r>
        <w:rPr>
          <w:spacing w:val="15"/>
          <w:shd w:fill="FFFF00" w:val="clear"/>
        </w:rPr>
        <w:t xml:space="preserve"> </w:t>
      </w:r>
      <w:r>
        <w:rPr>
          <w:spacing w:val="0"/>
          <w:shd w:fill="FFFF00" w:val="clear"/>
        </w:rPr>
        <w:t>main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focus</w:t>
      </w:r>
      <w:r>
        <w:rPr>
          <w:spacing w:val="15"/>
          <w:shd w:fill="FFFF00" w:val="clear"/>
        </w:rPr>
        <w:t xml:space="preserve"> </w:t>
      </w:r>
      <w:r>
        <w:rPr>
          <w:shd w:fill="FFFF00" w:val="clear"/>
        </w:rPr>
        <w:t>is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the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interpretation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of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observation</w:t>
      </w:r>
      <w:r>
        <w:rPr>
          <w:spacing w:val="15"/>
          <w:shd w:fill="FFFF00" w:val="clear"/>
        </w:rPr>
        <w:t xml:space="preserve"> </w:t>
      </w:r>
      <w:r>
        <w:rPr>
          <w:shd w:fill="FFFF00" w:val="clear"/>
        </w:rPr>
        <w:t>well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hydrographs</w:t>
      </w:r>
      <w:ins w:id="0" w:author="Rivard, Christine" w:date="2015-03-16T16:54:00Z">
        <w:r>
          <w:rPr>
            <w:shd w:fill="FFFF00" w:val="clear"/>
          </w:rPr>
          <w:t xml:space="preserve">. It allows </w:t>
        </w:r>
      </w:ins>
      <w:ins w:id="1" w:author="Rivard, Christine" w:date="2015-03-16T16:55:00Z">
        <w:r>
          <w:rPr>
            <w:shd w:fill="FFFF00" w:val="clear"/>
          </w:rPr>
          <w:t>the user to</w:t>
        </w:r>
      </w:ins>
      <w:del w:id="2" w:author="Rivard, Christine" w:date="2015-03-16T16:55:00Z">
        <w:r>
          <w:rPr>
            <w:shd w:fill="FFFF00" w:val="clear"/>
          </w:rPr>
          <w:delText>,</w:delText>
        </w:r>
      </w:del>
      <w:del w:id="3" w:author="Rivard, Christine" w:date="2015-03-16T16:55:00Z">
        <w:r>
          <w:rPr>
            <w:spacing w:val="18"/>
            <w:shd w:fill="FFFF00" w:val="clear"/>
          </w:rPr>
          <w:delText xml:space="preserve"> </w:delText>
        </w:r>
      </w:del>
      <w:del w:id="4" w:author="Rivard, Christine" w:date="2015-03-16T16:55:00Z">
        <w:r>
          <w:rPr>
            <w:shd w:fill="FFFF00" w:val="clear"/>
          </w:rPr>
          <w:delText>including</w:delText>
        </w:r>
      </w:del>
      <w:r>
        <w:rPr>
          <w:shd w:fill="FFFF00" w:val="clear"/>
        </w:rPr>
        <w:t>:</w:t>
      </w:r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lineRule="auto" w:line="235" w:before="125" w:after="0"/>
        <w:ind w:left="719" w:right="104" w:hanging="237"/>
        <w:jc w:val="both"/>
        <w:rPr>
          <w:shd w:fill="FFFF00" w:val="clear"/>
        </w:rPr>
      </w:pPr>
      <w:del w:id="5" w:author="Rivard, Christine" w:date="2015-03-16T16:55:00Z">
        <w:r>
          <w:rPr>
            <w:w w:val="110"/>
            <w:shd w:fill="FFFF00" w:val="clear"/>
          </w:rPr>
          <w:delText>the</w:delText>
        </w:r>
      </w:del>
      <w:del w:id="6" w:author="Rivard, Christine" w:date="2015-03-16T16:55:00Z">
        <w:r>
          <w:rPr>
            <w:spacing w:val="4"/>
            <w:w w:val="110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prepar</w:t>
      </w:r>
      <w:ins w:id="7" w:author="Rivard, Christine" w:date="2015-03-16T16:55:00Z">
        <w:r>
          <w:rPr>
            <w:w w:val="110"/>
            <w:shd w:fill="FFFF00" w:val="clear"/>
          </w:rPr>
          <w:t>e</w:t>
        </w:r>
      </w:ins>
      <w:del w:id="8" w:author="Rivard, Christine" w:date="2015-03-16T16:55:00Z">
        <w:r>
          <w:rPr>
            <w:w w:val="110"/>
            <w:shd w:fill="FFFF00" w:val="clear"/>
          </w:rPr>
          <w:delText>ation</w:delText>
        </w:r>
      </w:del>
      <w:r>
        <w:rPr>
          <w:spacing w:val="4"/>
          <w:w w:val="110"/>
          <w:shd w:fill="FFFF00" w:val="clear"/>
        </w:rPr>
        <w:t xml:space="preserve"> </w:t>
      </w:r>
      <w:del w:id="9" w:author="Rivard, Christine" w:date="2015-03-16T16:55:00Z">
        <w:r>
          <w:rPr>
            <w:w w:val="110"/>
            <w:shd w:fill="FFFF00" w:val="clear"/>
          </w:rPr>
          <w:delText>of</w:delText>
        </w:r>
      </w:del>
      <w:del w:id="10" w:author="Rivard, Christine" w:date="2015-03-16T16:55:00Z">
        <w:r>
          <w:rPr>
            <w:spacing w:val="5"/>
            <w:w w:val="110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a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gapless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daily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weather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time-series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(</w:t>
      </w:r>
      <w:ins w:id="11" w:author="Rivard, Christine" w:date="2015-03-16T16:55:00Z">
        <w:r>
          <w:rPr>
            <w:w w:val="110"/>
            <w:shd w:fill="FFFF00" w:val="clear"/>
          </w:rPr>
          <w:t xml:space="preserve">total </w:t>
        </w:r>
      </w:ins>
      <w:r>
        <w:rPr>
          <w:w w:val="110"/>
          <w:shd w:fill="FFFF00" w:val="clear"/>
        </w:rPr>
        <w:t>precipitation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and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air</w:t>
      </w:r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temperature)</w:t>
      </w:r>
      <w:r>
        <w:rPr>
          <w:w w:val="111"/>
          <w:shd w:fill="FFFF00" w:val="clear"/>
        </w:rPr>
        <w:t xml:space="preserve"> </w:t>
      </w:r>
      <w:ins w:id="12" w:author="Rivard, Christine" w:date="2015-03-16T16:58:00Z">
        <w:r>
          <w:rPr>
            <w:w w:val="111"/>
            <w:shd w:fill="FFFF00" w:val="clear"/>
          </w:rPr>
          <w:t xml:space="preserve">that is </w:t>
        </w:r>
      </w:ins>
      <w:r>
        <w:rPr>
          <w:w w:val="110"/>
          <w:shd w:fill="FFFF00" w:val="clear"/>
        </w:rPr>
        <w:t>representative</w:t>
      </w:r>
      <w:r>
        <w:rPr>
          <w:spacing w:val="2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of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the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well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location.</w:t>
      </w:r>
      <w:r>
        <w:rPr>
          <w:spacing w:val="37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For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this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purpose,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an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interface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to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the</w:t>
      </w:r>
      <w:r>
        <w:rPr>
          <w:spacing w:val="3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online</w:t>
      </w:r>
      <w:r>
        <w:rPr>
          <w:spacing w:val="4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Canadian</w:t>
      </w:r>
      <w:r>
        <w:rPr>
          <w:w w:val="109"/>
          <w:shd w:fill="FFFF00" w:val="clear"/>
        </w:rPr>
        <w:t xml:space="preserve"> </w:t>
      </w:r>
      <w:r>
        <w:rPr>
          <w:w w:val="110"/>
          <w:shd w:fill="FFFF00" w:val="clear"/>
        </w:rPr>
        <w:t>Daily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Climate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Database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(CDCD)</w:t>
      </w:r>
      <w:r>
        <w:rPr>
          <w:spacing w:val="0"/>
          <w:w w:val="110"/>
          <w:shd w:fill="FFFF00" w:val="clear"/>
        </w:rPr>
        <w:t xml:space="preserve"> </w:t>
      </w:r>
      <w:del w:id="13" w:author="Rivard, Christine" w:date="2015-03-16T17:00:00Z">
        <w:r>
          <w:rPr>
            <w:w w:val="110"/>
            <w:shd w:fill="FFFF00" w:val="clear"/>
          </w:rPr>
          <w:delText>is</w:delText>
        </w:r>
      </w:del>
      <w:del w:id="14" w:author="Rivard, Christine" w:date="2015-03-16T17:00:00Z">
        <w:r>
          <w:rPr>
            <w:spacing w:val="0"/>
            <w:w w:val="110"/>
            <w:shd w:fill="FFFF00" w:val="clear"/>
          </w:rPr>
          <w:delText xml:space="preserve"> provided</w:delText>
        </w:r>
      </w:del>
      <w:ins w:id="15" w:author="Rivard, Christine" w:date="2015-03-16T17:00:00Z">
        <w:r>
          <w:rPr>
            <w:w w:val="110"/>
            <w:shd w:fill="FFFF00" w:val="clear"/>
          </w:rPr>
          <w:t>was created</w:t>
        </w:r>
      </w:ins>
      <w:r>
        <w:rPr>
          <w:spacing w:val="0"/>
          <w:w w:val="110"/>
          <w:shd w:fill="FFFF00" w:val="clear"/>
        </w:rPr>
        <w:t xml:space="preserve"> </w:t>
      </w:r>
      <w:del w:id="16" w:author="Rivard, Christine" w:date="2015-03-16T16:59:00Z">
        <w:r>
          <w:rPr>
            <w:w w:val="110"/>
            <w:shd w:fill="FFFF00" w:val="clear"/>
          </w:rPr>
          <w:delText>that</w:delText>
        </w:r>
      </w:del>
      <w:del w:id="17" w:author="Rivard, Christine" w:date="2015-03-16T16:59:00Z">
        <w:r>
          <w:rPr>
            <w:spacing w:val="0"/>
            <w:w w:val="110"/>
            <w:shd w:fill="FFFF00" w:val="clear"/>
          </w:rPr>
          <w:delText xml:space="preserve"> </w:delText>
        </w:r>
      </w:del>
      <w:del w:id="18" w:author="Rivard, Christine" w:date="2015-03-16T16:59:00Z">
        <w:r>
          <w:rPr>
            <w:w w:val="110"/>
            <w:shd w:fill="FFFF00" w:val="clear"/>
          </w:rPr>
          <w:delText>allows</w:delText>
        </w:r>
      </w:del>
      <w:del w:id="19" w:author="Rivard, Christine" w:date="2015-03-16T16:59:00Z">
        <w:r>
          <w:rPr>
            <w:spacing w:val="0"/>
            <w:w w:val="110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to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query</w:t>
      </w:r>
      <w:r>
        <w:rPr>
          <w:spacing w:val="0"/>
          <w:w w:val="110"/>
          <w:shd w:fill="FFFF00" w:val="clear"/>
        </w:rPr>
        <w:t xml:space="preserve"> </w:t>
      </w:r>
      <w:ins w:id="20" w:author="Rivard, Christine" w:date="2015-03-16T17:00:00Z">
        <w:r>
          <w:rPr>
            <w:spacing w:val="0"/>
            <w:w w:val="110"/>
            <w:shd w:fill="FFFF00" w:val="clear"/>
          </w:rPr>
          <w:t xml:space="preserve">the </w:t>
        </w:r>
      </w:ins>
      <w:r>
        <w:rPr>
          <w:w w:val="110"/>
          <w:shd w:fill="FFFF00" w:val="clear"/>
        </w:rPr>
        <w:t>stations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interactively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by</w:t>
      </w:r>
    </w:p>
    <w:p>
      <w:pPr>
        <w:pStyle w:val="TextBody"/>
        <w:spacing w:lineRule="auto" w:line="249" w:before="14" w:after="0"/>
        <w:ind w:left="719" w:right="127" w:hanging="0"/>
        <w:jc w:val="both"/>
        <w:rPr>
          <w:shd w:fill="FFFF00" w:val="clear"/>
        </w:rPr>
      </w:pPr>
      <w:del w:id="21" w:author="Rivard, Christine" w:date="2015-03-16T16:59:00Z">
        <w:r>
          <w:rPr>
            <w:w w:val="110"/>
            <w:shd w:fill="FFFF00" w:val="clear"/>
          </w:rPr>
          <w:delText>location</w:delText>
        </w:r>
      </w:del>
      <w:del w:id="22" w:author="Rivard, Christine" w:date="2015-03-16T16:59:00Z">
        <w:r>
          <w:rPr>
            <w:spacing w:val="0"/>
            <w:w w:val="110"/>
            <w:shd w:fill="FFFF00" w:val="clear"/>
          </w:rPr>
          <w:delText xml:space="preserve"> </w:delText>
        </w:r>
      </w:del>
      <w:ins w:id="23" w:author="Rivard, Christine" w:date="2015-03-16T16:59:00Z">
        <w:r>
          <w:rPr>
            <w:w w:val="110"/>
            <w:shd w:fill="FFFF00" w:val="clear"/>
          </w:rPr>
          <w:t>geographical</w:t>
        </w:r>
      </w:ins>
      <w:ins w:id="24" w:author="Rivard, Christine" w:date="2015-03-16T16:59:00Z">
        <w:r>
          <w:rPr>
            <w:spacing w:val="0"/>
            <w:w w:val="110"/>
            <w:shd w:fill="FFFF00" w:val="clear"/>
          </w:rPr>
          <w:t xml:space="preserve"> </w:t>
        </w:r>
      </w:ins>
      <w:r>
        <w:rPr>
          <w:w w:val="110"/>
          <w:shd w:fill="FFFF00" w:val="clear"/>
        </w:rPr>
        <w:t>coordinates</w:t>
      </w:r>
      <w:ins w:id="25" w:author="Rivard, Christine" w:date="2015-03-16T17:00:00Z">
        <w:r>
          <w:rPr>
            <w:w w:val="110"/>
            <w:shd w:fill="FFFF00" w:val="clear"/>
          </w:rPr>
          <w:t>. The available data are</w:t>
        </w:r>
      </w:ins>
      <w:del w:id="26" w:author="Rivard, Christine" w:date="2015-03-16T17:00:00Z">
        <w:r>
          <w:rPr>
            <w:w w:val="110"/>
            <w:shd w:fill="FFFF00" w:val="clear"/>
          </w:rPr>
          <w:delText>,</w:delText>
        </w:r>
      </w:del>
      <w:r>
        <w:rPr>
          <w:spacing w:val="3"/>
          <w:w w:val="110"/>
          <w:shd w:fill="FFFF00" w:val="clear"/>
        </w:rPr>
        <w:t xml:space="preserve"> </w:t>
      </w:r>
      <w:ins w:id="27" w:author="Rivard, Christine" w:date="2015-03-16T16:59:00Z">
        <w:r>
          <w:rPr>
            <w:spacing w:val="3"/>
            <w:w w:val="110"/>
            <w:shd w:fill="FFFF00" w:val="clear"/>
          </w:rPr>
          <w:t xml:space="preserve">then </w:t>
        </w:r>
      </w:ins>
      <w:r>
        <w:rPr>
          <w:w w:val="110"/>
          <w:shd w:fill="FFFF00" w:val="clear"/>
        </w:rPr>
        <w:t>download</w:t>
      </w:r>
      <w:ins w:id="28" w:author="Rivard, Christine" w:date="2015-03-16T17:00:00Z">
        <w:r>
          <w:rPr>
            <w:w w:val="110"/>
            <w:shd w:fill="FFFF00" w:val="clear"/>
          </w:rPr>
          <w:t>ed</w:t>
        </w:r>
      </w:ins>
      <w:r>
        <w:rPr>
          <w:w w:val="110"/>
          <w:shd w:fill="FFFF00" w:val="clear"/>
        </w:rPr>
        <w:t xml:space="preserve"> </w:t>
      </w:r>
      <w:del w:id="29" w:author="Rivard, Christine" w:date="2015-03-16T17:00:00Z">
        <w:r>
          <w:rPr>
            <w:w w:val="110"/>
            <w:shd w:fill="FFFF00" w:val="clear"/>
          </w:rPr>
          <w:delText>the</w:delText>
        </w:r>
      </w:del>
      <w:del w:id="30" w:author="Rivard, Christine" w:date="2015-03-16T17:00:00Z">
        <w:r>
          <w:rPr>
            <w:spacing w:val="1"/>
            <w:w w:val="110"/>
            <w:shd w:fill="FFFF00" w:val="clear"/>
          </w:rPr>
          <w:delText xml:space="preserve"> </w:delText>
        </w:r>
      </w:del>
      <w:del w:id="31" w:author="Rivard, Christine" w:date="2015-03-16T17:00:00Z">
        <w:r>
          <w:rPr>
            <w:w w:val="110"/>
            <w:shd w:fill="FFFF00" w:val="clear"/>
          </w:rPr>
          <w:delText>available</w:delText>
        </w:r>
      </w:del>
      <w:del w:id="32" w:author="Rivard, Christine" w:date="2015-03-16T17:00:00Z">
        <w:r>
          <w:rPr>
            <w:spacing w:val="1"/>
            <w:w w:val="110"/>
            <w:shd w:fill="FFFF00" w:val="clear"/>
          </w:rPr>
          <w:delText xml:space="preserve"> </w:delText>
        </w:r>
      </w:del>
      <w:del w:id="33" w:author="Rivard, Christine" w:date="2015-03-16T17:00:00Z">
        <w:r>
          <w:rPr>
            <w:w w:val="110"/>
            <w:shd w:fill="FFFF00" w:val="clear"/>
          </w:rPr>
          <w:delText>data,</w:delText>
        </w:r>
      </w:del>
      <w:del w:id="34" w:author="Rivard, Christine" w:date="2015-03-16T17:00:00Z">
        <w:r>
          <w:rPr>
            <w:spacing w:val="1"/>
            <w:w w:val="110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and</w:t>
      </w:r>
      <w:r>
        <w:rPr>
          <w:spacing w:val="1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automatically</w:t>
      </w:r>
      <w:r>
        <w:rPr>
          <w:spacing w:val="1"/>
          <w:w w:val="110"/>
          <w:shd w:fill="FFFF00" w:val="clear"/>
        </w:rPr>
        <w:t xml:space="preserve"> </w:t>
      </w:r>
      <w:r>
        <w:rPr>
          <w:spacing w:val="0"/>
          <w:w w:val="110"/>
          <w:shd w:fill="FFFF00" w:val="clear"/>
        </w:rPr>
        <w:t>rearranged</w:t>
      </w:r>
      <w:r>
        <w:rPr>
          <w:spacing w:val="1"/>
          <w:w w:val="110"/>
          <w:shd w:fill="FFFF00" w:val="clear"/>
        </w:rPr>
        <w:t xml:space="preserve"> </w:t>
      </w:r>
      <w:del w:id="35" w:author="Rivard, Christine" w:date="2015-03-16T17:01:00Z">
        <w:r>
          <w:rPr>
            <w:w w:val="110"/>
            <w:shd w:fill="FFFF00" w:val="clear"/>
          </w:rPr>
          <w:delText>the data</w:delText>
        </w:r>
      </w:del>
      <w:del w:id="36" w:author="Rivard, Christine" w:date="2015-03-16T17:01:00Z">
        <w:r>
          <w:rPr>
            <w:spacing w:val="29"/>
            <w:w w:val="118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in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format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compatible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with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WHAT.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Furthermore,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missing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data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for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given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station</w:t>
      </w:r>
      <w:r>
        <w:rPr>
          <w:spacing w:val="0"/>
          <w:w w:val="110"/>
          <w:shd w:fill="FFFF00" w:val="clear"/>
        </w:rPr>
        <w:t xml:space="preserve"> </w:t>
      </w:r>
      <w:del w:id="37" w:author="Rivard, Christine" w:date="2015-03-16T17:01:00Z">
        <w:r>
          <w:rPr>
            <w:w w:val="110"/>
            <w:shd w:fill="FFFF00" w:val="clear"/>
          </w:rPr>
          <w:delText>can</w:delText>
        </w:r>
      </w:del>
      <w:del w:id="38" w:author="Rivard, Christine" w:date="2015-03-16T17:01:00Z">
        <w:r>
          <w:rPr>
            <w:spacing w:val="0"/>
            <w:w w:val="110"/>
            <w:shd w:fill="FFFF00" w:val="clear"/>
          </w:rPr>
          <w:delText xml:space="preserve"> </w:delText>
        </w:r>
      </w:del>
      <w:ins w:id="39" w:author="Rivard, Christine" w:date="2015-03-16T17:01:00Z">
        <w:r>
          <w:rPr>
            <w:w w:val="110"/>
            <w:shd w:fill="FFFF00" w:val="clear"/>
          </w:rPr>
          <w:t>may</w:t>
        </w:r>
      </w:ins>
      <w:ins w:id="40" w:author="Rivard, Christine" w:date="2015-03-16T17:01:00Z">
        <w:r>
          <w:rPr>
            <w:spacing w:val="0"/>
            <w:w w:val="110"/>
            <w:shd w:fill="FFFF00" w:val="clear"/>
          </w:rPr>
          <w:t xml:space="preserve"> </w:t>
        </w:r>
      </w:ins>
      <w:r>
        <w:rPr>
          <w:w w:val="110"/>
          <w:shd w:fill="FFFF00" w:val="clear"/>
        </w:rPr>
        <w:t>be</w:t>
      </w:r>
      <w:r>
        <w:rPr>
          <w:w w:val="104"/>
          <w:shd w:fill="FFFF00" w:val="clear"/>
        </w:rPr>
        <w:t xml:space="preserve"> </w:t>
      </w:r>
      <w:r>
        <w:rPr>
          <w:w w:val="110"/>
          <w:shd w:fill="FFFF00" w:val="clear"/>
        </w:rPr>
        <w:t>quickly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filled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with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data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from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selected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neighboring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weather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stations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using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multiple</w:t>
      </w:r>
      <w:r>
        <w:rPr>
          <w:spacing w:val="0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linear</w:t>
      </w:r>
      <w:r>
        <w:rPr>
          <w:w w:val="106"/>
          <w:shd w:fill="FFFF00" w:val="clear"/>
        </w:rPr>
        <w:t xml:space="preserve"> </w:t>
      </w:r>
      <w:r>
        <w:rPr>
          <w:shd w:fill="FFFF00" w:val="clear"/>
        </w:rPr>
        <w:t>regression</w:t>
      </w:r>
      <w:r>
        <w:rPr>
          <w:spacing w:val="33"/>
          <w:shd w:fill="FFFF00" w:val="clear"/>
        </w:rPr>
        <w:t xml:space="preserve"> </w:t>
      </w:r>
      <w:r>
        <w:rPr>
          <w:shd w:fill="FFFF00" w:val="clear"/>
        </w:rPr>
        <w:t>model;</w:t>
      </w:r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before="58" w:after="0"/>
        <w:rPr>
          <w:shd w:fill="FFFF00" w:val="clear"/>
        </w:rPr>
      </w:pPr>
      <w:del w:id="41" w:author="Rivard, Christine" w:date="2015-03-16T16:55:00Z">
        <w:r>
          <w:rPr>
            <w:w w:val="105"/>
            <w:shd w:fill="FFFF00" w:val="clear"/>
          </w:rPr>
          <w:delText>the</w:delText>
        </w:r>
      </w:del>
      <w:del w:id="42" w:author="Rivard, Christine" w:date="2015-03-16T16:55:00Z">
        <w:r>
          <w:rPr>
            <w:spacing w:val="12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generat</w:t>
      </w:r>
      <w:ins w:id="43" w:author="Rivard, Christine" w:date="2015-03-16T16:55:00Z">
        <w:r>
          <w:rPr>
            <w:w w:val="105"/>
            <w:shd w:fill="FFFF00" w:val="clear"/>
          </w:rPr>
          <w:t>e</w:t>
        </w:r>
      </w:ins>
      <w:del w:id="44" w:author="Rivard, Christine" w:date="2015-03-16T16:55:00Z">
        <w:r>
          <w:rPr>
            <w:w w:val="105"/>
            <w:shd w:fill="FFFF00" w:val="clear"/>
          </w:rPr>
          <w:delText>ion</w:delText>
        </w:r>
      </w:del>
      <w:r>
        <w:rPr>
          <w:spacing w:val="13"/>
          <w:w w:val="105"/>
          <w:shd w:fill="FFFF00" w:val="clear"/>
        </w:rPr>
        <w:t xml:space="preserve"> </w:t>
      </w:r>
      <w:del w:id="45" w:author="Rivard, Christine" w:date="2015-03-16T17:02:00Z">
        <w:r>
          <w:rPr>
            <w:w w:val="105"/>
            <w:shd w:fill="FFFF00" w:val="clear"/>
          </w:rPr>
          <w:delText>of</w:delText>
        </w:r>
      </w:del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various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publication-quality</w:t>
      </w:r>
      <w:r>
        <w:rPr>
          <w:spacing w:val="11"/>
          <w:w w:val="105"/>
          <w:shd w:fill="FFFF00" w:val="clear"/>
        </w:rPr>
        <w:t xml:space="preserve"> </w:t>
      </w:r>
      <w:del w:id="46" w:author="Rivard, Christine" w:date="2015-03-16T17:03:00Z">
        <w:r>
          <w:rPr>
            <w:w w:val="105"/>
            <w:shd w:fill="FFFF00" w:val="clear"/>
          </w:rPr>
          <w:delText>figures</w:delText>
        </w:r>
      </w:del>
      <w:del w:id="47" w:author="Rivard, Christine" w:date="2015-03-16T17:03:00Z">
        <w:r>
          <w:rPr>
            <w:spacing w:val="13"/>
            <w:w w:val="105"/>
            <w:shd w:fill="FFFF00" w:val="clear"/>
          </w:rPr>
          <w:delText xml:space="preserve"> </w:delText>
        </w:r>
      </w:del>
      <w:ins w:id="48" w:author="Rivard, Christine" w:date="2015-03-16T17:03:00Z">
        <w:r>
          <w:rPr>
            <w:w w:val="105"/>
            <w:shd w:fill="FFFF00" w:val="clear"/>
          </w:rPr>
          <w:t>graphs</w:t>
        </w:r>
      </w:ins>
      <w:ins w:id="49" w:author="Rivard, Christine" w:date="2015-03-16T17:03:00Z">
        <w:r>
          <w:rPr>
            <w:spacing w:val="13"/>
            <w:w w:val="105"/>
            <w:shd w:fill="FFFF00" w:val="clear"/>
          </w:rPr>
          <w:t xml:space="preserve"> </w:t>
        </w:r>
      </w:ins>
      <w:r>
        <w:rPr>
          <w:w w:val="105"/>
          <w:shd w:fill="FFFF00" w:val="clear"/>
        </w:rPr>
        <w:t>from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water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level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</w:t>
      </w:r>
      <w:ins w:id="50" w:author="Rivard, Christine" w:date="2015-03-16T17:04:00Z">
        <w:r>
          <w:rPr>
            <w:w w:val="105"/>
            <w:shd w:fill="FFFF00" w:val="clear"/>
          </w:rPr>
          <w:t>sets</w:t>
        </w:r>
      </w:ins>
      <w:ins w:id="51" w:author="Rivard, Christine" w:date="2015-03-16T17:02:00Z">
        <w:r>
          <w:rPr>
            <w:w w:val="105"/>
            <w:shd w:fill="FFFF00" w:val="clear"/>
          </w:rPr>
          <w:t xml:space="preserve"> </w:t>
        </w:r>
      </w:ins>
      <w:ins w:id="52" w:author="Rivard, Christine" w:date="2015-03-17T09:33:00Z">
        <w:r>
          <w:rPr>
            <w:w w:val="105"/>
            <w:shd w:fill="FFFF00" w:val="clear"/>
          </w:rPr>
          <w:t>over</w:t>
        </w:r>
      </w:ins>
      <w:ins w:id="53" w:author="Rivard, Christine" w:date="2015-03-16T17:02:00Z">
        <w:r>
          <w:rPr>
            <w:w w:val="105"/>
            <w:shd w:fill="FFFF00" w:val="clear"/>
          </w:rPr>
          <w:t xml:space="preserve"> different time scales</w:t>
        </w:r>
      </w:ins>
      <w:r>
        <w:rPr>
          <w:w w:val="105"/>
          <w:shd w:fill="FFFF00" w:val="clear"/>
        </w:rPr>
        <w:t>;</w:t>
      </w:r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lineRule="auto" w:line="218" w:before="48" w:after="0"/>
        <w:ind w:left="719" w:right="131" w:hanging="237"/>
        <w:jc w:val="both"/>
        <w:rPr>
          <w:shd w:fill="FFFF00" w:val="clear"/>
        </w:rPr>
      </w:pPr>
      <w:del w:id="54" w:author="Rivard, Christine" w:date="2015-03-16T17:04:00Z">
        <w:r>
          <w:rPr>
            <w:w w:val="110"/>
            <w:shd w:fill="FFFF00" w:val="clear"/>
          </w:rPr>
          <w:delText>the</w:delText>
        </w:r>
      </w:del>
      <w:del w:id="55" w:author="Rivard, Christine" w:date="2015-03-16T17:04:00Z">
        <w:r>
          <w:rPr>
            <w:spacing w:val="6"/>
            <w:w w:val="110"/>
            <w:shd w:fill="FFFF00" w:val="clear"/>
          </w:rPr>
          <w:delText xml:space="preserve"> </w:delText>
        </w:r>
      </w:del>
      <w:r>
        <w:rPr>
          <w:w w:val="110"/>
          <w:shd w:fill="FFFF00" w:val="clear"/>
        </w:rPr>
        <w:t>explor</w:t>
      </w:r>
      <w:ins w:id="56" w:author="Rivard, Christine" w:date="2015-03-16T17:04:00Z">
        <w:r>
          <w:rPr>
            <w:w w:val="110"/>
            <w:shd w:fill="FFFF00" w:val="clear"/>
          </w:rPr>
          <w:t>e</w:t>
        </w:r>
      </w:ins>
      <w:del w:id="57" w:author="Rivard, Christine" w:date="2015-03-16T17:04:00Z">
        <w:r>
          <w:rPr>
            <w:w w:val="110"/>
            <w:shd w:fill="FFFF00" w:val="clear"/>
          </w:rPr>
          <w:delText>ation</w:delText>
        </w:r>
      </w:del>
      <w:r>
        <w:rPr>
          <w:w w:val="110"/>
          <w:shd w:fill="FFFF00" w:val="clear"/>
        </w:rPr>
        <w:t>,</w:t>
      </w:r>
      <w:r>
        <w:rPr>
          <w:spacing w:val="9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manipulat</w:t>
      </w:r>
      <w:ins w:id="58" w:author="Rivard, Christine" w:date="2015-03-16T17:04:00Z">
        <w:r>
          <w:rPr>
            <w:w w:val="110"/>
            <w:shd w:fill="FFFF00" w:val="clear"/>
          </w:rPr>
          <w:t>e</w:t>
        </w:r>
      </w:ins>
      <w:del w:id="59" w:author="Rivard, Christine" w:date="2015-03-16T17:04:00Z">
        <w:r>
          <w:rPr>
            <w:w w:val="110"/>
            <w:shd w:fill="FFFF00" w:val="clear"/>
          </w:rPr>
          <w:delText>ion</w:delText>
        </w:r>
      </w:del>
      <w:r>
        <w:rPr>
          <w:w w:val="110"/>
          <w:shd w:fill="FFFF00" w:val="clear"/>
        </w:rPr>
        <w:t>,</w:t>
      </w:r>
      <w:r>
        <w:rPr>
          <w:spacing w:val="8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and</w:t>
      </w:r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validat</w:t>
      </w:r>
      <w:ins w:id="60" w:author="Rivard, Christine" w:date="2015-03-16T17:04:00Z">
        <w:r>
          <w:rPr>
            <w:w w:val="110"/>
            <w:shd w:fill="FFFF00" w:val="clear"/>
          </w:rPr>
          <w:t>e</w:t>
        </w:r>
      </w:ins>
      <w:del w:id="61" w:author="Rivard, Christine" w:date="2015-03-16T17:04:00Z">
        <w:r>
          <w:rPr>
            <w:w w:val="110"/>
            <w:shd w:fill="FFFF00" w:val="clear"/>
          </w:rPr>
          <w:delText>ion</w:delText>
        </w:r>
      </w:del>
      <w:del w:id="62" w:author="Rivard, Christine" w:date="2015-03-16T17:04:00Z">
        <w:r>
          <w:rPr>
            <w:spacing w:val="6"/>
            <w:w w:val="110"/>
            <w:shd w:fill="FFFF00" w:val="clear"/>
          </w:rPr>
          <w:delText xml:space="preserve"> </w:delText>
        </w:r>
      </w:del>
      <w:del w:id="63" w:author="Rivard, Christine" w:date="2015-03-16T17:04:00Z">
        <w:r>
          <w:rPr>
            <w:w w:val="110"/>
            <w:shd w:fill="FFFF00" w:val="clear"/>
          </w:rPr>
          <w:delText>of</w:delText>
        </w:r>
      </w:del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the</w:t>
      </w:r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data</w:t>
      </w:r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within</w:t>
      </w:r>
      <w:r>
        <w:rPr>
          <w:spacing w:val="7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a</w:t>
      </w:r>
      <w:r>
        <w:rPr>
          <w:spacing w:val="6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user-friendly</w:t>
      </w:r>
      <w:r>
        <w:rPr>
          <w:spacing w:val="5"/>
          <w:w w:val="110"/>
          <w:shd w:fill="FFFF00" w:val="clear"/>
        </w:rPr>
        <w:t xml:space="preserve"> </w:t>
      </w:r>
      <w:r>
        <w:rPr>
          <w:w w:val="110"/>
          <w:shd w:fill="FFFF00" w:val="clear"/>
        </w:rPr>
        <w:t>dynamic</w:t>
      </w:r>
      <w:r>
        <w:rPr>
          <w:w w:val="106"/>
          <w:shd w:fill="FFFF00" w:val="clear"/>
        </w:rPr>
        <w:t xml:space="preserve"> </w:t>
      </w:r>
      <w:r>
        <w:rPr>
          <w:w w:val="105"/>
          <w:shd w:fill="FFFF00" w:val="clear"/>
        </w:rPr>
        <w:t>graphical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environment;</w:t>
      </w:r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before="75" w:after="0"/>
        <w:rPr>
          <w:shd w:fill="FFFF00" w:val="clear"/>
        </w:rPr>
      </w:pPr>
      <w:del w:id="64" w:author="Rivard, Christine" w:date="2015-03-16T17:04:00Z">
        <w:r>
          <w:rPr>
            <w:w w:val="105"/>
            <w:shd w:fill="FFFF00" w:val="clear"/>
          </w:rPr>
          <w:delText>the</w:delText>
        </w:r>
      </w:del>
      <w:del w:id="65" w:author="Rivard, Christine" w:date="2015-03-16T17:04:00Z">
        <w:r>
          <w:rPr>
            <w:spacing w:val="8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calculat</w:t>
      </w:r>
      <w:del w:id="66" w:author="Rivard, Christine" w:date="2015-03-16T17:04:00Z">
        <w:r>
          <w:rPr>
            <w:w w:val="105"/>
            <w:shd w:fill="FFFF00" w:val="clear"/>
          </w:rPr>
          <w:delText>ion</w:delText>
        </w:r>
      </w:del>
      <w:ins w:id="67" w:author="Rivard, Christine" w:date="2015-03-16T17:04:00Z">
        <w:r>
          <w:rPr>
            <w:w w:val="105"/>
            <w:shd w:fill="FFFF00" w:val="clear"/>
          </w:rPr>
          <w:t>e</w:t>
        </w:r>
      </w:ins>
      <w:del w:id="68" w:author="Rivard, Christine" w:date="2015-03-16T17:04:00Z">
        <w:r>
          <w:rPr>
            <w:spacing w:val="9"/>
            <w:w w:val="105"/>
            <w:shd w:fill="FFFF00" w:val="clear"/>
          </w:rPr>
          <w:delText xml:space="preserve"> </w:delText>
        </w:r>
      </w:del>
      <w:del w:id="69" w:author="Rivard, Christine" w:date="2015-03-16T17:04:00Z">
        <w:r>
          <w:rPr>
            <w:w w:val="105"/>
            <w:shd w:fill="FFFF00" w:val="clear"/>
          </w:rPr>
          <w:delText>of</w:delText>
        </w:r>
      </w:del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master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recession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curve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8"/>
          <w:w w:val="105"/>
          <w:shd w:fill="FFFF00" w:val="clear"/>
        </w:rPr>
        <w:t xml:space="preserve"> </w:t>
      </w:r>
      <w:ins w:id="70" w:author="Rivard, Christine" w:date="2015-03-16T17:05:00Z">
        <w:r>
          <w:rPr>
            <w:spacing w:val="8"/>
            <w:w w:val="105"/>
            <w:shd w:fill="FFFF00" w:val="clear"/>
          </w:rPr>
          <w:t xml:space="preserve">experimental </w:t>
        </w:r>
      </w:ins>
      <w:r>
        <w:rPr>
          <w:w w:val="105"/>
          <w:shd w:fill="FFFF00" w:val="clear"/>
        </w:rPr>
        <w:t>well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hydrograph</w:t>
      </w:r>
      <w:del w:id="71" w:author="Rivard, Christine" w:date="2015-03-16T17:05:00Z">
        <w:r>
          <w:rPr>
            <w:spacing w:val="7"/>
            <w:w w:val="105"/>
            <w:shd w:fill="FFFF00" w:val="clear"/>
          </w:rPr>
          <w:delText xml:space="preserve"> </w:delText>
        </w:r>
      </w:del>
      <w:del w:id="72" w:author="Rivard, Christine" w:date="2015-03-16T17:05:00Z">
        <w:r>
          <w:rPr>
            <w:w w:val="105"/>
            <w:shd w:fill="FFFF00" w:val="clear"/>
          </w:rPr>
          <w:delText>(experimental)</w:delText>
        </w:r>
      </w:del>
      <w:r>
        <w:rPr>
          <w:w w:val="105"/>
          <w:shd w:fill="FFFF00" w:val="clear"/>
        </w:rPr>
        <w:t>;</w:t>
      </w:r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lineRule="auto" w:line="235" w:before="24" w:after="0"/>
        <w:ind w:left="719" w:right="131" w:hanging="237"/>
        <w:jc w:val="both"/>
        <w:rPr>
          <w:shd w:fill="FFFF00" w:val="clear"/>
        </w:rPr>
      </w:pPr>
      <w:del w:id="73" w:author="Rivard, Christine" w:date="2015-03-16T17:05:00Z">
        <w:r>
          <w:rPr>
            <w:w w:val="105"/>
            <w:shd w:fill="FFFF00" w:val="clear"/>
          </w:rPr>
          <w:delText>the</w:delText>
        </w:r>
      </w:del>
      <w:del w:id="74" w:author="Rivard, Christine" w:date="2015-03-16T17:05:00Z">
        <w:r>
          <w:rPr>
            <w:spacing w:val="29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estimat</w:t>
      </w:r>
      <w:del w:id="75" w:author="Rivard, Christine" w:date="2015-03-16T17:05:00Z">
        <w:r>
          <w:rPr>
            <w:w w:val="105"/>
            <w:shd w:fill="FFFF00" w:val="clear"/>
          </w:rPr>
          <w:delText>ion</w:delText>
        </w:r>
      </w:del>
      <w:ins w:id="76" w:author="Rivard, Christine" w:date="2015-03-16T17:05:00Z">
        <w:r>
          <w:rPr>
            <w:w w:val="105"/>
            <w:shd w:fill="FFFF00" w:val="clear"/>
          </w:rPr>
          <w:t>e</w:t>
        </w:r>
      </w:ins>
      <w:del w:id="77" w:author="Rivard, Christine" w:date="2015-03-16T17:05:00Z">
        <w:r>
          <w:rPr>
            <w:spacing w:val="30"/>
            <w:w w:val="105"/>
            <w:shd w:fill="FFFF00" w:val="clear"/>
          </w:rPr>
          <w:delText xml:space="preserve"> </w:delText>
        </w:r>
      </w:del>
      <w:del w:id="78" w:author="Rivard, Christine" w:date="2015-03-16T17:05:00Z">
        <w:r>
          <w:rPr>
            <w:w w:val="105"/>
            <w:shd w:fill="FFFF00" w:val="clear"/>
          </w:rPr>
          <w:delText>of</w:delText>
        </w:r>
      </w:del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groundwater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recharge</w:t>
      </w:r>
      <w:r>
        <w:rPr>
          <w:spacing w:val="28"/>
          <w:w w:val="105"/>
          <w:shd w:fill="FFFF00" w:val="clear"/>
        </w:rPr>
        <w:t xml:space="preserve"> </w:t>
      </w:r>
      <w:del w:id="79" w:author="Rivard, Christine" w:date="2015-03-16T17:06:00Z">
        <w:r>
          <w:rPr>
            <w:w w:val="105"/>
            <w:shd w:fill="FFFF00" w:val="clear"/>
          </w:rPr>
          <w:delText>at</w:delText>
        </w:r>
      </w:del>
      <w:del w:id="80" w:author="Rivard, Christine" w:date="2015-03-16T17:06:00Z">
        <w:r>
          <w:rPr>
            <w:spacing w:val="29"/>
            <w:w w:val="105"/>
            <w:shd w:fill="FFFF00" w:val="clear"/>
          </w:rPr>
          <w:delText xml:space="preserve"> </w:delText>
        </w:r>
      </w:del>
      <w:del w:id="81" w:author="Rivard, Christine" w:date="2015-03-16T17:06:00Z">
        <w:r>
          <w:rPr>
            <w:w w:val="105"/>
            <w:shd w:fill="FFFF00" w:val="clear"/>
          </w:rPr>
          <w:delText>the</w:delText>
        </w:r>
      </w:del>
      <w:del w:id="82" w:author="Rivard, Christine" w:date="2015-03-16T17:06:00Z">
        <w:r>
          <w:rPr>
            <w:spacing w:val="30"/>
            <w:w w:val="105"/>
            <w:shd w:fill="FFFF00" w:val="clear"/>
          </w:rPr>
          <w:delText xml:space="preserve"> </w:delText>
        </w:r>
      </w:del>
      <w:del w:id="83" w:author="Rivard, Christine" w:date="2015-03-16T17:06:00Z">
        <w:r>
          <w:rPr>
            <w:spacing w:val="0"/>
            <w:w w:val="105"/>
            <w:shd w:fill="FFFF00" w:val="clear"/>
          </w:rPr>
          <w:delText>local</w:delText>
        </w:r>
      </w:del>
      <w:del w:id="84" w:author="Rivard, Christine" w:date="2015-03-16T17:06:00Z">
        <w:r>
          <w:rPr>
            <w:spacing w:val="29"/>
            <w:w w:val="105"/>
            <w:shd w:fill="FFFF00" w:val="clear"/>
          </w:rPr>
          <w:delText xml:space="preserve"> </w:delText>
        </w:r>
      </w:del>
      <w:del w:id="85" w:author="Rivard, Christine" w:date="2015-03-16T17:06:00Z">
        <w:r>
          <w:rPr>
            <w:w w:val="105"/>
            <w:shd w:fill="FFFF00" w:val="clear"/>
          </w:rPr>
          <w:delText>scale</w:delText>
        </w:r>
      </w:del>
      <w:del w:id="86" w:author="Rivard, Christine" w:date="2015-03-16T17:06:00Z">
        <w:r>
          <w:rPr>
            <w:spacing w:val="29"/>
            <w:w w:val="105"/>
            <w:shd w:fill="FFFF00" w:val="clear"/>
          </w:rPr>
          <w:delText xml:space="preserve"> </w:delText>
        </w:r>
      </w:del>
      <w:del w:id="87" w:author="Rivard, Christine" w:date="2015-03-16T17:06:00Z">
        <w:r>
          <w:rPr>
            <w:w w:val="105"/>
            <w:shd w:fill="FFFF00" w:val="clear"/>
          </w:rPr>
          <w:delText>in</w:delText>
        </w:r>
      </w:del>
      <w:del w:id="88" w:author="Rivard, Christine" w:date="2015-03-16T17:06:00Z">
        <w:r>
          <w:rPr>
            <w:spacing w:val="29"/>
            <w:w w:val="105"/>
            <w:shd w:fill="FFFF00" w:val="clear"/>
          </w:rPr>
          <w:delText xml:space="preserve"> </w:delText>
        </w:r>
      </w:del>
      <w:del w:id="89" w:author="Rivard, Christine" w:date="2015-03-16T17:06:00Z">
        <w:r>
          <w:rPr>
            <w:w w:val="105"/>
            <w:shd w:fill="FFFF00" w:val="clear"/>
          </w:rPr>
          <w:delText>unconfined</w:delText>
        </w:r>
      </w:del>
      <w:del w:id="90" w:author="Rivard, Christine" w:date="2015-03-16T17:06:00Z">
        <w:r>
          <w:rPr>
            <w:spacing w:val="28"/>
            <w:w w:val="105"/>
            <w:shd w:fill="FFFF00" w:val="clear"/>
          </w:rPr>
          <w:delText xml:space="preserve"> </w:delText>
        </w:r>
      </w:del>
      <w:del w:id="91" w:author="Rivard, Christine" w:date="2015-03-16T17:06:00Z">
        <w:r>
          <w:rPr>
            <w:w w:val="105"/>
            <w:shd w:fill="FFFF00" w:val="clear"/>
          </w:rPr>
          <w:delText>conditions</w:delText>
        </w:r>
      </w:del>
      <w:del w:id="92" w:author="Rivard, Christine" w:date="2015-03-16T17:06:00Z">
        <w:r>
          <w:rPr>
            <w:spacing w:val="30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with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24"/>
          <w:w w:val="111"/>
          <w:shd w:fill="FFFF00" w:val="clear"/>
        </w:rPr>
        <w:t xml:space="preserve"> </w:t>
      </w:r>
      <w:r>
        <w:rPr>
          <w:w w:val="105"/>
          <w:shd w:fill="FFFF00" w:val="clear"/>
        </w:rPr>
        <w:t>method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combining</w:t>
      </w:r>
      <w:r>
        <w:rPr>
          <w:spacing w:val="37"/>
          <w:w w:val="105"/>
          <w:shd w:fill="FFFF00" w:val="clear"/>
        </w:rPr>
        <w:t xml:space="preserve"> </w:t>
      </w:r>
      <w:del w:id="93" w:author="Rivard, Christine" w:date="2015-03-16T17:06:00Z">
        <w:r>
          <w:rPr>
            <w:w w:val="105"/>
            <w:shd w:fill="FFFF00" w:val="clear"/>
          </w:rPr>
          <w:delText>the</w:delText>
        </w:r>
      </w:del>
      <w:del w:id="94" w:author="Rivard, Christine" w:date="2015-03-16T17:06:00Z">
        <w:r>
          <w:rPr>
            <w:spacing w:val="36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daily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meteorological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</w:t>
      </w:r>
      <w:r>
        <w:rPr>
          <w:spacing w:val="36"/>
          <w:w w:val="105"/>
          <w:shd w:fill="FFFF00" w:val="clear"/>
        </w:rPr>
        <w:t xml:space="preserve"> </w:t>
      </w:r>
      <w:ins w:id="95" w:author="Rivard, Christine" w:date="2015-03-16T17:06:00Z">
        <w:r>
          <w:rPr>
            <w:spacing w:val="36"/>
            <w:w w:val="105"/>
            <w:shd w:fill="FFFF00" w:val="clear"/>
          </w:rPr>
          <w:t xml:space="preserve">to better estimate the specific yield </w:t>
        </w:r>
      </w:ins>
      <w:r>
        <w:rPr>
          <w:w w:val="105"/>
          <w:shd w:fill="FFFF00" w:val="clear"/>
        </w:rPr>
        <w:t>and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water</w:t>
      </w:r>
      <w:del w:id="96" w:author="Rivard, Christine" w:date="2015-03-16T17:05:00Z">
        <w:r>
          <w:rPr>
            <w:spacing w:val="36"/>
            <w:w w:val="105"/>
            <w:shd w:fill="FFFF00" w:val="clear"/>
          </w:rPr>
          <w:delText xml:space="preserve"> </w:delText>
        </w:r>
      </w:del>
      <w:ins w:id="97" w:author="Rivard, Christine" w:date="2015-03-16T17:05:00Z">
        <w:r>
          <w:rPr>
            <w:spacing w:val="36"/>
            <w:w w:val="105"/>
            <w:shd w:fill="FFFF00" w:val="clear"/>
          </w:rPr>
          <w:t>-</w:t>
        </w:r>
      </w:ins>
      <w:r>
        <w:rPr>
          <w:w w:val="105"/>
          <w:shd w:fill="FFFF00" w:val="clear"/>
        </w:rPr>
        <w:t>level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time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series</w:t>
      </w:r>
      <w:del w:id="98" w:author="Rivard, Christine" w:date="2015-03-16T17:05:00Z">
        <w:r>
          <w:rPr>
            <w:spacing w:val="36"/>
            <w:w w:val="105"/>
            <w:shd w:fill="FFFF00" w:val="clear"/>
          </w:rPr>
          <w:delText xml:space="preserve"> </w:delText>
        </w:r>
      </w:del>
      <w:del w:id="99" w:author="Rivard, Christine" w:date="2015-03-16T17:05:00Z">
        <w:r>
          <w:rPr>
            <w:w w:val="105"/>
            <w:shd w:fill="FFFF00" w:val="clear"/>
          </w:rPr>
          <w:delText>(will</w:delText>
        </w:r>
      </w:del>
      <w:del w:id="100" w:author="Rivard, Christine" w:date="2015-03-16T17:05:00Z">
        <w:r>
          <w:rPr>
            <w:spacing w:val="36"/>
            <w:w w:val="105"/>
            <w:shd w:fill="FFFF00" w:val="clear"/>
          </w:rPr>
          <w:delText xml:space="preserve"> </w:delText>
        </w:r>
      </w:del>
      <w:del w:id="101" w:author="Rivard, Christine" w:date="2015-03-16T17:05:00Z">
        <w:r>
          <w:rPr>
            <w:w w:val="105"/>
            <w:shd w:fill="FFFF00" w:val="clear"/>
          </w:rPr>
          <w:delText>be available</w:delText>
        </w:r>
      </w:del>
      <w:del w:id="102" w:author="Rivard, Christine" w:date="2015-03-16T17:05:00Z">
        <w:r>
          <w:rPr>
            <w:spacing w:val="12"/>
            <w:w w:val="105"/>
            <w:shd w:fill="FFFF00" w:val="clear"/>
          </w:rPr>
          <w:delText xml:space="preserve"> </w:delText>
        </w:r>
      </w:del>
      <w:del w:id="103" w:author="Rivard, Christine" w:date="2015-03-16T17:05:00Z">
        <w:r>
          <w:rPr>
            <w:w w:val="105"/>
            <w:shd w:fill="FFFF00" w:val="clear"/>
          </w:rPr>
          <w:delText>in</w:delText>
        </w:r>
      </w:del>
      <w:del w:id="104" w:author="Rivard, Christine" w:date="2015-03-16T17:05:00Z">
        <w:r>
          <w:rPr>
            <w:spacing w:val="12"/>
            <w:w w:val="105"/>
            <w:shd w:fill="FFFF00" w:val="clear"/>
          </w:rPr>
          <w:delText xml:space="preserve"> </w:delText>
        </w:r>
      </w:del>
      <w:del w:id="105" w:author="Rivard, Christine" w:date="2015-03-16T17:05:00Z">
        <w:r>
          <w:rPr>
            <w:w w:val="105"/>
            <w:shd w:fill="FFFF00" w:val="clear"/>
          </w:rPr>
          <w:delText>a</w:delText>
        </w:r>
      </w:del>
      <w:del w:id="106" w:author="Rivard, Christine" w:date="2015-03-16T17:05:00Z">
        <w:r>
          <w:rPr>
            <w:spacing w:val="12"/>
            <w:w w:val="105"/>
            <w:shd w:fill="FFFF00" w:val="clear"/>
          </w:rPr>
          <w:delText xml:space="preserve"> </w:delText>
        </w:r>
      </w:del>
      <w:del w:id="107" w:author="Rivard, Christine" w:date="2015-03-16T17:05:00Z">
        <w:r>
          <w:rPr>
            <w:w w:val="105"/>
            <w:shd w:fill="FFFF00" w:val="clear"/>
          </w:rPr>
          <w:delText>future</w:delText>
        </w:r>
      </w:del>
      <w:del w:id="108" w:author="Rivard, Christine" w:date="2015-03-16T17:05:00Z">
        <w:r>
          <w:rPr>
            <w:spacing w:val="13"/>
            <w:w w:val="105"/>
            <w:shd w:fill="FFFF00" w:val="clear"/>
          </w:rPr>
          <w:delText xml:space="preserve"> </w:delText>
        </w:r>
      </w:del>
      <w:del w:id="109" w:author="Rivard, Christine" w:date="2015-03-16T17:05:00Z">
        <w:r>
          <w:rPr>
            <w:w w:val="105"/>
            <w:shd w:fill="FFFF00" w:val="clear"/>
          </w:rPr>
          <w:delText>release)</w:delText>
        </w:r>
      </w:del>
      <w:r>
        <w:rPr>
          <w:w w:val="105"/>
          <w:shd w:fill="FFFF00" w:val="clear"/>
        </w:rPr>
        <w:t>.</w:t>
      </w:r>
      <w:ins w:id="110" w:author="Rivard, Christine" w:date="2015-03-16T17:07:00Z">
        <w:r>
          <w:rPr>
            <w:w w:val="105"/>
            <w:shd w:fill="FFFF00" w:val="clear"/>
          </w:rPr>
          <w:t xml:space="preserve"> Therefore, this method </w:t>
        </w:r>
      </w:ins>
      <w:ins w:id="111" w:author="Rivard, Christine" w:date="2015-03-16T17:08:00Z">
        <w:r>
          <w:rPr>
            <w:w w:val="105"/>
            <w:shd w:fill="FFFF00" w:val="clear"/>
          </w:rPr>
          <w:t xml:space="preserve">can only </w:t>
        </w:r>
      </w:ins>
      <w:ins w:id="112" w:author="Rivard, Christine" w:date="2015-03-16T17:07:00Z">
        <w:r>
          <w:rPr>
            <w:w w:val="105"/>
            <w:shd w:fill="FFFF00" w:val="clear"/>
          </w:rPr>
          <w:t xml:space="preserve">provide a recharge assessment </w:t>
        </w:r>
      </w:ins>
      <w:ins w:id="113" w:author="Rivard, Christine" w:date="2015-03-16T17:09:00Z">
        <w:r>
          <w:rPr>
            <w:w w:val="105"/>
            <w:shd w:fill="FFFF00" w:val="clear"/>
          </w:rPr>
          <w:t>at</w:t>
        </w:r>
      </w:ins>
      <w:ins w:id="114" w:author="Rivard, Christine" w:date="2015-03-16T17:07:00Z">
        <w:r>
          <w:rPr>
            <w:spacing w:val="29"/>
            <w:w w:val="105"/>
            <w:shd w:fill="FFFF00" w:val="clear"/>
          </w:rPr>
          <w:t xml:space="preserve"> </w:t>
        </w:r>
      </w:ins>
      <w:ins w:id="115" w:author="Rivard, Christine" w:date="2015-03-16T17:07:00Z">
        <w:r>
          <w:rPr>
            <w:w w:val="105"/>
            <w:shd w:fill="FFFF00" w:val="clear"/>
          </w:rPr>
          <w:t>the</w:t>
        </w:r>
      </w:ins>
      <w:ins w:id="116" w:author="Rivard, Christine" w:date="2015-03-16T17:07:00Z">
        <w:r>
          <w:rPr>
            <w:spacing w:val="30"/>
            <w:w w:val="105"/>
            <w:shd w:fill="FFFF00" w:val="clear"/>
          </w:rPr>
          <w:t xml:space="preserve"> </w:t>
        </w:r>
      </w:ins>
      <w:ins w:id="117" w:author="Rivard, Christine" w:date="2015-03-16T17:07:00Z">
        <w:r>
          <w:rPr>
            <w:spacing w:val="0"/>
            <w:w w:val="105"/>
            <w:shd w:fill="FFFF00" w:val="clear"/>
          </w:rPr>
          <w:t>local</w:t>
        </w:r>
      </w:ins>
      <w:ins w:id="118" w:author="Rivard, Christine" w:date="2015-03-16T17:07:00Z">
        <w:r>
          <w:rPr>
            <w:spacing w:val="29"/>
            <w:w w:val="105"/>
            <w:shd w:fill="FFFF00" w:val="clear"/>
          </w:rPr>
          <w:t xml:space="preserve"> </w:t>
        </w:r>
      </w:ins>
      <w:ins w:id="119" w:author="Rivard, Christine" w:date="2015-03-16T17:07:00Z">
        <w:r>
          <w:rPr>
            <w:w w:val="105"/>
            <w:shd w:fill="FFFF00" w:val="clear"/>
          </w:rPr>
          <w:t>scale</w:t>
        </w:r>
      </w:ins>
      <w:ins w:id="120" w:author="Rivard, Christine" w:date="2015-03-16T17:07:00Z">
        <w:r>
          <w:rPr>
            <w:spacing w:val="29"/>
            <w:w w:val="105"/>
            <w:shd w:fill="FFFF00" w:val="clear"/>
          </w:rPr>
          <w:t xml:space="preserve"> </w:t>
        </w:r>
      </w:ins>
      <w:ins w:id="121" w:author="Rivard, Christine" w:date="2015-03-16T17:08:00Z">
        <w:r>
          <w:rPr>
            <w:spacing w:val="29"/>
            <w:w w:val="105"/>
            <w:shd w:fill="FFFF00" w:val="clear"/>
          </w:rPr>
          <w:t>and for</w:t>
        </w:r>
      </w:ins>
      <w:ins w:id="122" w:author="Rivard, Christine" w:date="2015-03-16T17:07:00Z">
        <w:r>
          <w:rPr>
            <w:spacing w:val="29"/>
            <w:w w:val="105"/>
            <w:shd w:fill="FFFF00" w:val="clear"/>
          </w:rPr>
          <w:t xml:space="preserve"> </w:t>
        </w:r>
      </w:ins>
      <w:ins w:id="123" w:author="Rivard, Christine" w:date="2015-03-16T17:07:00Z">
        <w:r>
          <w:rPr>
            <w:w w:val="105"/>
            <w:shd w:fill="FFFF00" w:val="clear"/>
          </w:rPr>
          <w:t>unconfined</w:t>
        </w:r>
      </w:ins>
      <w:ins w:id="124" w:author="Rivard, Christine" w:date="2015-03-16T17:07:00Z">
        <w:r>
          <w:rPr>
            <w:spacing w:val="28"/>
            <w:w w:val="105"/>
            <w:shd w:fill="FFFF00" w:val="clear"/>
          </w:rPr>
          <w:t xml:space="preserve"> </w:t>
        </w:r>
      </w:ins>
      <w:ins w:id="125" w:author="Rivard, Christine" w:date="2015-03-16T17:07:00Z">
        <w:r>
          <w:rPr>
            <w:w w:val="105"/>
            <w:shd w:fill="FFFF00" w:val="clear"/>
          </w:rPr>
          <w:t>conditions</w:t>
        </w:r>
      </w:ins>
      <w:ins w:id="126" w:author="Rivard, Christine" w:date="2015-03-16T17:08:00Z">
        <w:r>
          <w:rPr>
            <w:w w:val="105"/>
            <w:shd w:fill="FFFF00" w:val="clear"/>
          </w:rPr>
          <w:t>.</w:t>
        </w:r>
      </w:ins>
    </w:p>
    <w:p>
      <w:pPr>
        <w:pStyle w:val="TextBody"/>
        <w:numPr>
          <w:ilvl w:val="2"/>
          <w:numId w:val="2"/>
        </w:numPr>
        <w:tabs>
          <w:tab w:val="left" w:pos="720" w:leader="none"/>
        </w:tabs>
        <w:spacing w:lineRule="auto" w:line="235" w:before="79" w:after="0"/>
        <w:ind w:left="719" w:right="131" w:hanging="237"/>
        <w:jc w:val="both"/>
        <w:rPr/>
      </w:pPr>
      <w:ins w:id="127" w:author="Rivard, Christine" w:date="2015-03-16T17:09:00Z">
        <w:r>
          <w:rPr>
            <w:w w:val="105"/>
            <w:shd w:fill="FFFF00" w:val="clear"/>
          </w:rPr>
          <w:t>assess</w:t>
        </w:r>
      </w:ins>
      <w:ins w:id="128" w:author="Rivard, Christine" w:date="2015-03-16T17:09:00Z">
        <w:r>
          <w:rPr>
            <w:spacing w:val="3"/>
            <w:w w:val="105"/>
            <w:shd w:fill="FFFF00" w:val="clear"/>
          </w:rPr>
          <w:t xml:space="preserve"> </w:t>
        </w:r>
      </w:ins>
      <w:ins w:id="129" w:author="Rivard, Christine" w:date="2015-03-16T17:09:00Z">
        <w:r>
          <w:rPr>
            <w:w w:val="105"/>
            <w:shd w:fill="FFFF00" w:val="clear"/>
          </w:rPr>
          <w:t>the</w:t>
        </w:r>
      </w:ins>
      <w:ins w:id="130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31" w:author="Rivard, Christine" w:date="2015-03-16T17:09:00Z">
        <w:r>
          <w:rPr>
            <w:w w:val="105"/>
            <w:shd w:fill="FFFF00" w:val="clear"/>
          </w:rPr>
          <w:t>level</w:t>
        </w:r>
      </w:ins>
      <w:ins w:id="132" w:author="Rivard, Christine" w:date="2015-03-16T17:09:00Z">
        <w:r>
          <w:rPr>
            <w:spacing w:val="3"/>
            <w:w w:val="105"/>
            <w:shd w:fill="FFFF00" w:val="clear"/>
          </w:rPr>
          <w:t xml:space="preserve"> </w:t>
        </w:r>
      </w:ins>
      <w:ins w:id="133" w:author="Rivard, Christine" w:date="2015-03-16T17:09:00Z">
        <w:r>
          <w:rPr>
            <w:w w:val="105"/>
            <w:shd w:fill="FFFF00" w:val="clear"/>
          </w:rPr>
          <w:t>of</w:t>
        </w:r>
      </w:ins>
      <w:ins w:id="134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35" w:author="Rivard, Christine" w:date="2015-03-16T17:09:00Z">
        <w:r>
          <w:rPr>
            <w:w w:val="105"/>
            <w:shd w:fill="FFFF00" w:val="clear"/>
          </w:rPr>
          <w:t>confinement</w:t>
        </w:r>
      </w:ins>
      <w:ins w:id="136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37" w:author="Rivard, Christine" w:date="2015-03-16T17:09:00Z">
        <w:r>
          <w:rPr>
            <w:spacing w:val="0"/>
            <w:w w:val="105"/>
            <w:shd w:fill="FFFF00" w:val="clear"/>
          </w:rPr>
          <w:t>of</w:t>
        </w:r>
      </w:ins>
      <w:ins w:id="138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39" w:author="Rivard, Christine" w:date="2015-03-16T17:09:00Z">
        <w:r>
          <w:rPr>
            <w:w w:val="105"/>
            <w:shd w:fill="FFFF00" w:val="clear"/>
          </w:rPr>
          <w:t>the</w:t>
        </w:r>
      </w:ins>
      <w:ins w:id="140" w:author="Rivard, Christine" w:date="2015-03-16T17:09:00Z">
        <w:r>
          <w:rPr>
            <w:spacing w:val="4"/>
            <w:w w:val="105"/>
            <w:shd w:fill="FFFF00" w:val="clear"/>
          </w:rPr>
          <w:t xml:space="preserve"> </w:t>
        </w:r>
      </w:ins>
      <w:ins w:id="141" w:author="Rivard, Christine" w:date="2015-03-16T17:09:00Z">
        <w:r>
          <w:rPr>
            <w:w w:val="105"/>
            <w:shd w:fill="FFFF00" w:val="clear"/>
          </w:rPr>
          <w:t>aquifer</w:t>
        </w:r>
      </w:ins>
      <w:ins w:id="142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43" w:author="Rivard, Christine" w:date="2015-03-16T17:09:00Z">
        <w:r>
          <w:rPr>
            <w:w w:val="105"/>
            <w:shd w:fill="FFFF00" w:val="clear"/>
          </w:rPr>
          <w:t>at</w:t>
        </w:r>
      </w:ins>
      <w:ins w:id="144" w:author="Rivard, Christine" w:date="2015-03-16T17:09:00Z">
        <w:r>
          <w:rPr>
            <w:spacing w:val="4"/>
            <w:w w:val="105"/>
            <w:shd w:fill="FFFF00" w:val="clear"/>
          </w:rPr>
          <w:t xml:space="preserve"> </w:t>
        </w:r>
      </w:ins>
      <w:ins w:id="145" w:author="Rivard, Christine" w:date="2015-03-16T17:09:00Z">
        <w:r>
          <w:rPr>
            <w:w w:val="105"/>
            <w:shd w:fill="FFFF00" w:val="clear"/>
          </w:rPr>
          <w:t>the</w:t>
        </w:r>
      </w:ins>
      <w:ins w:id="146" w:author="Rivard, Christine" w:date="2015-03-16T17:09:00Z">
        <w:r>
          <w:rPr>
            <w:spacing w:val="5"/>
            <w:w w:val="105"/>
            <w:shd w:fill="FFFF00" w:val="clear"/>
          </w:rPr>
          <w:t xml:space="preserve"> </w:t>
        </w:r>
      </w:ins>
      <w:ins w:id="147" w:author="Rivard, Christine" w:date="2015-03-16T17:09:00Z">
        <w:r>
          <w:rPr>
            <w:w w:val="105"/>
            <w:shd w:fill="FFFF00" w:val="clear"/>
          </w:rPr>
          <w:t>well</w:t>
        </w:r>
      </w:ins>
      <w:ins w:id="148" w:author="Rivard, Christine" w:date="2015-03-16T17:09:00Z">
        <w:r>
          <w:rPr>
            <w:spacing w:val="4"/>
            <w:w w:val="105"/>
            <w:shd w:fill="FFFF00" w:val="clear"/>
          </w:rPr>
          <w:t xml:space="preserve"> </w:t>
        </w:r>
      </w:ins>
      <w:ins w:id="149" w:author="Rivard, Christine" w:date="2015-03-16T17:09:00Z">
        <w:r>
          <w:rPr>
            <w:w w:val="105"/>
            <w:shd w:fill="FFFF00" w:val="clear"/>
          </w:rPr>
          <w:t>location</w:t>
        </w:r>
      </w:ins>
      <w:ins w:id="150" w:author="Rivard, Christine" w:date="2015-03-16T17:09:00Z">
        <w:r>
          <mc:AlternateContent>
            <mc:Choice Requires="wpg">
              <w:drawing>
                <wp:anchor behindDoc="1" distT="0" distB="0" distL="114300" distR="114300" simplePos="0" locked="0" layoutInCell="1" allowOverlap="1" relativeHeight="6">
                  <wp:simplePos x="0" y="0"/>
                  <wp:positionH relativeFrom="page">
                    <wp:posOffset>2670810</wp:posOffset>
                  </wp:positionH>
                  <wp:positionV relativeFrom="paragraph">
                    <wp:posOffset>274955</wp:posOffset>
                  </wp:positionV>
                  <wp:extent cx="45720" cy="635"/>
                  <wp:effectExtent l="0" t="0" r="0" b="0"/>
                  <wp:wrapNone/>
                  <wp:docPr id="1" name="Group 3115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00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5000" cy="0"/>
                            </a:xfrm>
                            <a:prstGeom prst="line">
                              <a:avLst/>
                            </a:prstGeom>
                            <a:ln w="50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3115" style="position:absolute;margin-left:210.3pt;margin-top:21.65pt;width:3.5pt;height:0pt" coordorigin="4206,433" coordsize="70,0">
                  <v:line id="shape_0" from="4206,433" to="4276,433" ID="Freeform 3116" stroked="t" style="position:absolute;mso-position-horizontal-relative:page">
                    <v:stroke color="black" weight="5040" joinstyle="round" endcap="flat"/>
                    <v:fill on="false" o:detectmouseclick="t"/>
                  </v:line>
                </v:group>
              </w:pict>
            </mc:Fallback>
          </mc:AlternateContent>
        </w:r>
      </w:ins>
      <w:ins w:id="151" w:author="Rivard, Christine" w:date="2015-03-16T17:09:00Z">
        <w:r>
          <w:rPr>
            <w:w w:val="105"/>
            <w:shd w:fill="FFFF00" w:val="clear"/>
          </w:rPr>
          <w:t xml:space="preserve"> </w:t>
        </w:r>
      </w:ins>
      <w:ins w:id="152" w:author="Rivard, Christine" w:date="2015-03-16T17:09:00Z">
        <w:r>
          <w:rPr>
            <w:w w:val="105"/>
            <w:shd w:fill="FFFF00" w:val="clear"/>
          </w:rPr>
          <w:t xml:space="preserve">using </w:t>
        </w:r>
      </w:ins>
      <w:del w:id="153" w:author="Rivard, Christine" w:date="2015-03-16T17:10:00Z">
        <w:r>
          <w:rPr>
            <w:w w:val="105"/>
            <w:shd w:fill="FFFF00" w:val="clear"/>
          </w:rPr>
          <w:delText>an</w:delText>
        </w:r>
      </w:del>
      <w:del w:id="154" w:author="Rivard, Christine" w:date="2015-03-16T17:10:00Z">
        <w:r>
          <w:rPr>
            <w:spacing w:val="18"/>
            <w:w w:val="105"/>
            <w:shd w:fill="FFFF00" w:val="clear"/>
          </w:rPr>
          <w:delText xml:space="preserve"> </w:delText>
        </w:r>
      </w:del>
      <w:del w:id="155" w:author="Rivard, Christine" w:date="2015-03-16T17:10:00Z">
        <w:r>
          <w:rPr>
            <w:w w:val="105"/>
            <w:shd w:fill="FFFF00" w:val="clear"/>
          </w:rPr>
          <w:delText>interface</w:delText>
        </w:r>
      </w:del>
      <w:del w:id="156" w:author="Rivard, Christine" w:date="2015-03-16T17:10:00Z">
        <w:r>
          <w:rPr>
            <w:spacing w:val="17"/>
            <w:w w:val="105"/>
            <w:shd w:fill="FFFF00" w:val="clear"/>
          </w:rPr>
          <w:delText xml:space="preserve"> </w:delText>
        </w:r>
      </w:del>
      <w:del w:id="157" w:author="Rivard, Christine" w:date="2015-03-16T17:10:00Z">
        <w:r>
          <w:rPr>
            <w:w w:val="105"/>
            <w:shd w:fill="FFFF00" w:val="clear"/>
          </w:rPr>
          <w:delText>to</w:delText>
        </w:r>
      </w:del>
      <w:del w:id="158" w:author="Rivard, Christine" w:date="2015-03-16T17:10:00Z">
        <w:r>
          <w:rPr>
            <w:spacing w:val="18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the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KGS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BRF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r>
        <w:rPr>
          <w:spacing w:val="19"/>
          <w:w w:val="105"/>
          <w:shd w:fill="FFFF00" w:val="clear"/>
        </w:rPr>
        <w:t xml:space="preserve"> </w:t>
      </w:r>
      <w:hyperlink w:anchor="_bookmark84">
        <w:r>
          <w:rPr>
            <w:rStyle w:val="InternetLink"/>
            <w:w w:val="105"/>
            <w:shd w:fill="FFFF00" w:val="clear"/>
          </w:rPr>
          <w:t>(Bohling</w:t>
        </w:r>
        <w:r>
          <w:rPr>
            <w:rStyle w:val="InternetLink"/>
            <w:spacing w:val="18"/>
            <w:w w:val="105"/>
            <w:shd w:fill="FFFF00" w:val="clear"/>
          </w:rPr>
          <w:t xml:space="preserve"> </w:t>
        </w:r>
        <w:r>
          <w:rPr>
            <w:rStyle w:val="InternetLink"/>
            <w:w w:val="105"/>
            <w:shd w:fill="FFFF00" w:val="clear"/>
          </w:rPr>
          <w:t>et</w:t>
        </w:r>
        <w:r>
          <w:rPr>
            <w:rStyle w:val="InternetLink"/>
            <w:spacing w:val="18"/>
            <w:w w:val="105"/>
            <w:shd w:fill="FFFF00" w:val="clear"/>
          </w:rPr>
          <w:t xml:space="preserve"> </w:t>
        </w:r>
        <w:r>
          <w:rPr>
            <w:rStyle w:val="InternetLink"/>
            <w:w w:val="105"/>
            <w:shd w:fill="FFFF00" w:val="clear"/>
          </w:rPr>
          <w:t>al.,</w:t>
        </w:r>
      </w:hyperlink>
      <w:r>
        <w:rPr>
          <w:spacing w:val="18"/>
          <w:w w:val="105"/>
          <w:shd w:fill="FFFF00" w:val="clear"/>
        </w:rPr>
        <w:t xml:space="preserve"> </w:t>
      </w:r>
      <w:hyperlink w:anchor="_bookmark84">
        <w:r>
          <w:rPr>
            <w:rStyle w:val="InternetLink"/>
            <w:w w:val="105"/>
            <w:shd w:fill="FFFF00" w:val="clear"/>
          </w:rPr>
          <w:t>2011;</w:t>
        </w:r>
      </w:hyperlink>
      <w:r>
        <w:rPr>
          <w:spacing w:val="18"/>
          <w:w w:val="105"/>
          <w:shd w:fill="FFFF00" w:val="clear"/>
        </w:rPr>
        <w:t xml:space="preserve"> </w:t>
      </w:r>
      <w:hyperlink w:anchor="_bookmark85">
        <w:r>
          <w:rPr>
            <w:rStyle w:val="InternetLink"/>
            <w:w w:val="105"/>
            <w:shd w:fill="FFFF00" w:val="clear"/>
          </w:rPr>
          <w:t>Butler</w:t>
        </w:r>
        <w:r>
          <w:rPr>
            <w:rStyle w:val="InternetLink"/>
            <w:spacing w:val="18"/>
            <w:w w:val="105"/>
            <w:shd w:fill="FFFF00" w:val="clear"/>
          </w:rPr>
          <w:t xml:space="preserve"> </w:t>
        </w:r>
        <w:r>
          <w:rPr>
            <w:rStyle w:val="InternetLink"/>
            <w:w w:val="105"/>
            <w:shd w:fill="FFFF00" w:val="clear"/>
          </w:rPr>
          <w:t>Jr.</w:t>
        </w:r>
        <w:r>
          <w:rPr>
            <w:rStyle w:val="InternetLink"/>
            <w:spacing w:val="46"/>
            <w:w w:val="105"/>
            <w:shd w:fill="FFFF00" w:val="clear"/>
          </w:rPr>
          <w:t xml:space="preserve"> </w:t>
        </w:r>
        <w:r>
          <w:rPr>
            <w:rStyle w:val="InternetLink"/>
            <w:w w:val="105"/>
            <w:shd w:fill="FFFF00" w:val="clear"/>
          </w:rPr>
          <w:t>et</w:t>
        </w:r>
        <w:r>
          <w:rPr>
            <w:rStyle w:val="InternetLink"/>
            <w:spacing w:val="19"/>
            <w:w w:val="105"/>
            <w:shd w:fill="FFFF00" w:val="clear"/>
          </w:rPr>
          <w:t xml:space="preserve"> </w:t>
        </w:r>
        <w:r>
          <w:rPr>
            <w:rStyle w:val="InternetLink"/>
            <w:spacing w:val="0"/>
            <w:w w:val="105"/>
            <w:shd w:fill="FFFF00" w:val="clear"/>
          </w:rPr>
          <w:t>al.,</w:t>
        </w:r>
      </w:hyperlink>
      <w:r>
        <w:rPr>
          <w:spacing w:val="18"/>
          <w:w w:val="105"/>
          <w:shd w:fill="FFFF00" w:val="clear"/>
        </w:rPr>
        <w:t xml:space="preserve"> </w:t>
      </w:r>
      <w:hyperlink w:anchor="_bookmark85">
        <w:r>
          <w:rPr>
            <w:rStyle w:val="InternetLink"/>
            <w:w w:val="105"/>
            <w:shd w:fill="FFFF00" w:val="clear"/>
          </w:rPr>
          <w:t>2011)</w:t>
        </w:r>
      </w:hyperlink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that</w:t>
      </w:r>
      <w:r>
        <w:rPr>
          <w:spacing w:val="18"/>
          <w:w w:val="105"/>
          <w:shd w:fill="FFFF00" w:val="clear"/>
        </w:rPr>
        <w:t xml:space="preserve"> </w:t>
      </w:r>
      <w:del w:id="159" w:author="Rivard, Christine" w:date="2015-03-16T17:10:00Z">
        <w:r>
          <w:rPr>
            <w:w w:val="105"/>
            <w:shd w:fill="FFFF00" w:val="clear"/>
          </w:rPr>
          <w:delText>is</w:delText>
        </w:r>
      </w:del>
      <w:del w:id="160" w:author="Rivard, Christine" w:date="2015-03-16T17:10:00Z">
        <w:r>
          <w:rPr>
            <w:spacing w:val="23"/>
            <w:w w:val="98"/>
            <w:shd w:fill="FFFF00" w:val="clear"/>
          </w:rPr>
          <w:delText xml:space="preserve"> </w:delText>
        </w:r>
      </w:del>
      <w:del w:id="161" w:author="Rivard, Christine" w:date="2015-03-16T17:10:00Z">
        <w:r>
          <w:rPr>
            <w:w w:val="105"/>
            <w:shd w:fill="FFFF00" w:val="clear"/>
          </w:rPr>
          <w:delText>used</w:delText>
        </w:r>
      </w:del>
      <w:del w:id="162" w:author="Rivard, Christine" w:date="2015-03-16T17:10:00Z">
        <w:r>
          <w:rPr>
            <w:spacing w:val="1"/>
            <w:w w:val="105"/>
            <w:shd w:fill="FFFF00" w:val="clear"/>
          </w:rPr>
          <w:delText xml:space="preserve"> </w:delText>
        </w:r>
      </w:del>
      <w:del w:id="163" w:author="Rivard, Christine" w:date="2015-03-16T17:10:00Z">
        <w:r>
          <w:rPr>
            <w:w w:val="105"/>
            <w:shd w:fill="FFFF00" w:val="clear"/>
          </w:rPr>
          <w:delText>for</w:delText>
        </w:r>
      </w:del>
      <w:ins w:id="164" w:author="Rivard, Christine" w:date="2015-03-16T17:10:00Z">
        <w:r>
          <w:rPr>
            <w:w w:val="105"/>
            <w:shd w:fill="FFFF00" w:val="clear"/>
          </w:rPr>
          <w:t>allows</w:t>
        </w:r>
      </w:ins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"/>
          <w:w w:val="105"/>
          <w:shd w:fill="FFFF00" w:val="clear"/>
        </w:rPr>
        <w:t xml:space="preserve"> </w:t>
      </w:r>
      <w:commentRangeStart w:id="1"/>
      <w:r>
        <w:rPr>
          <w:w w:val="105"/>
          <w:shd w:fill="FFFF00" w:val="clear"/>
        </w:rPr>
        <w:t>calculation</w:t>
      </w:r>
      <w:r>
        <w:rPr>
          <w:w w:val="105"/>
          <w:shd w:fill="FFFF00" w:val="clear"/>
        </w:rPr>
      </w:r>
      <w:commentRangeEnd w:id="1"/>
      <w:r>
        <w:commentReference w:id="1"/>
      </w:r>
      <w:r>
        <w:rPr>
          <w:spacing w:val="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barometric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response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function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well</w:t>
      </w:r>
      <w:del w:id="165" w:author="Rivard, Christine" w:date="2015-03-16T17:10:00Z">
        <w:r>
          <w:rPr>
            <w:spacing w:val="2"/>
            <w:w w:val="105"/>
            <w:shd w:fill="FFFF00" w:val="clear"/>
          </w:rPr>
          <w:delText xml:space="preserve"> </w:delText>
        </w:r>
      </w:del>
      <w:del w:id="166" w:author="Rivard, Christine" w:date="2015-03-16T17:10:00Z">
        <w:r>
          <w:rPr>
            <w:w w:val="105"/>
            <w:shd w:fill="FFFF00" w:val="clear"/>
          </w:rPr>
          <w:delText>which</w:delText>
        </w:r>
      </w:del>
      <w:del w:id="167" w:author="Rivard, Christine" w:date="2015-03-16T17:10:00Z">
        <w:r>
          <w:rPr>
            <w:spacing w:val="1"/>
            <w:w w:val="105"/>
            <w:shd w:fill="FFFF00" w:val="clear"/>
          </w:rPr>
          <w:delText xml:space="preserve"> </w:delText>
        </w:r>
      </w:del>
      <w:del w:id="168" w:author="Rivard, Christine" w:date="2015-03-16T17:10:00Z">
        <w:r>
          <w:rPr>
            <w:w w:val="105"/>
            <w:shd w:fill="FFFF00" w:val="clear"/>
          </w:rPr>
          <w:delText>can</w:delText>
        </w:r>
      </w:del>
      <w:del w:id="169" w:author="Rivard, Christine" w:date="2015-03-16T17:10:00Z">
        <w:r>
          <w:rPr>
            <w:spacing w:val="2"/>
            <w:w w:val="105"/>
            <w:shd w:fill="FFFF00" w:val="clear"/>
          </w:rPr>
          <w:delText xml:space="preserve"> </w:delText>
        </w:r>
      </w:del>
      <w:del w:id="170" w:author="Rivard, Christine" w:date="2015-03-16T17:10:00Z">
        <w:r>
          <w:rPr>
            <w:w w:val="105"/>
            <w:shd w:fill="FFFF00" w:val="clear"/>
          </w:rPr>
          <w:delText>be</w:delText>
        </w:r>
      </w:del>
      <w:del w:id="171" w:author="Rivard, Christine" w:date="2015-03-16T17:10:00Z">
        <w:r>
          <w:rPr>
            <w:spacing w:val="1"/>
            <w:w w:val="105"/>
            <w:shd w:fill="FFFF00" w:val="clear"/>
          </w:rPr>
          <w:delText xml:space="preserve"> </w:delText>
        </w:r>
      </w:del>
      <w:del w:id="172" w:author="Rivard, Christine" w:date="2015-03-16T17:10:00Z">
        <w:r>
          <w:rPr>
            <w:w w:val="105"/>
            <w:shd w:fill="FFFF00" w:val="clear"/>
          </w:rPr>
          <w:delText>used</w:delText>
        </w:r>
      </w:del>
      <w:del w:id="173" w:author="Rivard, Christine" w:date="2015-03-16T17:10:00Z">
        <w:r>
          <w:rPr>
            <w:spacing w:val="1"/>
            <w:w w:val="105"/>
            <w:shd w:fill="FFFF00" w:val="clear"/>
          </w:rPr>
          <w:delText xml:space="preserve"> </w:delText>
        </w:r>
      </w:del>
      <w:del w:id="174" w:author="Rivard, Christine" w:date="2015-03-16T17:10:00Z">
        <w:r>
          <w:rPr>
            <w:w w:val="105"/>
            <w:shd w:fill="FFFF00" w:val="clear"/>
          </w:rPr>
          <w:delText>to</w:delText>
        </w:r>
      </w:del>
      <w:del w:id="175" w:author="Rivard, Christine" w:date="2015-03-16T17:09:00Z">
        <w:r>
          <w:rPr>
            <w:w w:val="109"/>
            <w:shd w:fill="FFFF00" w:val="clear"/>
          </w:rPr>
          <w:delText xml:space="preserve"> </w:delText>
        </w:r>
      </w:del>
      <w:del w:id="176" w:author="Rivard, Christine" w:date="2015-03-16T17:09:00Z">
        <w:r>
          <w:rPr>
            <w:w w:val="105"/>
            <w:shd w:fill="FFFF00" w:val="clear"/>
          </w:rPr>
          <w:delText>assess</w:delText>
        </w:r>
      </w:del>
      <w:del w:id="177" w:author="Rivard, Christine" w:date="2015-03-16T17:09:00Z">
        <w:r>
          <w:rPr>
            <w:spacing w:val="3"/>
            <w:w w:val="105"/>
            <w:shd w:fill="FFFF00" w:val="clear"/>
          </w:rPr>
          <w:delText xml:space="preserve"> </w:delText>
        </w:r>
      </w:del>
      <w:del w:id="178" w:author="Rivard, Christine" w:date="2015-03-16T17:09:00Z">
        <w:r>
          <w:rPr>
            <w:w w:val="105"/>
            <w:shd w:fill="FFFF00" w:val="clear"/>
          </w:rPr>
          <w:delText>the</w:delText>
        </w:r>
      </w:del>
      <w:del w:id="179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80" w:author="Rivard, Christine" w:date="2015-03-16T17:09:00Z">
        <w:r>
          <w:rPr>
            <w:w w:val="105"/>
            <w:shd w:fill="FFFF00" w:val="clear"/>
          </w:rPr>
          <w:delText>level</w:delText>
        </w:r>
      </w:del>
      <w:del w:id="181" w:author="Rivard, Christine" w:date="2015-03-16T17:09:00Z">
        <w:r>
          <w:rPr>
            <w:spacing w:val="3"/>
            <w:w w:val="105"/>
            <w:shd w:fill="FFFF00" w:val="clear"/>
          </w:rPr>
          <w:delText xml:space="preserve"> </w:delText>
        </w:r>
      </w:del>
      <w:del w:id="182" w:author="Rivard, Christine" w:date="2015-03-16T17:09:00Z">
        <w:r>
          <w:rPr>
            <w:w w:val="105"/>
            <w:shd w:fill="FFFF00" w:val="clear"/>
          </w:rPr>
          <w:delText>of</w:delText>
        </w:r>
      </w:del>
      <w:del w:id="183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84" w:author="Rivard, Christine" w:date="2015-03-16T17:09:00Z">
        <w:r>
          <w:rPr>
            <w:w w:val="105"/>
            <w:shd w:fill="FFFF00" w:val="clear"/>
          </w:rPr>
          <w:delText>confinement</w:delText>
        </w:r>
      </w:del>
      <w:del w:id="185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86" w:author="Rivard, Christine" w:date="2015-03-16T17:09:00Z">
        <w:r>
          <w:rPr>
            <w:spacing w:val="0"/>
            <w:w w:val="105"/>
            <w:shd w:fill="FFFF00" w:val="clear"/>
          </w:rPr>
          <w:delText>of</w:delText>
        </w:r>
      </w:del>
      <w:del w:id="187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88" w:author="Rivard, Christine" w:date="2015-03-16T17:09:00Z">
        <w:r>
          <w:rPr>
            <w:w w:val="105"/>
            <w:shd w:fill="FFFF00" w:val="clear"/>
          </w:rPr>
          <w:delText>the</w:delText>
        </w:r>
      </w:del>
      <w:del w:id="189" w:author="Rivard, Christine" w:date="2015-03-16T17:09:00Z">
        <w:r>
          <w:rPr>
            <w:spacing w:val="4"/>
            <w:w w:val="105"/>
            <w:shd w:fill="FFFF00" w:val="clear"/>
          </w:rPr>
          <w:delText xml:space="preserve"> </w:delText>
        </w:r>
      </w:del>
      <w:del w:id="190" w:author="Rivard, Christine" w:date="2015-03-16T17:09:00Z">
        <w:r>
          <w:rPr>
            <w:w w:val="105"/>
            <w:shd w:fill="FFFF00" w:val="clear"/>
          </w:rPr>
          <w:delText>aquifer</w:delText>
        </w:r>
      </w:del>
      <w:del w:id="191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92" w:author="Rivard, Christine" w:date="2015-03-16T17:09:00Z">
        <w:r>
          <w:rPr>
            <w:w w:val="105"/>
            <w:shd w:fill="FFFF00" w:val="clear"/>
          </w:rPr>
          <w:delText>at</w:delText>
        </w:r>
      </w:del>
      <w:del w:id="193" w:author="Rivard, Christine" w:date="2015-03-16T17:09:00Z">
        <w:r>
          <w:rPr>
            <w:spacing w:val="4"/>
            <w:w w:val="105"/>
            <w:shd w:fill="FFFF00" w:val="clear"/>
          </w:rPr>
          <w:delText xml:space="preserve"> </w:delText>
        </w:r>
      </w:del>
      <w:del w:id="194" w:author="Rivard, Christine" w:date="2015-03-16T17:09:00Z">
        <w:r>
          <w:rPr>
            <w:w w:val="105"/>
            <w:shd w:fill="FFFF00" w:val="clear"/>
          </w:rPr>
          <w:delText>the</w:delText>
        </w:r>
      </w:del>
      <w:del w:id="195" w:author="Rivard, Christine" w:date="2015-03-16T17:09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196" w:author="Rivard, Christine" w:date="2015-03-16T17:09:00Z">
        <w:r>
          <w:rPr>
            <w:w w:val="105"/>
            <w:shd w:fill="FFFF00" w:val="clear"/>
          </w:rPr>
          <w:delText>well</w:delText>
        </w:r>
      </w:del>
      <w:del w:id="197" w:author="Rivard, Christine" w:date="2015-03-16T17:09:00Z">
        <w:r>
          <w:rPr>
            <w:spacing w:val="4"/>
            <w:w w:val="105"/>
            <w:shd w:fill="FFFF00" w:val="clear"/>
          </w:rPr>
          <w:delText xml:space="preserve"> </w:delText>
        </w:r>
      </w:del>
      <w:del w:id="198" w:author="Rivard, Christine" w:date="2015-03-16T17:09:00Z">
        <w:r>
          <w:rPr>
            <w:w w:val="105"/>
            <w:shd w:fill="FFFF00" w:val="clear"/>
          </w:rPr>
          <w:delText>location</w:delText>
        </w:r>
      </w:del>
      <w:r>
        <w:rPr>
          <w:w w:val="105"/>
          <w:shd w:fill="FFFF00" w:val="clear"/>
        </w:rPr>
        <w:t>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3"/>
          <w:szCs w:val="23"/>
          <w:shd w:fill="FFFF00" w:val="clear"/>
        </w:rPr>
      </w:pPr>
      <w:r>
        <w:rPr>
          <w:rFonts w:eastAsia="Times New Roman" w:cs="Times New Roman" w:ascii="Times New Roman" w:hAnsi="Times New Roman"/>
          <w:sz w:val="23"/>
          <w:szCs w:val="23"/>
          <w:shd w:fill="FFFF00" w:val="clear"/>
        </w:rPr>
      </w:r>
    </w:p>
    <w:p>
      <w:pPr>
        <w:sectPr>
          <w:footerReference w:type="default" r:id="rId5"/>
          <w:type w:val="nextPage"/>
          <w:pgSz w:w="12240" w:h="15840"/>
          <w:pgMar w:left="1000" w:right="100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exact" w:line="288"/>
        <w:ind w:left="106" w:right="99" w:firstLine="378"/>
        <w:jc w:val="both"/>
        <w:rPr/>
      </w:pPr>
      <w:r>
        <w:rPr>
          <w:w w:val="105"/>
          <w:shd w:fill="FFFF00" w:val="clear"/>
        </w:rPr>
        <w:t>WHAT</w:t>
      </w:r>
      <w:r>
        <w:rPr>
          <w:spacing w:val="2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2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written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Python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2.7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programming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language</w:t>
      </w:r>
      <w:r>
        <w:rPr>
          <w:spacing w:val="26"/>
          <w:w w:val="105"/>
          <w:shd w:fill="FFFF00" w:val="clear"/>
        </w:rPr>
        <w:t xml:space="preserve"> </w:t>
      </w:r>
      <w:commentRangeStart w:id="2"/>
      <w:r>
        <w:rPr>
          <w:w w:val="105"/>
          <w:shd w:fill="FFFF00" w:val="clear"/>
        </w:rPr>
        <w:t>and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2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currently</w:t>
      </w:r>
      <w:r>
        <w:rPr>
          <w:spacing w:val="28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maintained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29"/>
          <w:w w:val="110"/>
          <w:shd w:fill="FFFF00" w:val="clear"/>
        </w:rPr>
        <w:t xml:space="preserve"> </w:t>
      </w:r>
      <w:r>
        <w:rPr>
          <w:w w:val="105"/>
          <w:shd w:fill="FFFF00" w:val="clear"/>
        </w:rPr>
        <w:t>developed</w:t>
      </w:r>
      <w:r>
        <w:rPr>
          <w:spacing w:val="2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by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Jean-</w:t>
      </w:r>
      <w:r>
        <w:rPr>
          <w:spacing w:val="0"/>
          <w:w w:val="105"/>
          <w:shd w:fill="FFFF00" w:val="clear"/>
        </w:rPr>
        <w:t>S´</w:t>
      </w:r>
      <w:r>
        <w:rPr>
          <w:w w:val="105"/>
          <w:shd w:fill="FFFF00" w:val="clear"/>
        </w:rPr>
        <w:t>ebastien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Gosselin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at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INRS-ETE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</w:t>
      </w:r>
      <w:hyperlink r:id="rId2">
        <w:r>
          <w:rPr>
            <w:rStyle w:val="InternetLink"/>
            <w:rFonts w:eastAsia="MS Gothic" w:cs="MS Gothic" w:ascii="MS Gothic" w:hAnsi="MS Gothic"/>
            <w:w w:val="105"/>
            <w:shd w:fill="FFFF00" w:val="clear"/>
          </w:rPr>
          <w:t>www.ete.inrs.ca</w:t>
        </w:r>
      </w:hyperlink>
      <w:r>
        <w:rPr>
          <w:w w:val="105"/>
          <w:shd w:fill="FFFF00" w:val="clear"/>
        </w:rPr>
        <w:t xml:space="preserve">). </w:t>
      </w:r>
      <w:r>
        <w:rPr>
          <w:spacing w:val="7"/>
          <w:w w:val="105"/>
          <w:shd w:fill="FFFF00" w:val="clear"/>
        </w:rPr>
        <w:t xml:space="preserve"> </w:t>
      </w:r>
      <w:r>
        <w:rPr>
          <w:spacing w:val="7"/>
          <w:w w:val="105"/>
          <w:shd w:fill="FFFF00" w:val="clear"/>
        </w:rPr>
      </w:r>
      <w:commentRangeEnd w:id="2"/>
      <w:r>
        <w:commentReference w:id="2"/>
      </w:r>
      <w:r>
        <w:rPr>
          <w:w w:val="105"/>
          <w:shd w:fill="FFFF00" w:val="clear"/>
        </w:rPr>
        <w:t>The</w:t>
      </w:r>
      <w:commentRangeStart w:id="3"/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source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code</w:t>
      </w:r>
      <w:r>
        <w:rPr>
          <w:spacing w:val="2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w w:val="110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stand-alone</w:t>
      </w:r>
      <w:r>
        <w:rPr>
          <w:spacing w:val="3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executable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Windows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7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available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free</w:t>
      </w:r>
      <w:r>
        <w:rPr>
          <w:spacing w:val="3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charge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download</w:t>
      </w:r>
      <w:r>
        <w:rPr>
          <w:spacing w:val="3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3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GitHub</w:t>
      </w:r>
      <w:r>
        <w:rPr>
          <w:w w:val="109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(</w:t>
      </w:r>
      <w:hyperlink r:id="rId3">
        <w:r>
          <w:rPr>
            <w:rStyle w:val="InternetLink"/>
            <w:rFonts w:eastAsia="MS Gothic" w:cs="MS Gothic" w:ascii="MS Gothic" w:hAnsi="MS Gothic"/>
            <w:spacing w:val="0"/>
            <w:w w:val="105"/>
            <w:shd w:fill="FFFF00" w:val="clear"/>
          </w:rPr>
          <w:t>https://github.com/jnsebgosselin/WHAT</w:t>
        </w:r>
      </w:hyperlink>
      <w:r>
        <w:rPr>
          <w:spacing w:val="0"/>
          <w:w w:val="105"/>
          <w:shd w:fill="FFFF00" w:val="clear"/>
        </w:rPr>
        <w:t>).</w:t>
      </w:r>
      <w:r>
        <w:rPr>
          <w:spacing w:val="0"/>
          <w:w w:val="105"/>
          <w:shd w:fill="FFFF00" w:val="clear"/>
        </w:rPr>
      </w:r>
      <w:commentRangeEnd w:id="3"/>
      <w:r>
        <w:commentReference w:id="3"/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If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you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encounter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any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problems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errors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during</w:t>
      </w:r>
      <w:r>
        <w:rPr>
          <w:spacing w:val="78"/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execution,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have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any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questions,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have</w:t>
      </w:r>
      <w:r>
        <w:rPr>
          <w:spacing w:val="14"/>
          <w:w w:val="105"/>
          <w:shd w:fill="FFFF00" w:val="clear"/>
        </w:rPr>
        <w:t xml:space="preserve"> </w:t>
      </w:r>
      <w:del w:id="199" w:author="Rivard, Christine" w:date="2015-03-16T17:13:00Z">
        <w:r>
          <w:rPr>
            <w:w w:val="105"/>
            <w:shd w:fill="FFFF00" w:val="clear"/>
          </w:rPr>
          <w:delText>specific</w:delText>
        </w:r>
      </w:del>
      <w:del w:id="200" w:author="Rivard, Christine" w:date="2015-03-16T17:13:00Z">
        <w:r>
          <w:rPr>
            <w:spacing w:val="16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suggestions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how</w:t>
      </w:r>
      <w:r>
        <w:rPr>
          <w:spacing w:val="16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to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improve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WHAT,</w:t>
      </w:r>
      <w:r>
        <w:rPr>
          <w:spacing w:val="21"/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please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contact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Je</w:t>
      </w:r>
      <w:r>
        <w:rPr>
          <w:spacing w:val="0"/>
          <w:w w:val="105"/>
          <w:shd w:fill="FFFF00" w:val="clear"/>
        </w:rPr>
        <w:t>a</w:t>
      </w:r>
      <w:r>
        <w:rPr>
          <w:w w:val="105"/>
          <w:shd w:fill="FFFF00" w:val="clear"/>
        </w:rPr>
        <w:t>n-</w:t>
      </w:r>
      <w:r>
        <w:rPr>
          <w:spacing w:val="0"/>
          <w:w w:val="105"/>
          <w:shd w:fill="FFFF00" w:val="clear"/>
        </w:rPr>
        <w:t>S´</w:t>
      </w:r>
      <w:r>
        <w:rPr>
          <w:w w:val="105"/>
          <w:shd w:fill="FFFF00" w:val="clear"/>
        </w:rPr>
        <w:t>ebastien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Gosselin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email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address</w:t>
      </w:r>
      <w:ins w:id="201" w:author="Rivard, Christine" w:date="2015-03-16T17:13:00Z">
        <w:r>
          <w:rPr>
            <w:w w:val="105"/>
            <w:shd w:fill="FFFF00" w:val="clear"/>
          </w:rPr>
          <w:t>:</w:t>
        </w:r>
      </w:ins>
      <w:r>
        <w:rPr>
          <w:spacing w:val="0"/>
          <w:w w:val="105"/>
          <w:shd w:fill="FFFF00" w:val="clear"/>
        </w:rPr>
        <w:t xml:space="preserve"> </w:t>
      </w:r>
      <w:hyperlink r:id="rId4">
        <w:r>
          <w:rPr>
            <w:rStyle w:val="InternetLink"/>
            <w:w w:val="105"/>
            <w:shd w:fill="FFFF00" w:val="clear"/>
          </w:rPr>
          <w:t>jnsebgosselin@</w:t>
        </w:r>
        <w:r>
          <w:rPr>
            <w:rStyle w:val="InternetLink"/>
            <w:spacing w:val="1"/>
            <w:w w:val="105"/>
            <w:shd w:fill="FFFF00" w:val="clear"/>
          </w:rPr>
          <w:t>g</w:t>
        </w:r>
        <w:r>
          <w:rPr>
            <w:rStyle w:val="InternetLink"/>
            <w:w w:val="105"/>
            <w:shd w:fill="FFFF00" w:val="clear"/>
          </w:rPr>
          <w:t>mail.com.</w:t>
        </w:r>
      </w:hyperlink>
    </w:p>
    <w:p>
      <w:pPr>
        <w:pStyle w:val="Normal"/>
        <w:numPr>
          <w:ilvl w:val="1"/>
          <w:numId w:val="2"/>
        </w:numPr>
        <w:tabs>
          <w:tab w:val="left" w:pos="997" w:leader="none"/>
        </w:tabs>
        <w:spacing w:before="21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3" w:name="_bookmark3"/>
      <w:bookmarkStart w:id="4" w:name="Installation"/>
      <w:bookmarkEnd w:id="3"/>
      <w:bookmarkEnd w:id="4"/>
      <w:r>
        <w:rPr>
          <w:rFonts w:ascii="Georgia" w:hAnsi="Georgia"/>
          <w:b/>
          <w:sz w:val="34"/>
          <w:shd w:fill="FFFF00" w:val="clear"/>
        </w:rPr>
        <w:t>Installation</w:t>
      </w:r>
    </w:p>
    <w:p>
      <w:pPr>
        <w:pStyle w:val="TextBody"/>
        <w:spacing w:lineRule="auto" w:line="249" w:before="227" w:after="0"/>
        <w:ind w:left="113" w:right="131" w:hanging="12"/>
        <w:jc w:val="both"/>
        <w:rPr>
          <w:shd w:fill="FFFF00" w:val="clear"/>
        </w:rPr>
      </w:pPr>
      <w:r>
        <w:rPr>
          <w:w w:val="105"/>
          <w:shd w:fill="FFFF00" w:val="clear"/>
        </w:rPr>
        <w:t>WHAT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0"/>
          <w:w w:val="105"/>
          <w:shd w:fill="FFFF00" w:val="clear"/>
        </w:rPr>
        <w:t xml:space="preserve"> </w:t>
      </w:r>
      <w:ins w:id="202" w:author="Rivard, Christine" w:date="2015-03-17T08:48:00Z">
        <w:r>
          <w:rPr>
            <w:w w:val="105"/>
            <w:shd w:fill="FFFF00" w:val="clear"/>
          </w:rPr>
          <w:t>(is able to?)</w:t>
        </w:r>
      </w:ins>
      <w:ins w:id="203" w:author="Rivard, Christine" w:date="2015-03-17T08:48:00Z">
        <w:r>
          <w:rPr>
            <w:spacing w:val="0"/>
            <w:w w:val="105"/>
            <w:shd w:fill="FFFF00" w:val="clear"/>
          </w:rPr>
          <w:t xml:space="preserve"> </w:t>
        </w:r>
      </w:ins>
      <w:r>
        <w:rPr>
          <w:w w:val="105"/>
          <w:shd w:fill="FFFF00" w:val="clear"/>
        </w:rPr>
        <w:t>run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Windows,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Linux,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X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computer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operating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systems.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However,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stand-alone</w:t>
      </w:r>
      <w:r>
        <w:rPr>
          <w:w w:val="103"/>
          <w:shd w:fill="FFFF00" w:val="clear"/>
        </w:rPr>
        <w:t xml:space="preserve"> </w:t>
      </w:r>
      <w:r>
        <w:rPr>
          <w:w w:val="105"/>
          <w:shd w:fill="FFFF00" w:val="clear"/>
        </w:rPr>
        <w:t>executable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currently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released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tested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only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Windows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7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platform.</w:t>
      </w:r>
      <w:r>
        <w:rPr>
          <w:spacing w:val="3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w w:val="106"/>
          <w:shd w:fill="FFFF00" w:val="clear"/>
        </w:rPr>
        <w:t xml:space="preserve"> </w:t>
      </w:r>
      <w:r>
        <w:rPr>
          <w:w w:val="105"/>
          <w:shd w:fill="FFFF00" w:val="clear"/>
        </w:rPr>
        <w:t>executable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should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also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compatible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with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Windows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XP.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Linux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OS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X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platforms,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w w:val="110"/>
          <w:shd w:fill="FFFF00" w:val="clear"/>
        </w:rPr>
        <w:t xml:space="preserve"> </w:t>
      </w:r>
      <w:r>
        <w:rPr>
          <w:w w:val="105"/>
          <w:shd w:fill="FFFF00" w:val="clear"/>
        </w:rPr>
        <w:t>software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run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directly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source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code,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provided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that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Python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2.7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all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7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required</w:t>
      </w:r>
      <w:r>
        <w:rPr>
          <w:spacing w:val="27"/>
          <w:w w:val="104"/>
          <w:shd w:fill="FFFF00" w:val="clear"/>
        </w:rPr>
        <w:t xml:space="preserve"> </w:t>
      </w:r>
      <w:r>
        <w:rPr>
          <w:w w:val="105"/>
          <w:shd w:fill="FFFF00" w:val="clear"/>
        </w:rPr>
        <w:t>third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party</w:t>
      </w:r>
      <w:r>
        <w:rPr>
          <w:spacing w:val="23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packages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installed</w:t>
      </w:r>
      <w:r>
        <w:rPr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computer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(PySide,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NumPy,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matplotlib,</w:t>
      </w:r>
      <w:r>
        <w:rPr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xlrd,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xlwt).</w:t>
      </w:r>
    </w:p>
    <w:p>
      <w:pPr>
        <w:pStyle w:val="TextBody"/>
        <w:spacing w:lineRule="auto" w:line="201" w:before="35" w:after="0"/>
        <w:ind w:left="113" w:right="100" w:firstLine="351"/>
        <w:jc w:val="both"/>
        <w:rPr/>
      </w:pPr>
      <w:r>
        <w:rPr>
          <w:shd w:fill="FFFF00" w:val="clear"/>
        </w:rPr>
        <w:t>The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stand-alone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executable</w:t>
      </w:r>
      <w:r>
        <w:rPr>
          <w:spacing w:val="15"/>
          <w:shd w:fill="FFFF00" w:val="clear"/>
        </w:rPr>
        <w:t xml:space="preserve"> </w:t>
      </w:r>
      <w:r>
        <w:rPr>
          <w:shd w:fill="FFFF00" w:val="clear"/>
        </w:rPr>
        <w:t>for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Windows</w:t>
      </w:r>
      <w:r>
        <w:rPr>
          <w:spacing w:val="15"/>
          <w:shd w:fill="FFFF00" w:val="clear"/>
        </w:rPr>
        <w:t xml:space="preserve"> </w:t>
      </w:r>
      <w:r>
        <w:rPr>
          <w:shd w:fill="FFFF00" w:val="clear"/>
        </w:rPr>
        <w:t>7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is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distributed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in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a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Zip</w:t>
      </w:r>
      <w:r>
        <w:rPr>
          <w:spacing w:val="15"/>
          <w:shd w:fill="FFFF00" w:val="clear"/>
        </w:rPr>
        <w:t xml:space="preserve"> </w:t>
      </w:r>
      <w:r>
        <w:rPr>
          <w:spacing w:val="0"/>
          <w:shd w:fill="FFFF00" w:val="clear"/>
        </w:rPr>
        <w:t>archive</w:t>
      </w:r>
      <w:r>
        <w:rPr>
          <w:spacing w:val="14"/>
          <w:shd w:fill="FFFF00" w:val="clear"/>
        </w:rPr>
        <w:t xml:space="preserve"> </w:t>
      </w:r>
      <w:commentRangeStart w:id="4"/>
      <w:r>
        <w:rPr>
          <w:shd w:fill="FFFF00" w:val="clear"/>
        </w:rPr>
        <w:t>that</w:t>
      </w:r>
      <w:r>
        <w:rPr>
          <w:spacing w:val="13"/>
          <w:shd w:fill="FFFF00" w:val="clear"/>
        </w:rPr>
        <w:t xml:space="preserve"> </w:t>
      </w:r>
      <w:r>
        <w:rPr>
          <w:shd w:fill="FFFF00" w:val="clear"/>
        </w:rPr>
        <w:t>can</w:t>
      </w:r>
      <w:r>
        <w:rPr>
          <w:spacing w:val="14"/>
          <w:shd w:fill="FFFF00" w:val="clear"/>
        </w:rPr>
        <w:t xml:space="preserve"> </w:t>
      </w:r>
      <w:r>
        <w:rPr>
          <w:shd w:fill="FFFF00" w:val="clear"/>
        </w:rPr>
        <w:t>be</w:t>
      </w:r>
      <w:r>
        <w:rPr>
          <w:spacing w:val="14"/>
          <w:shd w:fill="FFFF00" w:val="clear"/>
        </w:rPr>
        <w:t xml:space="preserve"> </w:t>
      </w:r>
      <w:r>
        <w:rPr>
          <w:spacing w:val="0"/>
          <w:shd w:fill="FFFF00" w:val="clear"/>
        </w:rPr>
        <w:t>downloaded</w:t>
      </w:r>
      <w:r>
        <w:rPr>
          <w:spacing w:val="30"/>
          <w:w w:val="102"/>
          <w:shd w:fill="FFFF00" w:val="clear"/>
        </w:rPr>
        <w:t xml:space="preserve"> </w:t>
      </w:r>
      <w:r>
        <w:rPr>
          <w:shd w:fill="FFFF00" w:val="clear"/>
        </w:rPr>
        <w:t>freely</w:t>
      </w:r>
      <w:r>
        <w:rPr>
          <w:spacing w:val="48"/>
          <w:shd w:fill="FFFF00" w:val="clear"/>
        </w:rPr>
        <w:t xml:space="preserve"> </w:t>
      </w:r>
      <w:r>
        <w:rPr>
          <w:shd w:fill="FFFF00" w:val="clear"/>
        </w:rPr>
        <w:t>on</w:t>
      </w:r>
      <w:r>
        <w:rPr>
          <w:spacing w:val="47"/>
          <w:shd w:fill="FFFF00" w:val="clear"/>
        </w:rPr>
        <w:t xml:space="preserve"> </w:t>
      </w:r>
      <w:r>
        <w:rPr>
          <w:shd w:fill="FFFF00" w:val="clear"/>
        </w:rPr>
        <w:t>GitHub</w:t>
      </w:r>
      <w:r>
        <w:rPr>
          <w:spacing w:val="47"/>
          <w:shd w:fill="FFFF00" w:val="clear"/>
        </w:rPr>
        <w:t xml:space="preserve"> </w:t>
      </w:r>
      <w:r>
        <w:rPr>
          <w:spacing w:val="0"/>
          <w:shd w:fill="FFFF00" w:val="clear"/>
        </w:rPr>
        <w:t>(</w:t>
      </w:r>
      <w:hyperlink r:id="rId6">
        <w:r>
          <w:rPr>
            <w:rStyle w:val="InternetLink"/>
            <w:rFonts w:ascii="MS Gothic" w:hAnsi="MS Gothic"/>
            <w:spacing w:val="0"/>
            <w:shd w:fill="FFFF00" w:val="clear"/>
          </w:rPr>
          <w:t>https://github.com/jnsebgosselin/WHAT/releases</w:t>
        </w:r>
      </w:hyperlink>
      <w:r>
        <w:rPr>
          <w:spacing w:val="0"/>
          <w:shd w:fill="FFFF00" w:val="clear"/>
        </w:rPr>
        <w:t>).</w:t>
      </w:r>
      <w:r>
        <w:rPr>
          <w:shd w:fill="FFFF00" w:val="clear"/>
        </w:rPr>
        <w:t xml:space="preserve"> </w:t>
      </w:r>
      <w:r>
        <w:rPr>
          <w:shd w:fill="FFFF00" w:val="clear"/>
        </w:rPr>
      </w:r>
      <w:commentRangeEnd w:id="4"/>
      <w:r>
        <w:commentReference w:id="4"/>
      </w:r>
      <w:r>
        <w:rPr>
          <w:spacing w:val="25"/>
          <w:shd w:fill="FFFF00" w:val="clear"/>
        </w:rPr>
        <w:t xml:space="preserve"> </w:t>
      </w:r>
      <w:r>
        <w:rPr>
          <w:shd w:fill="FFFF00" w:val="clear"/>
        </w:rPr>
        <w:t>This</w:t>
      </w:r>
      <w:r>
        <w:rPr>
          <w:spacing w:val="49"/>
          <w:shd w:fill="FFFF00" w:val="clear"/>
        </w:rPr>
        <w:t xml:space="preserve"> </w:t>
      </w:r>
      <w:r>
        <w:rPr>
          <w:shd w:fill="FFFF00" w:val="clear"/>
        </w:rPr>
        <w:t>archive</w:t>
      </w:r>
      <w:r>
        <w:rPr>
          <w:spacing w:val="47"/>
          <w:shd w:fill="FFFF00" w:val="clear"/>
        </w:rPr>
        <w:t xml:space="preserve"> </w:t>
      </w:r>
      <w:r>
        <w:rPr>
          <w:shd w:fill="FFFF00" w:val="clear"/>
        </w:rPr>
        <w:t>contains:</w:t>
      </w:r>
    </w:p>
    <w:p>
      <w:pPr>
        <w:pStyle w:val="TextBody"/>
        <w:numPr>
          <w:ilvl w:val="2"/>
          <w:numId w:val="2"/>
        </w:numPr>
        <w:tabs>
          <w:tab w:val="left" w:pos="700" w:leader="none"/>
        </w:tabs>
        <w:spacing w:before="138" w:after="0"/>
        <w:ind w:left="699" w:hanging="237"/>
        <w:rPr>
          <w:shd w:fill="FFFF00" w:val="clear"/>
        </w:rPr>
      </w:pPr>
      <w:r>
        <w:rPr>
          <w:w w:val="105"/>
          <w:shd w:fill="FFFF00" w:val="clear"/>
        </w:rPr>
        <w:t>the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GNU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General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Public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License;</w:t>
      </w:r>
    </w:p>
    <w:p>
      <w:pPr>
        <w:pStyle w:val="TextBody"/>
        <w:numPr>
          <w:ilvl w:val="2"/>
          <w:numId w:val="2"/>
        </w:numPr>
        <w:tabs>
          <w:tab w:val="left" w:pos="700" w:leader="none"/>
        </w:tabs>
        <w:spacing w:lineRule="auto" w:line="218" w:before="48" w:after="0"/>
        <w:ind w:left="719" w:right="99" w:hanging="237"/>
        <w:jc w:val="both"/>
        <w:rPr>
          <w:shd w:fill="FFFF00" w:val="clear"/>
        </w:rPr>
      </w:pPr>
      <w:r>
        <w:rPr>
          <w:w w:val="105"/>
          <w:shd w:fill="FFFF00" w:val="clear"/>
        </w:rPr>
        <w:t>a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folder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named ‘‘WHAT’’ that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contains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all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 necessary system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files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 program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run,</w:t>
      </w:r>
      <w:r>
        <w:rPr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including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file</w:t>
      </w:r>
      <w:r>
        <w:rPr>
          <w:w w:val="105"/>
          <w:shd w:fill="FFFF00" w:val="clear"/>
        </w:rPr>
        <w:t xml:space="preserve"> ‘‘WHAT.exe’’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 which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 software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 be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started</w:t>
      </w:r>
      <w:ins w:id="204" w:author="Rivard, Christine" w:date="2015-03-17T08:53:00Z">
        <w:r>
          <w:rPr>
            <w:w w:val="105"/>
            <w:shd w:fill="FFFF00" w:val="clear"/>
          </w:rPr>
          <w:t xml:space="preserve"> (execut</w:t>
        </w:r>
      </w:ins>
      <w:ins w:id="205" w:author="Rivard, Christine" w:date="2015-03-17T08:55:00Z">
        <w:r>
          <w:rPr>
            <w:w w:val="105"/>
            <w:shd w:fill="FFFF00" w:val="clear"/>
          </w:rPr>
          <w:t>ed</w:t>
        </w:r>
      </w:ins>
      <w:ins w:id="206" w:author="Rivard, Christine" w:date="2015-03-17T08:53:00Z">
        <w:r>
          <w:rPr>
            <w:w w:val="105"/>
            <w:shd w:fill="FFFF00" w:val="clear"/>
          </w:rPr>
          <w:t>?)</w:t>
        </w:r>
      </w:ins>
      <w:r>
        <w:rPr>
          <w:w w:val="105"/>
          <w:shd w:fill="FFFF00" w:val="clear"/>
        </w:rPr>
        <w:t>;</w:t>
      </w:r>
    </w:p>
    <w:p>
      <w:pPr>
        <w:pStyle w:val="TextBody"/>
        <w:numPr>
          <w:ilvl w:val="2"/>
          <w:numId w:val="2"/>
        </w:numPr>
        <w:tabs>
          <w:tab w:val="left" w:pos="700" w:leader="none"/>
        </w:tabs>
        <w:spacing w:lineRule="auto" w:line="235" w:before="82" w:after="0"/>
        <w:ind w:left="719" w:right="131" w:hanging="237"/>
        <w:jc w:val="both"/>
        <w:rPr>
          <w:shd w:fill="FFFF00" w:val="clear"/>
        </w:rPr>
      </w:pPr>
      <w:r>
        <w:rPr>
          <w:w w:val="105"/>
          <w:shd w:fill="FFFF00" w:val="clear"/>
        </w:rPr>
        <w:t>a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folder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named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‘‘Projects’’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where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all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input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output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files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used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20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created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by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26"/>
          <w:w w:val="108"/>
          <w:shd w:fill="FFFF00" w:val="clear"/>
        </w:rPr>
        <w:t xml:space="preserve"> </w:t>
      </w:r>
      <w:r>
        <w:rPr>
          <w:w w:val="105"/>
          <w:shd w:fill="FFFF00" w:val="clear"/>
        </w:rPr>
        <w:t>stored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by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default.</w:t>
      </w:r>
      <w:r>
        <w:rPr>
          <w:spacing w:val="28"/>
          <w:w w:val="105"/>
          <w:shd w:fill="FFFF00" w:val="clear"/>
        </w:rPr>
        <w:t xml:space="preserve"> </w:t>
      </w:r>
      <w:del w:id="207" w:author="Rivard, Christine" w:date="2015-03-17T08:56:00Z">
        <w:r>
          <w:rPr>
            <w:w w:val="105"/>
            <w:shd w:fill="FFFF00" w:val="clear"/>
          </w:rPr>
          <w:delText>In</w:delText>
        </w:r>
      </w:del>
      <w:del w:id="208" w:author="Rivard, Christine" w:date="2015-03-17T08:56:00Z">
        <w:r>
          <w:rPr>
            <w:spacing w:val="5"/>
            <w:w w:val="105"/>
            <w:shd w:fill="FFFF00" w:val="clear"/>
          </w:rPr>
          <w:delText xml:space="preserve"> </w:delText>
        </w:r>
      </w:del>
      <w:del w:id="209" w:author="Rivard, Christine" w:date="2015-03-17T08:56:00Z">
        <w:r>
          <w:rPr>
            <w:w w:val="105"/>
            <w:shd w:fill="FFFF00" w:val="clear"/>
          </w:rPr>
          <w:delText>t</w:delText>
        </w:r>
      </w:del>
      <w:ins w:id="210" w:author="Rivard, Christine" w:date="2015-03-17T08:56:00Z">
        <w:r>
          <w:rPr>
            <w:w w:val="105"/>
            <w:shd w:fill="FFFF00" w:val="clear"/>
          </w:rPr>
          <w:t>T</w:t>
        </w:r>
      </w:ins>
      <w:r>
        <w:rPr>
          <w:w w:val="105"/>
          <w:shd w:fill="FFFF00" w:val="clear"/>
        </w:rPr>
        <w:t>his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folder</w:t>
      </w:r>
      <w:r>
        <w:rPr>
          <w:spacing w:val="6"/>
          <w:w w:val="105"/>
          <w:shd w:fill="FFFF00" w:val="clear"/>
        </w:rPr>
        <w:t xml:space="preserve"> </w:t>
      </w:r>
      <w:del w:id="211" w:author="Rivard, Christine" w:date="2015-03-17T08:56:00Z">
        <w:r>
          <w:rPr>
            <w:w w:val="105"/>
            <w:shd w:fill="FFFF00" w:val="clear"/>
          </w:rPr>
          <w:delText>are</w:delText>
        </w:r>
      </w:del>
      <w:del w:id="212" w:author="Rivard, Christine" w:date="2015-03-17T08:56:00Z">
        <w:r>
          <w:rPr>
            <w:spacing w:val="5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include</w:t>
      </w:r>
      <w:del w:id="213" w:author="Rivard, Christine" w:date="2015-03-17T08:56:00Z">
        <w:r>
          <w:rPr>
            <w:w w:val="105"/>
            <w:shd w:fill="FFFF00" w:val="clear"/>
          </w:rPr>
          <w:delText>d</w:delText>
        </w:r>
      </w:del>
      <w:ins w:id="214" w:author="Rivard, Christine" w:date="2015-03-17T08:56:00Z">
        <w:r>
          <w:rPr>
            <w:w w:val="105"/>
            <w:shd w:fill="FFFF00" w:val="clear"/>
          </w:rPr>
          <w:t>s</w:t>
        </w:r>
      </w:ins>
      <w:r>
        <w:rPr>
          <w:spacing w:val="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samples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input</w:t>
      </w:r>
      <w:r>
        <w:rPr>
          <w:spacing w:val="6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and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output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files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that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provide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22"/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quick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convenient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way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test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learn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various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features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program.</w: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3"/>
          <w:szCs w:val="23"/>
          <w:shd w:fill="FFFF00" w:val="clear"/>
        </w:rPr>
      </w:pPr>
      <w:r>
        <w:rPr>
          <w:rFonts w:eastAsia="Times New Roman" w:cs="Times New Roman" w:ascii="Times New Roman" w:hAnsi="Times New Roman"/>
          <w:sz w:val="23"/>
          <w:szCs w:val="23"/>
          <w:shd w:fill="FFFF00" w:val="clear"/>
        </w:rPr>
      </w:r>
    </w:p>
    <w:p>
      <w:pPr>
        <w:pStyle w:val="TextBody"/>
        <w:spacing w:lineRule="auto" w:line="249"/>
        <w:ind w:left="113" w:right="131" w:firstLine="351"/>
        <w:jc w:val="both"/>
        <w:rPr>
          <w:shd w:fill="FFFF00" w:val="clear"/>
        </w:rPr>
      </w:pPr>
      <w:r>
        <w:rPr>
          <w:w w:val="105"/>
          <w:shd w:fill="FFFF00" w:val="clear"/>
        </w:rPr>
        <w:t>Once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content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Zip</w:t>
      </w:r>
      <w:r>
        <w:rPr>
          <w:spacing w:val="0"/>
          <w:w w:val="105"/>
          <w:shd w:fill="FFFF00" w:val="clear"/>
        </w:rPr>
        <w:t xml:space="preserve"> archive </w:t>
      </w:r>
      <w:r>
        <w:rPr>
          <w:w w:val="105"/>
          <w:shd w:fill="FFFF00" w:val="clear"/>
        </w:rPr>
        <w:t>has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been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extracted,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started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directly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</w:t>
      </w:r>
      <w:r>
        <w:rPr>
          <w:spacing w:val="26"/>
          <w:w w:val="99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WHAT.exe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executable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file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that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contained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within</w:t>
      </w:r>
      <w:r>
        <w:rPr>
          <w:spacing w:val="2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folder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named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WHAT.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software</w:t>
      </w:r>
      <w:r>
        <w:rPr>
          <w:w w:val="104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conveniently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run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any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location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computer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any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storage</w:t>
      </w:r>
      <w:r>
        <w:rPr>
          <w:spacing w:val="1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device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without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w w:val="111"/>
          <w:shd w:fill="FFFF00" w:val="clear"/>
        </w:rPr>
        <w:t xml:space="preserve"> </w:t>
      </w:r>
      <w:r>
        <w:rPr>
          <w:w w:val="105"/>
          <w:shd w:fill="FFFF00" w:val="clear"/>
        </w:rPr>
        <w:t>need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install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beforehand.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shd w:fill="FFFF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</w:r>
    </w:p>
    <w:p>
      <w:pPr>
        <w:pStyle w:val="Normal"/>
        <w:numPr>
          <w:ilvl w:val="1"/>
          <w:numId w:val="2"/>
        </w:numPr>
        <w:tabs>
          <w:tab w:val="left" w:pos="997" w:leader="none"/>
        </w:tabs>
        <w:spacing w:before="146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5" w:name="Overview_of_the_Graphical_User_Interface"/>
      <w:bookmarkStart w:id="6" w:name="_bookmark4"/>
      <w:bookmarkEnd w:id="5"/>
      <w:bookmarkEnd w:id="6"/>
      <w:r>
        <w:rPr>
          <w:rFonts w:ascii="Georgia" w:hAnsi="Georgia"/>
          <w:b/>
          <w:sz w:val="34"/>
          <w:shd w:fill="FFFF00" w:val="clear"/>
        </w:rPr>
        <w:t>Overview</w:t>
      </w:r>
      <w:r>
        <w:rPr>
          <w:rFonts w:ascii="Georgia" w:hAnsi="Georgia"/>
          <w:b/>
          <w:spacing w:val="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of</w:t>
      </w:r>
      <w:r>
        <w:rPr>
          <w:rFonts w:ascii="Georgia" w:hAnsi="Georgia"/>
          <w:b/>
          <w:spacing w:val="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the</w:t>
      </w:r>
      <w:r>
        <w:rPr>
          <w:rFonts w:ascii="Georgia" w:hAnsi="Georgia"/>
          <w:b/>
          <w:spacing w:val="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Graphical</w:t>
      </w:r>
      <w:r>
        <w:rPr>
          <w:rFonts w:ascii="Georgia" w:hAnsi="Georgia"/>
          <w:b/>
          <w:spacing w:val="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User</w:t>
      </w:r>
      <w:r>
        <w:rPr>
          <w:rFonts w:ascii="Georgia" w:hAnsi="Georgia"/>
          <w:b/>
          <w:spacing w:val="0"/>
          <w:sz w:val="34"/>
          <w:shd w:fill="FFFF00" w:val="clear"/>
        </w:rPr>
        <w:t xml:space="preserve"> </w:t>
      </w:r>
      <w:r>
        <w:rPr>
          <w:rFonts w:ascii="Georgia" w:hAnsi="Georgia"/>
          <w:b/>
          <w:sz w:val="34"/>
          <w:shd w:fill="FFFF00" w:val="clear"/>
        </w:rPr>
        <w:t>Interface</w:t>
      </w:r>
      <w:ins w:id="215" w:author="Rivard, Christine" w:date="2015-03-17T09:00:00Z">
        <w:r>
          <w:rPr>
            <w:rFonts w:ascii="Georgia" w:hAnsi="Georgia"/>
            <w:b/>
            <w:sz w:val="34"/>
            <w:shd w:fill="FFFF00" w:val="clear"/>
          </w:rPr>
          <w:t xml:space="preserve"> (GUI)</w:t>
        </w:r>
      </w:ins>
    </w:p>
    <w:p>
      <w:pPr>
        <w:sectPr>
          <w:footerReference w:type="default" r:id="rId7"/>
          <w:type w:val="nextPage"/>
          <w:pgSz w:w="12240" w:h="15840"/>
          <w:pgMar w:left="1020" w:right="1000" w:header="0" w:top="104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227" w:after="0"/>
        <w:ind w:left="105" w:right="124" w:hanging="4"/>
        <w:jc w:val="both"/>
        <w:rPr/>
      </w:pPr>
      <w:r>
        <w:rPr>
          <w:w w:val="105"/>
          <w:shd w:fill="FFFF00" w:val="clear"/>
        </w:rPr>
        <w:t>WHAT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Graphical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User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Interface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(GUI)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mainly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consists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menu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bar,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console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area,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central view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panel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(see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Figure</w:t>
      </w:r>
      <w:r>
        <w:rPr>
          <w:spacing w:val="29"/>
          <w:w w:val="105"/>
          <w:shd w:fill="FFFF00" w:val="clear"/>
        </w:rPr>
        <w:t xml:space="preserve"> </w:t>
      </w:r>
      <w:hyperlink w:anchor="_bookmark5">
        <w:r>
          <w:rPr>
            <w:rStyle w:val="InternetLink"/>
            <w:w w:val="105"/>
            <w:shd w:fill="FFFF00" w:val="clear"/>
          </w:rPr>
          <w:t>1.1).</w:t>
        </w:r>
      </w:hyperlink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30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menu</w:t>
      </w:r>
      <w:r>
        <w:rPr>
          <w:rFonts w:ascii="Arial" w:hAnsi="Arial"/>
          <w:i/>
          <w:spacing w:val="27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bar</w:t>
      </w:r>
      <w:r>
        <w:rPr>
          <w:rFonts w:ascii="Arial" w:hAnsi="Arial"/>
          <w:i/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located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30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top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right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corner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3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</w:t>
      </w:r>
      <w:r>
        <w:rPr>
          <w:spacing w:val="2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main</w:t>
      </w:r>
      <w:r>
        <w:rPr>
          <w:spacing w:val="22"/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window.</w:t>
      </w:r>
      <w:r>
        <w:rPr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11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where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you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view</w:t>
      </w:r>
      <w:r>
        <w:rPr>
          <w:spacing w:val="10"/>
          <w:w w:val="105"/>
          <w:shd w:fill="FFFF00" w:val="clear"/>
        </w:rPr>
        <w:t xml:space="preserve"> </w:t>
      </w:r>
      <w:ins w:id="216" w:author="Rivard, Christine" w:date="2015-03-17T09:01:00Z">
        <w:r>
          <w:rPr>
            <w:spacing w:val="10"/>
            <w:w w:val="105"/>
            <w:shd w:fill="FFFF00" w:val="clear"/>
          </w:rPr>
          <w:t xml:space="preserve">the name of? </w:t>
        </w:r>
      </w:ins>
      <w:del w:id="217" w:author="Rivard, Christine" w:date="2015-03-17T09:01:00Z">
        <w:r>
          <w:rPr>
            <w:w w:val="105"/>
            <w:shd w:fill="FFFF00" w:val="clear"/>
          </w:rPr>
          <w:delText>what</w:delText>
        </w:r>
      </w:del>
      <w:del w:id="218" w:author="Rivard, Christine" w:date="2015-03-17T09:01:00Z">
        <w:r>
          <w:rPr>
            <w:spacing w:val="11"/>
            <w:w w:val="105"/>
            <w:shd w:fill="FFFF00" w:val="clear"/>
          </w:rPr>
          <w:delText xml:space="preserve"> </w:delText>
        </w:r>
      </w:del>
      <w:del w:id="219" w:author="Rivard, Christine" w:date="2015-03-17T09:01:00Z">
        <w:r>
          <w:rPr>
            <w:w w:val="105"/>
            <w:shd w:fill="FFFF00" w:val="clear"/>
          </w:rPr>
          <w:delText>is</w:delText>
        </w:r>
      </w:del>
      <w:del w:id="220" w:author="Rivard, Christine" w:date="2015-03-17T09:01:00Z">
        <w:r>
          <w:rPr>
            <w:spacing w:val="10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the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current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project,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open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already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existing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project</w:t>
      </w:r>
      <w:r>
        <w:rPr>
          <w:spacing w:val="24"/>
          <w:w w:val="106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create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new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one.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5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console</w:t>
      </w:r>
      <w:r>
        <w:rPr>
          <w:rFonts w:ascii="Arial" w:hAnsi="Arial"/>
          <w:i/>
          <w:spacing w:val="3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located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at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bottom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interface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used to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report</w:t>
      </w:r>
      <w:r>
        <w:rPr>
          <w:spacing w:val="24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technical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information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about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various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tasks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accomplished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by</w:t>
      </w:r>
      <w:r>
        <w:rPr>
          <w:spacing w:val="2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program</w:t>
      </w:r>
      <w:ins w:id="221" w:author="Rivard, Christine" w:date="2015-03-17T09:02:00Z">
        <w:r>
          <w:rPr>
            <w:w w:val="105"/>
            <w:shd w:fill="FFFF00" w:val="clear"/>
          </w:rPr>
          <w:t>,</w:t>
        </w:r>
      </w:ins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as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well</w:t>
      </w:r>
      <w:r>
        <w:rPr>
          <w:spacing w:val="2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as</w:t>
      </w:r>
      <w:r>
        <w:rPr>
          <w:spacing w:val="28"/>
          <w:w w:val="106"/>
          <w:shd w:fill="FFFF00" w:val="clear"/>
        </w:rPr>
        <w:t xml:space="preserve"> </w:t>
      </w:r>
      <w:r>
        <w:rPr>
          <w:w w:val="105"/>
          <w:shd w:fill="FFFF00" w:val="clear"/>
        </w:rPr>
        <w:t>warning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error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messages.</w:t>
      </w:r>
      <w:r>
        <w:rPr>
          <w:spacing w:val="1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console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0"/>
          <w:w w:val="105"/>
          <w:shd w:fill="FFFF00" w:val="clear"/>
        </w:rPr>
        <w:t xml:space="preserve"> </w:t>
      </w:r>
      <w:commentRangeStart w:id="5"/>
      <w:r>
        <w:rPr>
          <w:w w:val="105"/>
          <w:shd w:fill="FFFF00" w:val="clear"/>
        </w:rPr>
        <w:t>collapsed</w:t>
      </w:r>
      <w:r>
        <w:rPr>
          <w:w w:val="105"/>
          <w:shd w:fill="FFFF00" w:val="clear"/>
        </w:rPr>
      </w:r>
      <w:commentRangeEnd w:id="5"/>
      <w:r>
        <w:commentReference w:id="5"/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save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space,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extended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0"/>
          <w:w w:val="105"/>
          <w:shd w:fill="FFFF00" w:val="clear"/>
        </w:rPr>
        <w:t xml:space="preserve"> the</w:t>
      </w:r>
      <w:r>
        <w:rPr>
          <w:spacing w:val="22"/>
          <w:w w:val="101"/>
          <w:shd w:fill="FFFF00" w:val="clear"/>
        </w:rPr>
        <w:t xml:space="preserve"> </w:t>
      </w:r>
      <w:r>
        <w:rPr>
          <w:w w:val="105"/>
          <w:shd w:fill="FFFF00" w:val="clear"/>
        </w:rPr>
        <w:t>entire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window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area.</w:t>
      </w:r>
      <w:r>
        <w:rPr>
          <w:spacing w:val="1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central</w:t>
      </w:r>
      <w:r>
        <w:rPr>
          <w:rFonts w:ascii="Arial" w:hAnsi="Arial"/>
          <w:i/>
          <w:spacing w:val="0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view</w:t>
      </w:r>
      <w:r>
        <w:rPr>
          <w:rFonts w:ascii="Arial" w:hAnsi="Arial"/>
          <w:i/>
          <w:spacing w:val="0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panel</w:t>
      </w:r>
      <w:r>
        <w:rPr>
          <w:rFonts w:ascii="Arial" w:hAnsi="Arial"/>
          <w:i/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main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component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interface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w w:val="97"/>
          <w:shd w:fill="FFFF00" w:val="clear"/>
        </w:rPr>
        <w:t xml:space="preserve"> </w:t>
      </w:r>
      <w:r>
        <w:rPr>
          <w:w w:val="105"/>
          <w:shd w:fill="FFFF00" w:val="clear"/>
        </w:rPr>
        <w:t>where</w:t>
      </w:r>
      <w:r>
        <w:rPr>
          <w:spacing w:val="9"/>
          <w:w w:val="105"/>
          <w:shd w:fill="FFFF00" w:val="clear"/>
        </w:rPr>
        <w:t xml:space="preserve"> </w:t>
      </w:r>
      <w:del w:id="222" w:author="Rivard, Christine" w:date="2015-03-17T09:05:00Z">
        <w:r>
          <w:rPr>
            <w:w w:val="105"/>
            <w:shd w:fill="FFFF00" w:val="clear"/>
          </w:rPr>
          <w:delText>are</w:delText>
        </w:r>
      </w:del>
      <w:del w:id="223" w:author="Rivard, Christine" w:date="2015-03-17T09:05:00Z">
        <w:r>
          <w:rPr>
            <w:spacing w:val="9"/>
            <w:w w:val="105"/>
            <w:shd w:fill="FFFF00" w:val="clear"/>
          </w:rPr>
          <w:delText xml:space="preserve"> </w:delText>
        </w:r>
      </w:del>
      <w:del w:id="224" w:author="Rivard, Christine" w:date="2015-03-17T09:05:00Z">
        <w:r>
          <w:rPr>
            <w:w w:val="105"/>
            <w:shd w:fill="FFFF00" w:val="clear"/>
          </w:rPr>
          <w:delText>displayed</w:delText>
        </w:r>
      </w:del>
      <w:del w:id="225" w:author="Rivard, Christine" w:date="2015-03-17T09:05:00Z">
        <w:r>
          <w:rPr>
            <w:spacing w:val="8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the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various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features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software</w:t>
      </w:r>
      <w:ins w:id="226" w:author="Rivard, Christine" w:date="2015-03-17T09:05:00Z">
        <w:r>
          <w:rPr>
            <w:w w:val="105"/>
            <w:shd w:fill="FFFF00" w:val="clear"/>
          </w:rPr>
          <w:t xml:space="preserve"> are</w:t>
        </w:r>
      </w:ins>
      <w:ins w:id="227" w:author="Rivard, Christine" w:date="2015-03-17T09:05:00Z">
        <w:r>
          <w:rPr>
            <w:spacing w:val="9"/>
            <w:w w:val="105"/>
            <w:shd w:fill="FFFF00" w:val="clear"/>
          </w:rPr>
          <w:t xml:space="preserve"> </w:t>
        </w:r>
      </w:ins>
      <w:ins w:id="228" w:author="Rivard, Christine" w:date="2015-03-17T09:05:00Z">
        <w:r>
          <w:rPr>
            <w:w w:val="105"/>
            <w:shd w:fill="FFFF00" w:val="clear"/>
          </w:rPr>
          <w:t>displayed</w:t>
        </w:r>
      </w:ins>
      <w:r>
        <w:rPr>
          <w:w w:val="105"/>
          <w:shd w:fill="FFFF00" w:val="clear"/>
        </w:rPr>
        <w:t>.</w:t>
      </w:r>
      <w:r>
        <w:rPr>
          <w:spacing w:val="3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content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panel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divided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into</w:t>
      </w:r>
      <w:r>
        <w:rPr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four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tabs:</w:t>
      </w:r>
      <w:r>
        <w:rPr>
          <w:spacing w:val="6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Download</w:t>
      </w:r>
      <w:r>
        <w:rPr>
          <w:rFonts w:ascii="Arial" w:hAnsi="Arial"/>
          <w:i/>
          <w:spacing w:val="0"/>
          <w:w w:val="105"/>
          <w:shd w:fill="FFFF00" w:val="clear"/>
        </w:rPr>
        <w:t xml:space="preserve"> Data</w:t>
      </w:r>
      <w:r>
        <w:rPr>
          <w:spacing w:val="0"/>
          <w:w w:val="105"/>
          <w:shd w:fill="FFFF00" w:val="clear"/>
        </w:rPr>
        <w:t xml:space="preserve">, </w:t>
      </w:r>
      <w:r>
        <w:rPr>
          <w:rFonts w:ascii="Arial" w:hAnsi="Arial"/>
          <w:i/>
          <w:w w:val="105"/>
          <w:shd w:fill="FFFF00" w:val="clear"/>
        </w:rPr>
        <w:t>Fill</w:t>
      </w:r>
      <w:r>
        <w:rPr>
          <w:rFonts w:ascii="Arial" w:hAnsi="Arial"/>
          <w:i/>
          <w:spacing w:val="0"/>
          <w:w w:val="105"/>
          <w:shd w:fill="FFFF00" w:val="clear"/>
        </w:rPr>
        <w:t xml:space="preserve"> Data</w:t>
      </w:r>
      <w:r>
        <w:rPr>
          <w:spacing w:val="0"/>
          <w:w w:val="105"/>
          <w:shd w:fill="FFFF00" w:val="clear"/>
        </w:rPr>
        <w:t xml:space="preserve">, </w:t>
      </w:r>
      <w:ins w:id="229" w:author="Rivard, Christine" w:date="2015-03-17T09:05:00Z">
        <w:r>
          <w:rPr>
            <w:spacing w:val="0"/>
            <w:w w:val="105"/>
            <w:shd w:fill="FFFF00" w:val="clear"/>
          </w:rPr>
          <w:t xml:space="preserve">Well? </w:t>
        </w:r>
      </w:ins>
      <w:r>
        <w:rPr>
          <w:rFonts w:ascii="Arial" w:hAnsi="Arial"/>
          <w:i/>
          <w:spacing w:val="0"/>
          <w:w w:val="105"/>
          <w:shd w:fill="FFFF00" w:val="clear"/>
        </w:rPr>
        <w:t>Hydrograph</w:t>
      </w:r>
      <w:r>
        <w:rPr>
          <w:spacing w:val="0"/>
          <w:w w:val="105"/>
          <w:shd w:fill="FFFF00" w:val="clear"/>
        </w:rPr>
        <w:t xml:space="preserve">,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rFonts w:ascii="Arial" w:hAnsi="Arial"/>
          <w:i/>
          <w:spacing w:val="0"/>
          <w:w w:val="105"/>
          <w:shd w:fill="FFFF00" w:val="clear"/>
        </w:rPr>
        <w:t>About</w:t>
      </w:r>
      <w:r>
        <w:rPr>
          <w:spacing w:val="0"/>
          <w:w w:val="105"/>
          <w:shd w:fill="FFFF00" w:val="clear"/>
        </w:rPr>
        <w:t>.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ins w:id="230" w:author="Rivard, Christine" w:date="2015-03-17T09:06:00Z">
        <w:r>
          <w:rPr>
            <w:w w:val="105"/>
            <w:shd w:fill="FFFF00" w:val="clear"/>
          </w:rPr>
          <w:t>se</w:t>
        </w:r>
      </w:ins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tabs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described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0"/>
          <w:w w:val="105"/>
          <w:shd w:fill="FFFF00" w:val="clear"/>
        </w:rPr>
        <w:t xml:space="preserve"> </w:t>
      </w:r>
      <w:del w:id="231" w:author="Rivard, Christine" w:date="2015-03-17T09:06:00Z">
        <w:r>
          <w:rPr>
            <w:w w:val="105"/>
            <w:shd w:fill="FFFF00" w:val="clear"/>
          </w:rPr>
          <w:delText>a</w:delText>
        </w:r>
      </w:del>
      <w:del w:id="232" w:author="Rivard, Christine" w:date="2015-03-17T09:06:00Z">
        <w:r>
          <w:rPr>
            <w:spacing w:val="0"/>
            <w:w w:val="105"/>
            <w:shd w:fill="FFFF00" w:val="clear"/>
          </w:rPr>
          <w:delText xml:space="preserve"> </w:delText>
        </w:r>
      </w:del>
      <w:del w:id="233" w:author="Rivard, Christine" w:date="2015-03-17T09:06:00Z">
        <w:r>
          <w:rPr>
            <w:w w:val="105"/>
            <w:shd w:fill="FFFF00" w:val="clear"/>
          </w:rPr>
          <w:delText>little</w:delText>
        </w:r>
      </w:del>
      <w:del w:id="234" w:author="Rivard, Christine" w:date="2015-03-17T09:06:00Z">
        <w:r>
          <w:rPr>
            <w:spacing w:val="0"/>
            <w:w w:val="105"/>
            <w:shd w:fill="FFFF00" w:val="clear"/>
          </w:rPr>
          <w:delText xml:space="preserve"> </w:delText>
        </w:r>
      </w:del>
      <w:del w:id="235" w:author="Rivard, Christine" w:date="2015-03-17T09:06:00Z">
        <w:r>
          <w:rPr>
            <w:w w:val="105"/>
            <w:shd w:fill="FFFF00" w:val="clear"/>
          </w:rPr>
          <w:delText>bit</w:delText>
        </w:r>
      </w:del>
      <w:del w:id="236" w:author="Rivard, Christine" w:date="2015-03-17T09:06:00Z">
        <w:r>
          <w:rPr>
            <w:spacing w:val="45"/>
            <w:w w:val="110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more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details</w:t>
      </w:r>
      <w:r>
        <w:rPr>
          <w:spacing w:val="11"/>
          <w:w w:val="105"/>
          <w:shd w:fill="FFFF00" w:val="clear"/>
        </w:rPr>
        <w:t xml:space="preserve"> </w:t>
      </w:r>
      <w:del w:id="237" w:author="Rivard, Christine" w:date="2015-03-17T09:07:00Z">
        <w:r>
          <w:rPr>
            <w:w w:val="105"/>
            <w:shd w:fill="FFFF00" w:val="clear"/>
          </w:rPr>
          <w:delText>in</w:delText>
        </w:r>
      </w:del>
      <w:del w:id="238" w:author="Rivard, Christine" w:date="2015-03-17T09:07:00Z">
        <w:r>
          <w:rPr>
            <w:spacing w:val="12"/>
            <w:w w:val="105"/>
            <w:shd w:fill="FFFF00" w:val="clear"/>
          </w:rPr>
          <w:delText xml:space="preserve"> </w:delText>
        </w:r>
      </w:del>
      <w:del w:id="239" w:author="Rivard, Christine" w:date="2015-03-17T09:07:00Z">
        <w:r>
          <w:rPr>
            <w:w w:val="105"/>
            <w:shd w:fill="FFFF00" w:val="clear"/>
          </w:rPr>
          <w:delText>the</w:delText>
        </w:r>
      </w:del>
      <w:del w:id="240" w:author="Rivard, Christine" w:date="2015-03-17T09:07:00Z">
        <w:r>
          <w:rPr>
            <w:spacing w:val="12"/>
            <w:w w:val="105"/>
            <w:shd w:fill="FFFF00" w:val="clear"/>
          </w:rPr>
          <w:delText xml:space="preserve"> </w:delText>
        </w:r>
      </w:del>
      <w:del w:id="241" w:author="Rivard, Christine" w:date="2015-03-17T09:07:00Z">
        <w:r>
          <w:rPr>
            <w:w w:val="105"/>
            <w:shd w:fill="FFFF00" w:val="clear"/>
          </w:rPr>
          <w:delText>text</w:delText>
        </w:r>
      </w:del>
      <w:del w:id="242" w:author="Rivard, Christine" w:date="2015-03-17T09:07:00Z">
        <w:r>
          <w:rPr>
            <w:spacing w:val="12"/>
            <w:w w:val="105"/>
            <w:shd w:fill="FFFF00" w:val="clear"/>
          </w:rPr>
          <w:delText xml:space="preserve"> </w:delText>
        </w:r>
      </w:del>
      <w:r>
        <w:rPr>
          <w:spacing w:val="0"/>
          <w:w w:val="105"/>
          <w:shd w:fill="FFFF00" w:val="clear"/>
        </w:rPr>
        <w:t>below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shown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Figure</w:t>
      </w:r>
      <w:r>
        <w:rPr>
          <w:spacing w:val="12"/>
          <w:w w:val="105"/>
          <w:shd w:fill="FFFF00" w:val="clear"/>
        </w:rPr>
        <w:t xml:space="preserve"> </w:t>
      </w:r>
      <w:hyperlink w:anchor="_bookmark6">
        <w:r>
          <w:rPr>
            <w:rStyle w:val="InternetLink"/>
            <w:w w:val="105"/>
            <w:shd w:fill="FFFF00" w:val="clear"/>
          </w:rPr>
          <w:t>1.2.</w:t>
        </w:r>
      </w:hyperlink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6"/>
          <w:szCs w:val="6"/>
          <w:shd w:fill="FFFF00" w:val="clear"/>
        </w:rPr>
      </w:pPr>
      <w:r>
        <w:rPr>
          <w:rFonts w:eastAsia="Times New Roman" w:cs="Times New Roman" w:ascii="Times New Roman" w:hAnsi="Times New Roman"/>
          <w:sz w:val="6"/>
          <w:szCs w:val="6"/>
          <w:shd w:fill="FFFF00" w:val="clear"/>
        </w:rPr>
      </w:r>
    </w:p>
    <w:p>
      <w:pPr>
        <w:pStyle w:val="Normal"/>
        <w:spacing w:lineRule="atLeast" w:line="200"/>
        <w:ind w:left="1380" w:hanging="0"/>
        <w:rPr>
          <w:rFonts w:ascii="Times New Roman" w:hAnsi="Times New Roman" w:eastAsia="Times New Roman" w:cs="Times New Roman"/>
          <w:sz w:val="20"/>
          <w:szCs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zCs w:val="20"/>
          <w:shd w:fill="FFFF00" w:val="clear"/>
        </w:rPr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8"/>
          <w:szCs w:val="8"/>
          <w:shd w:fill="FFFF00" w:val="clear"/>
        </w:rPr>
      </w:pPr>
      <w:r>
        <w:rPr>
          <w:rFonts w:eastAsia="Times New Roman" w:cs="Times New Roman" w:ascii="Times New Roman" w:hAnsi="Times New Roman"/>
          <w:sz w:val="8"/>
          <w:szCs w:val="8"/>
          <w:shd w:fill="FFFF00" w:val="clear"/>
        </w:rPr>
      </w:r>
    </w:p>
    <w:p>
      <w:pPr>
        <w:pStyle w:val="TextBody"/>
        <w:spacing w:before="55" w:after="0"/>
        <w:ind w:left="3110" w:hanging="0"/>
        <w:rPr>
          <w:lang w:val="en-CA"/>
        </w:rPr>
      </w:pPr>
      <w:bookmarkStart w:id="7" w:name="_bookmark5"/>
      <w:bookmarkEnd w:id="7"/>
      <w:r>
        <w:rPr>
          <w:w w:val="105"/>
          <w:shd w:fill="FFFF00" w:val="clear"/>
        </w:rPr>
        <w:t>Figure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1.1:</w:t>
      </w:r>
      <w:r>
        <w:rPr>
          <w:spacing w:val="3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WHAT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GUI</w:t>
      </w:r>
      <w:r>
        <w:rPr>
          <w:spacing w:val="9"/>
          <w:w w:val="105"/>
          <w:shd w:fill="FFFF00" w:val="clear"/>
        </w:rPr>
        <w:t xml:space="preserve"> </w:t>
      </w:r>
      <w:ins w:id="243" w:author="Rivard, Christine" w:date="2015-03-17T09:07:00Z">
        <w:r>
          <w:rPr>
            <w:spacing w:val="9"/>
            <w:w w:val="105"/>
            <w:shd w:fill="FFFF00" w:val="clear"/>
          </w:rPr>
          <w:t>(</w:t>
        </w:r>
      </w:ins>
      <w:ins w:id="244" w:author="Rivard, Christine" w:date="2015-03-17T09:07:00Z">
        <w:r>
          <w:rPr>
            <w:w w:val="105"/>
            <w:shd w:fill="FFFF00" w:val="clear"/>
          </w:rPr>
          <w:t>Graphical</w:t>
        </w:r>
      </w:ins>
      <w:ins w:id="245" w:author="Rivard, Christine" w:date="2015-03-17T09:07:00Z">
        <w:r>
          <w:rPr>
            <w:spacing w:val="0"/>
            <w:w w:val="105"/>
            <w:shd w:fill="FFFF00" w:val="clear"/>
          </w:rPr>
          <w:t xml:space="preserve"> </w:t>
        </w:r>
      </w:ins>
      <w:ins w:id="246" w:author="Rivard, Christine" w:date="2015-03-17T09:07:00Z">
        <w:r>
          <w:rPr>
            <w:w w:val="105"/>
            <w:shd w:fill="FFFF00" w:val="clear"/>
          </w:rPr>
          <w:t>User</w:t>
        </w:r>
      </w:ins>
      <w:ins w:id="247" w:author="Rivard, Christine" w:date="2015-03-17T09:07:00Z">
        <w:r>
          <w:rPr>
            <w:spacing w:val="0"/>
            <w:w w:val="105"/>
            <w:shd w:fill="FFFF00" w:val="clear"/>
          </w:rPr>
          <w:t xml:space="preserve"> </w:t>
        </w:r>
      </w:ins>
      <w:ins w:id="248" w:author="Rivard, Christine" w:date="2015-03-17T09:07:00Z">
        <w:r>
          <w:rPr>
            <w:w w:val="105"/>
            <w:shd w:fill="FFFF00" w:val="clear"/>
          </w:rPr>
          <w:t>Interface</w:t>
        </w:r>
      </w:ins>
      <w:ins w:id="249" w:author="Rivard, Christine" w:date="2015-03-17T09:07:00Z">
        <w:r>
          <w:rPr>
            <w:spacing w:val="0"/>
            <w:w w:val="105"/>
            <w:shd w:fill="FFFF00" w:val="clear"/>
          </w:rPr>
          <w:t xml:space="preserve">) </w:t>
        </w:r>
      </w:ins>
      <w:r>
        <w:rPr>
          <w:w w:val="105"/>
          <w:shd w:fill="FFFF00" w:val="clear"/>
        </w:rPr>
        <w:t>main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features.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shd w:fill="FFFF00" w:val="clear"/>
          <w:lang w:val="en-CA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val="en-CA"/>
        </w:rPr>
      </w:r>
    </w:p>
    <w:p>
      <w:pPr>
        <w:pStyle w:val="TextBody"/>
        <w:spacing w:lineRule="auto" w:line="249" w:before="172" w:after="0"/>
        <w:ind w:left="121" w:right="100" w:firstLine="11"/>
        <w:jc w:val="both"/>
        <w:rPr/>
      </w:pPr>
      <w:r>
        <w:rPr>
          <w:rFonts w:ascii="Georgia" w:hAnsi="Georgia"/>
          <w:b/>
          <w:w w:val="105"/>
          <w:shd w:fill="FFFF00" w:val="clear"/>
        </w:rPr>
        <w:t>Download</w:t>
      </w:r>
      <w:r>
        <w:rPr>
          <w:rFonts w:ascii="Georgia" w:hAnsi="Georgia"/>
          <w:b/>
          <w:spacing w:val="9"/>
          <w:w w:val="105"/>
          <w:shd w:fill="FFFF00" w:val="clear"/>
        </w:rPr>
        <w:t xml:space="preserve"> </w:t>
      </w:r>
      <w:r>
        <w:rPr>
          <w:rFonts w:ascii="Georgia" w:hAnsi="Georgia"/>
          <w:b/>
          <w:w w:val="105"/>
          <w:shd w:fill="FFFF00" w:val="clear"/>
        </w:rPr>
        <w:t>Data</w:t>
      </w:r>
      <w:ins w:id="250" w:author="Rivard, Christine" w:date="2015-03-17T09:17:00Z">
        <w:r>
          <w:rPr>
            <w:rFonts w:ascii="Georgia" w:hAnsi="Georgia"/>
            <w:b/>
            <w:w w:val="105"/>
            <w:shd w:fill="FFFF00" w:val="clear"/>
          </w:rPr>
          <w:t>:</w:t>
        </w:r>
      </w:ins>
      <w:r>
        <w:rPr>
          <w:rFonts w:ascii="Georgia" w:hAnsi="Georgia"/>
          <w:b/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tab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</w:t>
      </w:r>
      <w:del w:id="251" w:author="Rivard, Christine" w:date="2015-03-17T09:11:00Z">
        <w:r>
          <w:rPr>
            <w:w w:val="105"/>
            <w:shd w:fill="FFFF00" w:val="clear"/>
          </w:rPr>
          <w:delText xml:space="preserve">see </w:delText>
        </w:r>
      </w:del>
      <w:r>
        <w:rPr>
          <w:w w:val="105"/>
          <w:shd w:fill="FFFF00" w:val="clear"/>
        </w:rPr>
        <w:t>Figure</w:t>
      </w:r>
      <w:r>
        <w:rPr>
          <w:spacing w:val="2"/>
          <w:w w:val="105"/>
          <w:shd w:fill="FFFF00" w:val="clear"/>
        </w:rPr>
        <w:t xml:space="preserve"> </w:t>
      </w:r>
      <w:hyperlink w:anchor="_bookmark6">
        <w:r>
          <w:rPr>
            <w:rStyle w:val="InternetLink"/>
            <w:w w:val="105"/>
            <w:shd w:fill="FFFF00" w:val="clear"/>
          </w:rPr>
          <w:t>1.2a)</w:t>
        </w:r>
      </w:hyperlink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provides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interface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online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Canadian</w:t>
      </w:r>
      <w:r>
        <w:rPr>
          <w:spacing w:val="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Daily</w:t>
      </w:r>
      <w:r>
        <w:rPr>
          <w:w w:val="102"/>
          <w:shd w:fill="FFFF00" w:val="clear"/>
        </w:rPr>
        <w:t xml:space="preserve"> </w:t>
      </w:r>
      <w:r>
        <w:rPr>
          <w:w w:val="105"/>
          <w:shd w:fill="FFFF00" w:val="clear"/>
        </w:rPr>
        <w:t>Climate</w:t>
      </w:r>
      <w:r>
        <w:rPr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Database</w:t>
      </w:r>
      <w:r>
        <w:rPr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(CDCD)</w:t>
      </w:r>
      <w:ins w:id="252" w:author="Rivard, Christine" w:date="2015-03-17T09:13:00Z">
        <w:r>
          <w:rPr>
            <w:w w:val="105"/>
            <w:shd w:fill="FFFF00" w:val="clear"/>
          </w:rPr>
          <w:t>, owned and operated by Environment Canada,</w:t>
        </w:r>
      </w:ins>
      <w:r>
        <w:rPr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that</w:t>
      </w:r>
      <w:r>
        <w:rPr>
          <w:spacing w:val="4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allows</w:t>
      </w:r>
      <w:r>
        <w:rPr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</w:t>
      </w:r>
      <w:ins w:id="253" w:author="Rivard, Christine" w:date="2015-03-17T09:12:00Z">
        <w:r>
          <w:rPr>
            <w:w w:val="105"/>
            <w:shd w:fill="FFFF00" w:val="clear"/>
          </w:rPr>
          <w:t>he</w:t>
        </w:r>
      </w:ins>
      <w:del w:id="254" w:author="Rivard, Christine" w:date="2015-03-17T09:11:00Z">
        <w:r>
          <w:rPr>
            <w:w w:val="105"/>
            <w:shd w:fill="FFFF00" w:val="clear"/>
          </w:rPr>
          <w:delText>o</w:delText>
        </w:r>
      </w:del>
      <w:r>
        <w:rPr>
          <w:spacing w:val="48"/>
          <w:w w:val="105"/>
          <w:shd w:fill="FFFF00" w:val="clear"/>
        </w:rPr>
        <w:t xml:space="preserve"> </w:t>
      </w:r>
      <w:ins w:id="255" w:author="Rivard, Christine" w:date="2015-03-17T09:12:00Z">
        <w:r>
          <w:rPr>
            <w:w w:val="105"/>
            <w:shd w:fill="FFFF00" w:val="clear"/>
          </w:rPr>
          <w:t xml:space="preserve">interactive </w:t>
        </w:r>
      </w:ins>
      <w:r>
        <w:rPr>
          <w:w w:val="105"/>
          <w:shd w:fill="FFFF00" w:val="clear"/>
        </w:rPr>
        <w:t>query</w:t>
      </w:r>
      <w:r>
        <w:rPr>
          <w:spacing w:val="47"/>
          <w:w w:val="105"/>
          <w:shd w:fill="FFFF00" w:val="clear"/>
        </w:rPr>
        <w:t xml:space="preserve"> </w:t>
      </w:r>
      <w:ins w:id="256" w:author="Rivard, Christine" w:date="2015-03-17T09:12:00Z">
        <w:r>
          <w:rPr>
            <w:spacing w:val="47"/>
            <w:w w:val="105"/>
            <w:shd w:fill="FFFF00" w:val="clear"/>
          </w:rPr>
          <w:t xml:space="preserve">of </w:t>
        </w:r>
      </w:ins>
      <w:r>
        <w:rPr>
          <w:w w:val="105"/>
          <w:shd w:fill="FFFF00" w:val="clear"/>
        </w:rPr>
        <w:t>stations</w:t>
      </w:r>
      <w:r>
        <w:rPr>
          <w:spacing w:val="49"/>
          <w:w w:val="105"/>
          <w:shd w:fill="FFFF00" w:val="clear"/>
        </w:rPr>
        <w:t xml:space="preserve"> </w:t>
      </w:r>
      <w:del w:id="257" w:author="Rivard, Christine" w:date="2015-03-17T09:12:00Z">
        <w:r>
          <w:rPr>
            <w:w w:val="105"/>
            <w:shd w:fill="FFFF00" w:val="clear"/>
          </w:rPr>
          <w:delText>interactively</w:delText>
        </w:r>
      </w:del>
      <w:del w:id="258" w:author="Rivard, Christine" w:date="2015-03-17T09:12:00Z">
        <w:r>
          <w:rPr>
            <w:spacing w:val="47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by</w:t>
      </w:r>
      <w:r>
        <w:rPr>
          <w:spacing w:val="4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location</w:t>
      </w:r>
      <w:r>
        <w:rPr>
          <w:spacing w:val="4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coordinates,</w:t>
      </w:r>
      <w:r>
        <w:rPr>
          <w:w w:val="106"/>
          <w:shd w:fill="FFFF00" w:val="clear"/>
        </w:rPr>
        <w:t xml:space="preserve"> </w:t>
      </w:r>
      <w:ins w:id="259" w:author="Rivard, Christine" w:date="2015-03-17T09:12:00Z">
        <w:r>
          <w:rPr>
            <w:w w:val="106"/>
            <w:shd w:fill="FFFF00" w:val="clear"/>
          </w:rPr>
          <w:t xml:space="preserve">the </w:t>
        </w:r>
      </w:ins>
      <w:r>
        <w:rPr>
          <w:w w:val="105"/>
          <w:shd w:fill="FFFF00" w:val="clear"/>
        </w:rPr>
        <w:t>download</w:t>
      </w:r>
      <w:r>
        <w:rPr>
          <w:spacing w:val="21"/>
          <w:w w:val="105"/>
          <w:shd w:fill="FFFF00" w:val="clear"/>
        </w:rPr>
        <w:t xml:space="preserve"> </w:t>
      </w:r>
      <w:ins w:id="260" w:author="Rivard, Christine" w:date="2015-03-17T09:12:00Z">
        <w:r>
          <w:rPr>
            <w:spacing w:val="21"/>
            <w:w w:val="105"/>
            <w:shd w:fill="FFFF00" w:val="clear"/>
          </w:rPr>
          <w:t xml:space="preserve">of </w:t>
        </w:r>
      </w:ins>
      <w:del w:id="261" w:author="Rivard, Christine" w:date="2015-03-17T09:12:00Z">
        <w:r>
          <w:rPr>
            <w:w w:val="105"/>
            <w:shd w:fill="FFFF00" w:val="clear"/>
          </w:rPr>
          <w:delText>the</w:delText>
        </w:r>
      </w:del>
      <w:del w:id="262" w:author="Rivard, Christine" w:date="2015-03-17T09:12:00Z">
        <w:r>
          <w:rPr>
            <w:spacing w:val="22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available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data,</w:t>
      </w:r>
      <w:r>
        <w:rPr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23"/>
          <w:w w:val="105"/>
          <w:shd w:fill="FFFF00" w:val="clear"/>
        </w:rPr>
        <w:t xml:space="preserve"> </w:t>
      </w:r>
      <w:ins w:id="263" w:author="Rivard, Christine" w:date="2015-03-17T09:13:00Z">
        <w:r>
          <w:rPr>
            <w:spacing w:val="23"/>
            <w:w w:val="105"/>
            <w:shd w:fill="FFFF00" w:val="clear"/>
          </w:rPr>
          <w:t xml:space="preserve">the </w:t>
        </w:r>
      </w:ins>
      <w:r>
        <w:rPr>
          <w:w w:val="105"/>
          <w:shd w:fill="FFFF00" w:val="clear"/>
        </w:rPr>
        <w:t>automatic</w:t>
      </w:r>
      <w:del w:id="264" w:author="Rivard, Christine" w:date="2015-03-17T09:13:00Z">
        <w:r>
          <w:rPr>
            <w:w w:val="105"/>
            <w:shd w:fill="FFFF00" w:val="clear"/>
          </w:rPr>
          <w:delText>ally</w:delText>
        </w:r>
      </w:del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rearrange</w:t>
      </w:r>
      <w:del w:id="265" w:author="Rivard, Christine" w:date="2015-03-17T09:13:00Z">
        <w:r>
          <w:rPr>
            <w:w w:val="105"/>
            <w:shd w:fill="FFFF00" w:val="clear"/>
          </w:rPr>
          <w:delText>d</w:delText>
        </w:r>
      </w:del>
      <w:ins w:id="266" w:author="Rivard, Christine" w:date="2015-03-17T09:13:00Z">
        <w:r>
          <w:rPr>
            <w:w w:val="105"/>
            <w:shd w:fill="FFFF00" w:val="clear"/>
          </w:rPr>
          <w:t>ment</w:t>
        </w:r>
      </w:ins>
      <w:r>
        <w:rPr>
          <w:spacing w:val="22"/>
          <w:w w:val="105"/>
          <w:shd w:fill="FFFF00" w:val="clear"/>
        </w:rPr>
        <w:t xml:space="preserve"> </w:t>
      </w:r>
      <w:ins w:id="267" w:author="Rivard, Christine" w:date="2015-03-17T09:13:00Z">
        <w:r>
          <w:rPr>
            <w:spacing w:val="22"/>
            <w:w w:val="105"/>
            <w:shd w:fill="FFFF00" w:val="clear"/>
          </w:rPr>
          <w:t xml:space="preserve">of </w:t>
        </w:r>
      </w:ins>
      <w:r>
        <w:rPr>
          <w:w w:val="105"/>
          <w:shd w:fill="FFFF00" w:val="clear"/>
        </w:rPr>
        <w:t>the</w:t>
      </w:r>
      <w:r>
        <w:rPr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</w:t>
      </w:r>
      <w:r>
        <w:rPr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format</w:t>
      </w:r>
      <w:r>
        <w:rPr>
          <w:spacing w:val="2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compatible</w:t>
      </w:r>
      <w:r>
        <w:rPr>
          <w:spacing w:val="2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with</w:t>
      </w:r>
      <w:r>
        <w:rPr>
          <w:w w:val="106"/>
          <w:shd w:fill="FFFF00" w:val="clear"/>
        </w:rPr>
        <w:t xml:space="preserve"> </w:t>
      </w:r>
      <w:r>
        <w:rPr>
          <w:w w:val="105"/>
          <w:shd w:fill="FFFF00" w:val="clear"/>
        </w:rPr>
        <w:t>WHAT.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Alternately,</w:t>
      </w:r>
      <w:r>
        <w:rPr>
          <w:spacing w:val="7"/>
          <w:w w:val="105"/>
          <w:shd w:fill="FFFF00" w:val="clear"/>
        </w:rPr>
        <w:t xml:space="preserve"> </w:t>
      </w:r>
      <w:commentRangeStart w:id="6"/>
      <w:r>
        <w:rPr>
          <w:w w:val="105"/>
          <w:shd w:fill="FFFF00" w:val="clear"/>
        </w:rPr>
        <w:t>it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possible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provide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custom</w:t>
      </w:r>
      <w:r>
        <w:rPr>
          <w:spacing w:val="6"/>
          <w:w w:val="105"/>
          <w:shd w:fill="FFFF00" w:val="clear"/>
        </w:rPr>
        <w:t xml:space="preserve"> </w:t>
      </w:r>
      <w:r>
        <w:rPr>
          <w:spacing w:val="6"/>
          <w:w w:val="105"/>
          <w:shd w:fill="FFFF00" w:val="clear"/>
        </w:rPr>
      </w:r>
      <w:commentRangeEnd w:id="6"/>
      <w:r>
        <w:commentReference w:id="6"/>
      </w:r>
      <w:r>
        <w:rPr>
          <w:w w:val="105"/>
          <w:shd w:fill="FFFF00" w:val="clear"/>
        </w:rPr>
        <w:t>list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Canadian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stations</w:t>
      </w:r>
      <w:r>
        <w:rPr>
          <w:spacing w:val="6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which</w:t>
      </w:r>
      <w:r>
        <w:rPr>
          <w:shd w:fill="FFFF00" w:val="clear"/>
        </w:rPr>
        <w:t xml:space="preserve"> </w:t>
      </w:r>
      <w:r>
        <w:rPr>
          <w:w w:val="105"/>
          <w:shd w:fill="FFFF00" w:val="clear"/>
        </w:rPr>
        <w:t>data can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downloaded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formatted.</w:t>
      </w:r>
      <w:r>
        <w:rPr>
          <w:spacing w:val="2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At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moment,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it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not possible to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access</w:t>
      </w:r>
      <w:r>
        <w:rPr>
          <w:spacing w:val="1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data</w:t>
      </w:r>
      <w:r>
        <w:rPr>
          <w:w w:val="105"/>
          <w:shd w:fill="FFFF00" w:val="clear"/>
        </w:rPr>
        <w:t xml:space="preserve"> of</w:t>
      </w:r>
      <w:r>
        <w:rPr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29"/>
          <w:w w:val="103"/>
          <w:shd w:fill="FFFF00" w:val="clear"/>
        </w:rPr>
        <w:t xml:space="preserve"> </w:t>
      </w:r>
      <w:r>
        <w:rPr>
          <w:w w:val="105"/>
          <w:shd w:fill="FFFF00" w:val="clear"/>
        </w:rPr>
        <w:t>stations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located</w:t>
      </w:r>
      <w:r>
        <w:rPr>
          <w:spacing w:val="13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U.S.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feature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may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be</w:t>
      </w:r>
      <w:r>
        <w:rPr>
          <w:spacing w:val="15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added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future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release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14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software.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27" w:right="129" w:firstLine="6"/>
        <w:jc w:val="both"/>
        <w:rPr/>
      </w:pPr>
      <w:r>
        <w:rPr>
          <w:rFonts w:ascii="Georgia" w:hAnsi="Georgia"/>
          <w:b/>
          <w:w w:val="105"/>
          <w:shd w:fill="FFFF00" w:val="clear"/>
        </w:rPr>
        <w:t>Fill</w:t>
      </w:r>
      <w:ins w:id="268" w:author="Rivard, Christine" w:date="2015-03-17T09:35:00Z">
        <w:r>
          <w:rPr>
            <w:rFonts w:ascii="Georgia" w:hAnsi="Georgia"/>
            <w:b/>
            <w:w w:val="105"/>
            <w:shd w:fill="FFFF00" w:val="clear"/>
          </w:rPr>
          <w:t xml:space="preserve"> Data</w:t>
        </w:r>
      </w:ins>
      <w:ins w:id="269" w:author="Rivard, Christine" w:date="2015-03-17T09:17:00Z">
        <w:r>
          <w:rPr>
            <w:rFonts w:ascii="Georgia" w:hAnsi="Georgia"/>
            <w:b/>
            <w:w w:val="105"/>
            <w:shd w:fill="FFFF00" w:val="clear"/>
          </w:rPr>
          <w:t>:</w:t>
        </w:r>
      </w:ins>
      <w:r>
        <w:rPr>
          <w:rFonts w:ascii="Georgia" w:hAnsi="Georgia"/>
          <w:b/>
          <w:spacing w:val="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tab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(</w:t>
      </w:r>
      <w:del w:id="270" w:author="Rivard, Christine" w:date="2015-03-17T09:11:00Z">
        <w:r>
          <w:rPr>
            <w:w w:val="105"/>
            <w:shd w:fill="FFFF00" w:val="clear"/>
          </w:rPr>
          <w:delText>see</w:delText>
        </w:r>
      </w:del>
      <w:del w:id="271" w:author="Rivard, Christine" w:date="2015-03-17T09:11:00Z">
        <w:r>
          <w:rPr>
            <w:spacing w:val="0"/>
            <w:w w:val="105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Figure</w:t>
      </w:r>
      <w:r>
        <w:rPr>
          <w:spacing w:val="0"/>
          <w:w w:val="105"/>
          <w:shd w:fill="FFFF00" w:val="clear"/>
        </w:rPr>
        <w:t xml:space="preserve"> </w:t>
      </w:r>
      <w:hyperlink w:anchor="_bookmark6">
        <w:r>
          <w:rPr>
            <w:rStyle w:val="InternetLink"/>
            <w:w w:val="105"/>
            <w:shd w:fill="FFFF00" w:val="clear"/>
          </w:rPr>
          <w:t>1.2b)</w:t>
        </w:r>
      </w:hyperlink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where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you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can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automatically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estimate</w:t>
      </w:r>
      <w:r>
        <w:rPr>
          <w:spacing w:val="0"/>
          <w:w w:val="105"/>
          <w:shd w:fill="FFFF00" w:val="clear"/>
        </w:rPr>
        <w:t xml:space="preserve"> the </w:t>
      </w:r>
      <w:r>
        <w:rPr>
          <w:w w:val="105"/>
          <w:shd w:fill="FFFF00" w:val="clear"/>
        </w:rPr>
        <w:t>missing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daily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22"/>
          <w:w w:val="103"/>
          <w:shd w:fill="FFFF00" w:val="clear"/>
        </w:rPr>
        <w:t xml:space="preserve"> </w:t>
      </w:r>
      <w:r>
        <w:rPr>
          <w:w w:val="105"/>
          <w:shd w:fill="FFFF00" w:val="clear"/>
        </w:rPr>
        <w:t>values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your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</w:t>
      </w:r>
      <w:ins w:id="272" w:author="Rivard, Christine" w:date="2015-03-17T09:22:00Z">
        <w:r>
          <w:rPr>
            <w:w w:val="105"/>
            <w:shd w:fill="FFFF00" w:val="clear"/>
          </w:rPr>
          <w:t>set</w:t>
        </w:r>
      </w:ins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create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gapless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time-series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of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daily</w:t>
      </w:r>
      <w:r>
        <w:rPr>
          <w:spacing w:val="0"/>
          <w:w w:val="105"/>
          <w:shd w:fill="FFFF00" w:val="clear"/>
        </w:rPr>
        <w:t xml:space="preserve"> precipitation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air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temperature.</w:t>
      </w:r>
      <w:r>
        <w:rPr>
          <w:spacing w:val="2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Missing</w:t>
      </w:r>
      <w:r>
        <w:rPr>
          <w:spacing w:val="24"/>
          <w:w w:val="98"/>
          <w:shd w:fill="FFFF00" w:val="clear"/>
        </w:rPr>
        <w:t xml:space="preserve"> </w:t>
      </w:r>
      <w:r>
        <w:rPr>
          <w:w w:val="105"/>
          <w:shd w:fill="FFFF00" w:val="clear"/>
        </w:rPr>
        <w:t>data</w:t>
      </w:r>
      <w:r>
        <w:rPr>
          <w:spacing w:val="8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for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given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station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estimated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from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selected</w:t>
      </w:r>
      <w:r>
        <w:rPr>
          <w:spacing w:val="9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neighboring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stations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using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multiple</w:t>
      </w:r>
      <w:r>
        <w:rPr>
          <w:spacing w:val="24"/>
          <w:w w:val="104"/>
          <w:shd w:fill="FFFF00" w:val="clear"/>
        </w:rPr>
        <w:t xml:space="preserve"> </w:t>
      </w:r>
      <w:r>
        <w:rPr>
          <w:w w:val="105"/>
          <w:shd w:fill="FFFF00" w:val="clear"/>
        </w:rPr>
        <w:t>linear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regression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model.</w:t>
      </w:r>
      <w:ins w:id="273" w:author="Rivard, Christine" w:date="2015-03-17T09:22:00Z">
        <w:r>
          <w:rPr>
            <w:w w:val="105"/>
            <w:shd w:fill="FFFF00" w:val="clear"/>
          </w:rPr>
          <w:t xml:space="preserve"> Filled data are not </w:t>
        </w:r>
      </w:ins>
      <w:ins w:id="274" w:author="Rivard, Christine" w:date="2015-03-17T09:23:00Z">
        <w:r>
          <w:rPr>
            <w:w w:val="105"/>
            <w:shd w:fill="FFFF00" w:val="clear"/>
          </w:rPr>
          <w:t xml:space="preserve">subsequently </w:t>
        </w:r>
      </w:ins>
      <w:ins w:id="275" w:author="Rivard, Christine" w:date="2015-03-17T09:22:00Z">
        <w:r>
          <w:rPr>
            <w:w w:val="105"/>
            <w:shd w:fill="FFFF00" w:val="clear"/>
          </w:rPr>
          <w:t xml:space="preserve">used to fill </w:t>
        </w:r>
      </w:ins>
      <w:ins w:id="276" w:author="Rivard, Christine" w:date="2015-03-17T09:24:00Z">
        <w:r>
          <w:rPr>
            <w:w w:val="105"/>
            <w:shd w:fill="FFFF00" w:val="clear"/>
          </w:rPr>
          <w:t xml:space="preserve">other </w:t>
        </w:r>
      </w:ins>
      <w:ins w:id="277" w:author="Rivard, Christine" w:date="2015-03-17T09:22:00Z">
        <w:r>
          <w:rPr>
            <w:w w:val="105"/>
            <w:shd w:fill="FFFF00" w:val="clear"/>
          </w:rPr>
          <w:t>gaps.???</w:t>
        </w:r>
      </w:ins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06" w:right="126" w:firstLine="27"/>
        <w:jc w:val="both"/>
        <w:rPr/>
      </w:pPr>
      <w:ins w:id="278" w:author="Rivard, Christine" w:date="2015-03-17T09:24:00Z">
        <w:r>
          <w:rPr>
            <w:rFonts w:ascii="Georgia" w:hAnsi="Georgia"/>
            <w:b/>
            <w:w w:val="105"/>
          </w:rPr>
          <w:t xml:space="preserve">Well? </w:t>
        </w:r>
      </w:ins>
      <w:r>
        <w:rPr>
          <w:rFonts w:ascii="Georgia" w:hAnsi="Georgia"/>
          <w:b/>
          <w:w w:val="105"/>
        </w:rPr>
        <w:t>Hydrograph</w:t>
      </w:r>
      <w:ins w:id="279" w:author="Rivard, Christine" w:date="2015-03-17T09:17:00Z">
        <w:r>
          <w:rPr>
            <w:rFonts w:ascii="Georgia" w:hAnsi="Georgia"/>
            <w:b/>
            <w:w w:val="105"/>
          </w:rPr>
          <w:t>:</w:t>
        </w:r>
      </w:ins>
      <w:r>
        <w:rPr>
          <w:rFonts w:ascii="Georgia" w:hAnsi="Georgia"/>
          <w:b/>
          <w:spacing w:val="31"/>
          <w:w w:val="105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tab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is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used</w:t>
      </w:r>
      <w:r>
        <w:rPr>
          <w:spacing w:val="1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for</w:t>
      </w:r>
      <w:r>
        <w:rPr>
          <w:spacing w:val="12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viewing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plotting</w:t>
      </w:r>
      <w:r>
        <w:rPr>
          <w:spacing w:val="11"/>
          <w:w w:val="105"/>
          <w:shd w:fill="FFFF00" w:val="clear"/>
        </w:rPr>
        <w:t xml:space="preserve"> both </w:t>
      </w:r>
      <w:r>
        <w:rPr>
          <w:w w:val="105"/>
          <w:shd w:fill="FFFF00" w:val="clear"/>
        </w:rPr>
        <w:t>groundwater-level and weather data to better interpret the studied well.</w:t>
      </w:r>
      <w:r>
        <w:rPr>
          <w:spacing w:val="37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For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this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purpose,</w:t>
      </w:r>
      <w:r>
        <w:rPr>
          <w:spacing w:val="1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two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modes</w:t>
      </w:r>
      <w:r>
        <w:rPr>
          <w:spacing w:val="11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are</w:t>
      </w:r>
      <w:r>
        <w:rPr>
          <w:spacing w:val="28"/>
          <w:w w:val="107"/>
          <w:shd w:fill="FFFF00" w:val="clear"/>
        </w:rPr>
        <w:t xml:space="preserve"> </w:t>
      </w:r>
      <w:r>
        <w:rPr>
          <w:w w:val="105"/>
          <w:shd w:fill="FFFF00" w:val="clear"/>
        </w:rPr>
        <w:t>available:</w:t>
      </w:r>
      <w:r>
        <w:rPr>
          <w:spacing w:val="3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7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layout</w:t>
      </w:r>
      <w:r>
        <w:rPr>
          <w:rFonts w:ascii="Arial" w:hAnsi="Arial"/>
          <w:i/>
          <w:spacing w:val="22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7"/>
          <w:w w:val="105"/>
          <w:shd w:fill="FFFF00" w:val="clear"/>
        </w:rPr>
        <w:t xml:space="preserve"> </w:t>
      </w:r>
      <w:r>
        <w:rPr>
          <w:rFonts w:ascii="Arial" w:hAnsi="Arial"/>
          <w:i/>
          <w:w w:val="105"/>
          <w:shd w:fill="FFFF00" w:val="clear"/>
        </w:rPr>
        <w:t>computation</w:t>
      </w:r>
      <w:r>
        <w:rPr>
          <w:rFonts w:ascii="Arial" w:hAnsi="Arial"/>
          <w:i/>
          <w:spacing w:val="1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mode.</w:t>
      </w:r>
      <w:r>
        <w:rPr>
          <w:spacing w:val="31"/>
          <w:w w:val="105"/>
        </w:rPr>
        <w:t xml:space="preserve"> </w:t>
      </w:r>
      <w:r>
        <w:rPr>
          <w:w w:val="105"/>
          <w:shd w:fill="FFFF00" w:val="clear"/>
        </w:rPr>
        <w:t>Both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modes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share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7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same</w:t>
      </w:r>
      <w:r>
        <w:rPr>
          <w:spacing w:val="9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weather</w:t>
      </w:r>
      <w:r>
        <w:rPr>
          <w:spacing w:val="8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8"/>
          <w:w w:val="105"/>
          <w:shd w:fill="FFFF00" w:val="clear"/>
        </w:rPr>
        <w:t xml:space="preserve"> </w:t>
      </w:r>
      <w:r>
        <w:rPr>
          <w:spacing w:val="0"/>
          <w:w w:val="105"/>
          <w:shd w:fill="FFFF00" w:val="clear"/>
        </w:rPr>
        <w:t>water</w:t>
      </w:r>
      <w:ins w:id="280" w:author="Rivard, Christine" w:date="2015-03-17T09:25:00Z">
        <w:r>
          <w:rPr>
            <w:spacing w:val="24"/>
            <w:w w:val="112"/>
            <w:shd w:fill="FFFF00" w:val="clear"/>
          </w:rPr>
          <w:t>-</w:t>
        </w:r>
      </w:ins>
      <w:del w:id="281" w:author="Rivard, Christine" w:date="2015-03-17T09:25:00Z">
        <w:r>
          <w:rPr>
            <w:spacing w:val="24"/>
            <w:w w:val="112"/>
            <w:shd w:fill="FFFF00" w:val="clear"/>
          </w:rPr>
          <w:delText xml:space="preserve"> </w:delText>
        </w:r>
      </w:del>
      <w:r>
        <w:rPr>
          <w:w w:val="105"/>
          <w:shd w:fill="FFFF00" w:val="clear"/>
        </w:rPr>
        <w:t>level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dataset</w:t>
      </w:r>
      <w:ins w:id="282" w:author="Rivard, Christine" w:date="2015-03-17T09:26:00Z">
        <w:r>
          <w:rPr>
            <w:w w:val="105"/>
            <w:shd w:fill="FFFF00" w:val="clear"/>
          </w:rPr>
          <w:t>s</w:t>
        </w:r>
      </w:ins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and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it is</w:t>
      </w:r>
      <w:r>
        <w:rPr>
          <w:spacing w:val="0"/>
          <w:w w:val="105"/>
          <w:shd w:fill="FFFF00" w:val="clear"/>
        </w:rPr>
        <w:t xml:space="preserve"> possible</w:t>
      </w:r>
      <w:r>
        <w:rPr>
          <w:w w:val="105"/>
          <w:shd w:fill="FFFF00" w:val="clear"/>
        </w:rPr>
        <w:t xml:space="preserve"> to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switch from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one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mode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to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the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other</w:t>
      </w:r>
      <w:r>
        <w:rPr>
          <w:spacing w:val="0"/>
          <w:w w:val="105"/>
          <w:shd w:fill="FFFF00" w:val="clear"/>
        </w:rPr>
        <w:t xml:space="preserve"> </w:t>
      </w:r>
      <w:r>
        <w:rPr>
          <w:w w:val="105"/>
          <w:shd w:fill="FFFF00" w:val="clear"/>
        </w:rPr>
        <w:t>at any</w:t>
      </w:r>
      <w:ins w:id="283" w:author="Rivard, Christine" w:date="2015-03-17T09:26:00Z">
        <w:r>
          <w:rPr>
            <w:w w:val="105"/>
            <w:shd w:fill="FFFF00" w:val="clear"/>
          </w:rPr>
          <w:t xml:space="preserve"> </w:t>
        </w:r>
      </w:ins>
      <w:r>
        <w:rPr>
          <w:w w:val="105"/>
          <w:shd w:fill="FFFF00" w:val="clear"/>
        </w:rPr>
        <w:t>time.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layout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27"/>
        </w:rPr>
        <w:t xml:space="preserve"> </w:t>
      </w:r>
      <w:r>
        <w:rPr>
          <w:w w:val="105"/>
        </w:rPr>
        <w:t>(</w:t>
      </w:r>
      <w:del w:id="284" w:author="Rivard, Christine" w:date="2015-03-17T09:11:00Z">
        <w:r>
          <w:rPr>
            <w:w w:val="105"/>
          </w:rPr>
          <w:delText>see</w:delText>
        </w:r>
      </w:del>
      <w:del w:id="285" w:author="Rivard, Christine" w:date="2015-03-17T09:11:00Z">
        <w:r>
          <w:rPr>
            <w:spacing w:val="29"/>
            <w:w w:val="105"/>
          </w:rPr>
          <w:delText xml:space="preserve"> </w:delText>
        </w:r>
      </w:del>
      <w:r>
        <w:rPr>
          <w:w w:val="105"/>
        </w:rPr>
        <w:t>Figure</w:t>
      </w:r>
      <w:r>
        <w:rPr>
          <w:spacing w:val="31"/>
          <w:w w:val="105"/>
        </w:rPr>
        <w:t xml:space="preserve"> </w:t>
      </w:r>
      <w:hyperlink w:anchor="_bookmark6">
        <w:r>
          <w:rPr>
            <w:rStyle w:val="InternetLink"/>
            <w:w w:val="105"/>
          </w:rPr>
          <w:t>1.2c)</w:t>
        </w:r>
      </w:hyperlink>
      <w:r>
        <w:rPr>
          <w:spacing w:val="30"/>
          <w:w w:val="105"/>
        </w:rPr>
        <w:t xml:space="preserve"> </w:t>
      </w:r>
      <w:r>
        <w:rPr>
          <w:w w:val="105"/>
        </w:rPr>
        <w:t>provides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interface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interactively</w:t>
      </w:r>
      <w:r>
        <w:rPr>
          <w:spacing w:val="30"/>
          <w:w w:val="105"/>
        </w:rPr>
        <w:t xml:space="preserve"> </w:t>
      </w:r>
      <w:r>
        <w:rPr>
          <w:w w:val="105"/>
        </w:rPr>
        <w:t>produce</w:t>
      </w:r>
      <w:r>
        <w:rPr>
          <w:spacing w:val="30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28"/>
          <w:w w:val="105"/>
        </w:rPr>
        <w:t xml:space="preserve"> </w:t>
      </w:r>
      <w:r>
        <w:rPr>
          <w:w w:val="105"/>
        </w:rPr>
        <w:t>graphs</w:t>
      </w:r>
      <w:del w:id="286" w:author="Rivard, Christine" w:date="2015-03-17T09:26:00Z">
        <w:r>
          <w:rPr>
            <w:spacing w:val="30"/>
            <w:w w:val="105"/>
          </w:rPr>
          <w:delText xml:space="preserve"> </w:delText>
        </w:r>
      </w:del>
      <w:del w:id="287" w:author="Rivard, Christine" w:date="2015-03-17T09:26:00Z">
        <w:r>
          <w:rPr>
            <w:w w:val="105"/>
          </w:rPr>
          <w:delText>from</w:delText>
        </w:r>
      </w:del>
      <w:del w:id="288" w:author="Rivard, Christine" w:date="2015-03-17T09:26:00Z">
        <w:r>
          <w:rPr>
            <w:spacing w:val="24"/>
            <w:w w:val="103"/>
          </w:rPr>
          <w:delText xml:space="preserve"> </w:delText>
        </w:r>
      </w:del>
      <w:del w:id="289" w:author="Rivard, Christine" w:date="2015-03-17T09:26:00Z">
        <w:r>
          <w:rPr>
            <w:w w:val="105"/>
          </w:rPr>
          <w:delText>the</w:delText>
        </w:r>
      </w:del>
      <w:del w:id="290" w:author="Rivard, Christine" w:date="2015-03-17T09:26:00Z">
        <w:r>
          <w:rPr>
            <w:spacing w:val="0"/>
            <w:w w:val="105"/>
          </w:rPr>
          <w:delText xml:space="preserve"> </w:delText>
        </w:r>
      </w:del>
      <w:del w:id="291" w:author="Rivard, Christine" w:date="2015-03-17T09:26:00Z">
        <w:r>
          <w:rPr>
            <w:w w:val="105"/>
          </w:rPr>
          <w:delText>data</w:delText>
        </w:r>
      </w:del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computation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0"/>
          <w:w w:val="105"/>
        </w:rPr>
        <w:t xml:space="preserve"> </w:t>
      </w:r>
      <w:r>
        <w:rPr>
          <w:w w:val="105"/>
        </w:rPr>
        <w:t>(</w:t>
      </w:r>
      <w:del w:id="292" w:author="Rivard, Christine" w:date="2015-03-17T09:26:00Z">
        <w:r>
          <w:rPr>
            <w:w w:val="105"/>
          </w:rPr>
          <w:delText>see</w:delText>
        </w:r>
      </w:del>
      <w:del w:id="293" w:author="Rivard, Christine" w:date="2015-03-17T09:26:00Z">
        <w:r>
          <w:rPr>
            <w:spacing w:val="0"/>
            <w:w w:val="105"/>
          </w:rPr>
          <w:delText xml:space="preserve"> </w:delText>
        </w:r>
      </w:del>
      <w:r>
        <w:rPr>
          <w:w w:val="105"/>
        </w:rPr>
        <w:t>Figure</w:t>
      </w:r>
      <w:r>
        <w:rPr>
          <w:spacing w:val="0"/>
          <w:w w:val="105"/>
        </w:rPr>
        <w:t xml:space="preserve"> </w:t>
      </w:r>
      <w:hyperlink w:anchor="_bookmark6">
        <w:r>
          <w:rPr>
            <w:rStyle w:val="InternetLink"/>
            <w:w w:val="105"/>
          </w:rPr>
          <w:t>1.2d)</w:t>
        </w:r>
      </w:hyperlink>
      <w:r>
        <w:rPr>
          <w:spacing w:val="0"/>
          <w:w w:val="105"/>
        </w:rPr>
        <w:t xml:space="preserve"> </w:t>
      </w:r>
      <w:r>
        <w:rPr>
          <w:w w:val="105"/>
        </w:rPr>
        <w:t>consists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dynamic</w:t>
      </w:r>
      <w:r>
        <w:rPr>
          <w:spacing w:val="0"/>
          <w:w w:val="105"/>
        </w:rPr>
        <w:t xml:space="preserve"> </w:t>
      </w:r>
      <w:r>
        <w:rPr>
          <w:w w:val="105"/>
        </w:rPr>
        <w:t>graphical</w:t>
      </w:r>
      <w:r>
        <w:rPr>
          <w:spacing w:val="0"/>
          <w:w w:val="105"/>
        </w:rPr>
        <w:t xml:space="preserve"> </w:t>
      </w:r>
      <w:r>
        <w:rPr>
          <w:w w:val="105"/>
        </w:rPr>
        <w:t>environment</w:t>
      </w:r>
      <w:r>
        <w:rPr>
          <w:w w:val="104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explored</w:t>
      </w:r>
      <w:ins w:id="294" w:author="Rivard, Christine" w:date="2015-03-17T09:31:00Z">
        <w:r>
          <w:rPr>
            <w:w w:val="105"/>
          </w:rPr>
          <w:t xml:space="preserve"> (looked at?</w:t>
        </w:r>
      </w:ins>
      <w:ins w:id="295" w:author="Rivard, Christine" w:date="2015-03-17T09:32:00Z">
        <w:r>
          <w:rPr>
            <w:w w:val="105"/>
          </w:rPr>
          <w:t xml:space="preserve"> invertigated?)</w:t>
        </w:r>
      </w:ins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manipulated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analyzed</w:t>
      </w:r>
      <w:ins w:id="296" w:author="Rivard, Christine" w:date="2015-03-17T09:32:00Z">
        <w:r>
          <w:rPr>
            <w:w w:val="105"/>
          </w:rPr>
          <w:t xml:space="preserve"> over different time scale</w:t>
        </w:r>
      </w:ins>
      <w:ins w:id="297" w:author="Rivard, Christine" w:date="2015-03-17T09:33:00Z">
        <w:r>
          <w:rPr>
            <w:w w:val="105"/>
          </w:rPr>
          <w:t>s</w:t>
        </w:r>
      </w:ins>
      <w:r>
        <w:rPr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w w:val="105"/>
        </w:rPr>
        <w:t>Various</w:t>
      </w:r>
      <w:r>
        <w:rPr>
          <w:spacing w:val="6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6"/>
          <w:w w:val="105"/>
        </w:rPr>
        <w:t xml:space="preserve"> </w:t>
      </w:r>
      <w:r>
        <w:rPr>
          <w:w w:val="105"/>
        </w:rPr>
        <w:t>tools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available</w:t>
      </w:r>
      <w:r>
        <w:rPr>
          <w:w w:val="102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mode,</w:t>
      </w:r>
      <w:r>
        <w:rPr>
          <w:spacing w:val="9"/>
          <w:w w:val="105"/>
        </w:rPr>
        <w:t xml:space="preserve"> </w:t>
      </w:r>
      <w:r>
        <w:rPr>
          <w:w w:val="105"/>
        </w:rPr>
        <w:t>including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hydrograph</w:t>
      </w:r>
      <w:r>
        <w:rPr>
          <w:spacing w:val="9"/>
          <w:w w:val="105"/>
        </w:rPr>
        <w:t xml:space="preserve"> </w:t>
      </w:r>
      <w:r>
        <w:rPr>
          <w:w w:val="105"/>
        </w:rPr>
        <w:t>Master</w:t>
      </w:r>
      <w:r>
        <w:rPr>
          <w:spacing w:val="9"/>
          <w:w w:val="105"/>
        </w:rPr>
        <w:t xml:space="preserve"> </w:t>
      </w:r>
      <w:r>
        <w:rPr>
          <w:w w:val="105"/>
        </w:rPr>
        <w:t>Recession</w:t>
      </w:r>
      <w:r>
        <w:rPr>
          <w:spacing w:val="9"/>
          <w:w w:val="105"/>
        </w:rPr>
        <w:t xml:space="preserve"> </w:t>
      </w:r>
      <w:r>
        <w:rPr>
          <w:w w:val="105"/>
        </w:rPr>
        <w:t>Curve</w:t>
      </w:r>
      <w:r>
        <w:rPr>
          <w:spacing w:val="10"/>
          <w:w w:val="105"/>
        </w:rPr>
        <w:t xml:space="preserve"> </w:t>
      </w:r>
      <w:r>
        <w:rPr>
          <w:spacing w:val="0"/>
          <w:w w:val="105"/>
        </w:rPr>
        <w:t>(MRC)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9"/>
        </w:rPr>
        <w:t xml:space="preserve"> </w:t>
      </w:r>
      <w:r>
        <w:rPr>
          <w:w w:val="105"/>
        </w:rPr>
        <w:t>estimation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groundwater</w:t>
      </w:r>
      <w:r>
        <w:rPr>
          <w:spacing w:val="10"/>
          <w:w w:val="105"/>
        </w:rPr>
        <w:t xml:space="preserve"> </w:t>
      </w:r>
      <w:r>
        <w:rPr>
          <w:w w:val="105"/>
        </w:rPr>
        <w:t>recharge.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sectPr>
          <w:footerReference w:type="default" r:id="rId8"/>
          <w:type w:val="nextPage"/>
          <w:pgSz w:w="12240" w:h="15840"/>
          <w:pgMar w:left="1000" w:right="1000" w:header="0" w:top="106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/>
        <w:ind w:left="121" w:right="125" w:firstLine="11"/>
        <w:jc w:val="both"/>
        <w:rPr/>
      </w:pPr>
      <w:r>
        <w:rPr>
          <w:rFonts w:ascii="Georgia" w:hAnsi="Georgia"/>
          <w:b/>
          <w:w w:val="105"/>
        </w:rPr>
        <w:t>About</w:t>
      </w:r>
      <w:ins w:id="298" w:author="Rivard, Christine" w:date="2015-03-17T09:17:00Z">
        <w:r>
          <w:rPr>
            <w:rFonts w:ascii="Georgia" w:hAnsi="Georgia"/>
            <w:b/>
            <w:w w:val="105"/>
          </w:rPr>
          <w:t>:</w:t>
        </w:r>
      </w:ins>
      <w:r>
        <w:rPr>
          <w:rFonts w:ascii="Georgia" w:hAnsi="Georgia"/>
          <w:b/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w w:val="105"/>
        </w:rPr>
        <w:t>tab</w:t>
      </w:r>
      <w:r>
        <w:rPr>
          <w:spacing w:val="33"/>
          <w:w w:val="105"/>
        </w:rPr>
        <w:t xml:space="preserve"> </w:t>
      </w:r>
      <w:r>
        <w:rPr>
          <w:w w:val="105"/>
        </w:rPr>
        <w:t>(see</w:t>
      </w:r>
      <w:r>
        <w:rPr>
          <w:spacing w:val="31"/>
          <w:w w:val="105"/>
        </w:rPr>
        <w:t xml:space="preserve"> </w:t>
      </w:r>
      <w:r>
        <w:rPr>
          <w:w w:val="105"/>
        </w:rPr>
        <w:t>Figure</w:t>
      </w:r>
      <w:r>
        <w:rPr>
          <w:spacing w:val="33"/>
          <w:w w:val="105"/>
        </w:rPr>
        <w:t xml:space="preserve"> </w:t>
      </w:r>
      <w:hyperlink w:anchor="_bookmark5">
        <w:r>
          <w:rPr>
            <w:rStyle w:val="InternetLink"/>
            <w:w w:val="105"/>
          </w:rPr>
          <w:t>1.1)</w:t>
        </w:r>
      </w:hyperlink>
      <w:r>
        <w:rPr>
          <w:spacing w:val="32"/>
          <w:w w:val="105"/>
        </w:rPr>
        <w:t xml:space="preserve"> </w:t>
      </w:r>
      <w:r>
        <w:rPr>
          <w:w w:val="105"/>
        </w:rPr>
        <w:t>displays</w:t>
      </w:r>
      <w:r>
        <w:rPr>
          <w:spacing w:val="31"/>
          <w:w w:val="105"/>
        </w:rPr>
        <w:t xml:space="preserve"> </w:t>
      </w:r>
      <w:r>
        <w:rPr>
          <w:w w:val="105"/>
        </w:rPr>
        <w:t>copyright,</w:t>
      </w:r>
      <w:r>
        <w:rPr>
          <w:spacing w:val="38"/>
          <w:w w:val="105"/>
        </w:rPr>
        <w:t xml:space="preserve"> </w:t>
      </w:r>
      <w:r>
        <w:rPr>
          <w:spacing w:val="0"/>
          <w:w w:val="105"/>
        </w:rPr>
        <w:t>licensing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general</w:t>
      </w:r>
      <w:r>
        <w:rPr>
          <w:spacing w:val="3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2"/>
          <w:w w:val="105"/>
        </w:rPr>
        <w:t xml:space="preserve"> </w:t>
      </w:r>
      <w:r>
        <w:rPr>
          <w:w w:val="105"/>
        </w:rPr>
        <w:t>about</w:t>
      </w:r>
      <w:r>
        <w:rPr>
          <w:spacing w:val="28"/>
          <w:w w:val="111"/>
        </w:rPr>
        <w:t xml:space="preserve"> </w:t>
      </w:r>
      <w:r>
        <w:rPr>
          <w:w w:val="105"/>
        </w:rPr>
        <w:t>WHAT.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tabs>
          <w:tab w:val="left" w:pos="5300" w:leader="none"/>
        </w:tabs>
        <w:spacing w:lineRule="atLeast" w:line="200"/>
        <w:ind w:left="451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z w:val="20"/>
        </w:rPr>
        <w:tab/>
      </w:r>
    </w:p>
    <w:p>
      <w:pPr>
        <w:pStyle w:val="Normal"/>
        <w:tabs>
          <w:tab w:val="left" w:pos="6571" w:leader="none"/>
        </w:tabs>
        <w:spacing w:before="94" w:after="0"/>
        <w:ind w:left="1413" w:hanging="0"/>
        <w:rPr>
          <w:rFonts w:ascii="Georgia" w:hAnsi="Georgia" w:eastAsia="Georgia" w:cs="Georgia"/>
        </w:rPr>
      </w:pPr>
      <w:bookmarkStart w:id="8" w:name="_bookmark6"/>
      <w:bookmarkEnd w:id="8"/>
      <w:r>
        <w:rPr>
          <w:rFonts w:eastAsia="Georgia" w:cs="Georgia" w:ascii="Georgia" w:hAnsi="Georgia"/>
        </w:rPr>
        <w:t>(a)</w:t>
      </w:r>
      <w:r>
        <w:rPr>
          <w:rFonts w:eastAsia="Georgia" w:cs="Georgia" w:ascii="Georgia" w:hAnsi="Georgia"/>
          <w:spacing w:val="20"/>
        </w:rPr>
        <w:t xml:space="preserve"> </w:t>
      </w:r>
      <w:r>
        <w:rPr>
          <w:rFonts w:eastAsia="Georgia" w:cs="Georgia" w:ascii="Georgia" w:hAnsi="Georgia"/>
        </w:rPr>
        <w:t>‘‘Download</w:t>
      </w:r>
      <w:r>
        <w:rPr>
          <w:rFonts w:eastAsia="Georgia" w:cs="Georgia" w:ascii="Georgia" w:hAnsi="Georgia"/>
          <w:spacing w:val="20"/>
        </w:rPr>
        <w:t xml:space="preserve"> </w:t>
      </w:r>
      <w:r>
        <w:rPr>
          <w:rFonts w:eastAsia="Georgia" w:cs="Georgia" w:ascii="Georgia" w:hAnsi="Georgia"/>
        </w:rPr>
        <w:t>Data’’</w:t>
      </w:r>
      <w:r>
        <w:rPr>
          <w:rFonts w:eastAsia="Georgia" w:cs="Georgia" w:ascii="Georgia" w:hAnsi="Georgia"/>
          <w:spacing w:val="21"/>
        </w:rPr>
        <w:t xml:space="preserve"> </w:t>
      </w:r>
      <w:r>
        <w:rPr>
          <w:rFonts w:eastAsia="Georgia" w:cs="Georgia" w:ascii="Georgia" w:hAnsi="Georgia"/>
        </w:rPr>
        <w:t>tab.</w:t>
        <w:tab/>
        <w:t>(b)</w:t>
      </w:r>
      <w:r>
        <w:rPr>
          <w:rFonts w:eastAsia="Georgia" w:cs="Georgia" w:ascii="Georgia" w:hAnsi="Georgia"/>
          <w:spacing w:val="36"/>
        </w:rPr>
        <w:t xml:space="preserve"> </w:t>
      </w:r>
      <w:r>
        <w:rPr>
          <w:rFonts w:eastAsia="Georgia" w:cs="Georgia" w:ascii="Georgia" w:hAnsi="Georgia"/>
        </w:rPr>
        <w:t>‘‘Fill</w:t>
      </w:r>
      <w:del w:id="299" w:author="Rivard, Christine" w:date="2015-03-17T09:36:00Z">
        <w:r>
          <w:rPr>
            <w:rFonts w:eastAsia="Georgia" w:cs="Georgia" w:ascii="Georgia" w:hAnsi="Georgia"/>
          </w:rPr>
          <w:delText>’’</w:delText>
        </w:r>
      </w:del>
      <w:r>
        <w:rPr>
          <w:rFonts w:eastAsia="Georgia" w:cs="Georgia" w:ascii="Georgia" w:hAnsi="Georgia"/>
          <w:spacing w:val="35"/>
        </w:rPr>
        <w:t xml:space="preserve"> </w:t>
      </w:r>
      <w:r>
        <w:rPr>
          <w:rFonts w:eastAsia="Georgia" w:cs="Georgia" w:ascii="Georgia" w:hAnsi="Georgia"/>
        </w:rPr>
        <w:t>Data</w:t>
      </w:r>
      <w:ins w:id="300" w:author="Rivard, Christine" w:date="2015-03-17T09:36:00Z">
        <w:r>
          <w:rPr>
            <w:rFonts w:eastAsia="Georgia" w:cs="Georgia" w:ascii="Georgia" w:hAnsi="Georgia"/>
          </w:rPr>
          <w:t>”</w:t>
        </w:r>
      </w:ins>
      <w:r>
        <w:rPr>
          <w:rFonts w:eastAsia="Georgia" w:cs="Georgia" w:ascii="Georgia" w:hAnsi="Georgia"/>
          <w:spacing w:val="36"/>
        </w:rPr>
        <w:t xml:space="preserve"> </w:t>
      </w:r>
      <w:r>
        <w:rPr>
          <w:rFonts w:eastAsia="Georgia" w:cs="Georgia" w:ascii="Georgia" w:hAnsi="Georgia"/>
        </w:rPr>
        <w:t>tab.</w:t>
      </w:r>
    </w:p>
    <w:p>
      <w:pPr>
        <w:pStyle w:val="Normal"/>
        <w:spacing w:before="7" w:after="0"/>
        <w:rPr>
          <w:rFonts w:ascii="Georgia" w:hAnsi="Georgia" w:eastAsia="Georgia" w:cs="Georgia"/>
          <w:sz w:val="29"/>
          <w:szCs w:val="29"/>
        </w:rPr>
      </w:pPr>
      <w:r>
        <w:rPr>
          <w:rFonts w:eastAsia="Georgia" w:cs="Georgia" w:ascii="Georgia" w:hAnsi="Georgia"/>
          <w:sz w:val="29"/>
          <w:szCs w:val="29"/>
        </w:rPr>
      </w:r>
    </w:p>
    <w:p>
      <w:pPr>
        <w:pStyle w:val="Normal"/>
        <w:tabs>
          <w:tab w:val="left" w:pos="5339" w:leader="none"/>
        </w:tabs>
        <w:spacing w:lineRule="atLeast" w:line="200"/>
        <w:ind w:left="412" w:hanging="0"/>
        <w:rPr>
          <w:rFonts w:ascii="Georgia" w:hAnsi="Georgia" w:eastAsia="Georgia" w:cs="Georgia"/>
          <w:sz w:val="20"/>
          <w:szCs w:val="20"/>
        </w:rPr>
      </w:pPr>
      <w:r>
        <w:rPr>
          <w:rFonts w:ascii="Georgia" w:hAnsi="Georgia"/>
          <w:sz w:val="20"/>
        </w:rPr>
        <w:tab/>
      </w:r>
    </w:p>
    <w:p>
      <w:pPr>
        <w:pStyle w:val="Normal"/>
        <w:tabs>
          <w:tab w:val="left" w:pos="5314" w:leader="none"/>
        </w:tabs>
        <w:spacing w:before="94" w:after="0"/>
        <w:ind w:left="133" w:firstLine="510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(c)</w:t>
      </w:r>
      <w:r>
        <w:rPr>
          <w:rFonts w:eastAsia="Georgia" w:cs="Georgia" w:ascii="Georgia" w:hAnsi="Georgia"/>
          <w:spacing w:val="13"/>
        </w:rPr>
        <w:t xml:space="preserve"> </w:t>
      </w:r>
      <w:r>
        <w:rPr>
          <w:rFonts w:eastAsia="Georgia" w:cs="Georgia" w:ascii="Georgia" w:hAnsi="Georgia"/>
        </w:rPr>
        <w:t>‘‘</w:t>
      </w:r>
      <w:ins w:id="301" w:author="Rivard, Christine" w:date="2015-03-17T09:36:00Z">
        <w:r>
          <w:rPr>
            <w:rFonts w:eastAsia="Georgia" w:cs="Georgia" w:ascii="Georgia" w:hAnsi="Georgia"/>
          </w:rPr>
          <w:t xml:space="preserve">Well? </w:t>
        </w:r>
      </w:ins>
      <w:r>
        <w:rPr>
          <w:rFonts w:eastAsia="Georgia" w:cs="Georgia" w:ascii="Georgia" w:hAnsi="Georgia"/>
        </w:rPr>
        <w:t>Hydrograph’’</w:t>
      </w:r>
      <w:r>
        <w:rPr>
          <w:rFonts w:eastAsia="Georgia" w:cs="Georgia" w:ascii="Georgia" w:hAnsi="Georgia"/>
          <w:spacing w:val="13"/>
        </w:rPr>
        <w:t xml:space="preserve"> </w:t>
      </w:r>
      <w:r>
        <w:rPr>
          <w:rFonts w:eastAsia="Georgia" w:cs="Georgia" w:ascii="Georgia" w:hAnsi="Georgia"/>
        </w:rPr>
        <w:t>tab</w:t>
      </w:r>
      <w:r>
        <w:rPr>
          <w:rFonts w:eastAsia="Georgia" w:cs="Georgia" w:ascii="Georgia" w:hAnsi="Georgia"/>
          <w:spacing w:val="14"/>
        </w:rPr>
        <w:t xml:space="preserve"> </w:t>
      </w:r>
      <w:r>
        <w:rPr>
          <w:rFonts w:eastAsia="Georgia" w:cs="Georgia" w:ascii="Georgia" w:hAnsi="Georgia"/>
        </w:rPr>
        <w:t>in</w:t>
      </w:r>
      <w:r>
        <w:rPr>
          <w:rFonts w:eastAsia="Georgia" w:cs="Georgia" w:ascii="Georgia" w:hAnsi="Georgia"/>
          <w:spacing w:val="14"/>
        </w:rPr>
        <w:t xml:space="preserve"> </w:t>
      </w:r>
      <w:del w:id="302" w:author="Rivard, Christine" w:date="2015-03-17T09:36:00Z">
        <w:r>
          <w:rPr>
            <w:rFonts w:eastAsia="Georgia" w:cs="Georgia" w:ascii="Georgia" w:hAnsi="Georgia"/>
          </w:rPr>
          <w:delText>mode</w:delText>
        </w:r>
      </w:del>
      <w:del w:id="303" w:author="Rivard, Christine" w:date="2015-03-17T09:36:00Z">
        <w:r>
          <w:rPr>
            <w:rFonts w:eastAsia="Georgia" w:cs="Georgia" w:ascii="Georgia" w:hAnsi="Georgia"/>
            <w:spacing w:val="14"/>
          </w:rPr>
          <w:delText xml:space="preserve"> </w:delText>
        </w:r>
      </w:del>
      <w:r>
        <w:rPr>
          <w:rFonts w:eastAsia="Georgia" w:cs="Georgia" w:ascii="Georgia" w:hAnsi="Georgia"/>
        </w:rPr>
        <w:t>‘‘Layout’’</w:t>
      </w:r>
      <w:ins w:id="304" w:author="Rivard, Christine" w:date="2015-03-17T09:36:00Z">
        <w:r>
          <w:rPr>
            <w:rFonts w:eastAsia="Georgia" w:cs="Georgia" w:ascii="Georgia" w:hAnsi="Georgia"/>
          </w:rPr>
          <w:t xml:space="preserve"> mode</w:t>
        </w:r>
      </w:ins>
      <w:r>
        <w:rPr>
          <w:rFonts w:eastAsia="Georgia" w:cs="Georgia" w:ascii="Georgia" w:hAnsi="Georgia"/>
        </w:rPr>
        <w:t>.</w:t>
        <w:tab/>
        <w:t>(d)</w:t>
      </w:r>
      <w:r>
        <w:rPr>
          <w:rFonts w:eastAsia="Georgia" w:cs="Georgia" w:ascii="Georgia" w:hAnsi="Georgia"/>
          <w:spacing w:val="0"/>
        </w:rPr>
        <w:t xml:space="preserve"> </w:t>
      </w:r>
      <w:r>
        <w:rPr>
          <w:rFonts w:eastAsia="Georgia" w:cs="Georgia" w:ascii="Georgia" w:hAnsi="Georgia"/>
        </w:rPr>
        <w:t>‘‘Hydrograph’’</w:t>
      </w:r>
      <w:r>
        <w:rPr>
          <w:rFonts w:eastAsia="Georgia" w:cs="Georgia" w:ascii="Georgia" w:hAnsi="Georgia"/>
          <w:spacing w:val="0"/>
        </w:rPr>
        <w:t xml:space="preserve"> </w:t>
      </w:r>
      <w:r>
        <w:rPr>
          <w:rFonts w:eastAsia="Georgia" w:cs="Georgia" w:ascii="Georgia" w:hAnsi="Georgia"/>
        </w:rPr>
        <w:t>tab</w:t>
      </w:r>
      <w:r>
        <w:rPr>
          <w:rFonts w:eastAsia="Georgia" w:cs="Georgia" w:ascii="Georgia" w:hAnsi="Georgia"/>
          <w:spacing w:val="0"/>
        </w:rPr>
        <w:t xml:space="preserve"> </w:t>
      </w:r>
      <w:r>
        <w:rPr>
          <w:rFonts w:eastAsia="Georgia" w:cs="Georgia" w:ascii="Georgia" w:hAnsi="Georgia"/>
        </w:rPr>
        <w:t>in</w:t>
      </w:r>
      <w:r>
        <w:rPr>
          <w:rFonts w:eastAsia="Georgia" w:cs="Georgia" w:ascii="Georgia" w:hAnsi="Georgia"/>
          <w:spacing w:val="0"/>
        </w:rPr>
        <w:t xml:space="preserve"> </w:t>
      </w:r>
      <w:del w:id="305" w:author="Rivard, Christine" w:date="2015-03-17T09:36:00Z">
        <w:r>
          <w:rPr>
            <w:rFonts w:eastAsia="Georgia" w:cs="Georgia" w:ascii="Georgia" w:hAnsi="Georgia"/>
          </w:rPr>
          <w:delText>mode</w:delText>
        </w:r>
      </w:del>
      <w:del w:id="306" w:author="Rivard, Christine" w:date="2015-03-17T09:36:00Z">
        <w:r>
          <w:rPr>
            <w:rFonts w:eastAsia="Georgia" w:cs="Georgia" w:ascii="Georgia" w:hAnsi="Georgia"/>
            <w:spacing w:val="0"/>
          </w:rPr>
          <w:delText xml:space="preserve"> </w:delText>
        </w:r>
      </w:del>
      <w:r>
        <w:rPr>
          <w:rFonts w:eastAsia="Georgia" w:cs="Georgia" w:ascii="Georgia" w:hAnsi="Georgia"/>
        </w:rPr>
        <w:t>‘‘Computation’’</w:t>
      </w:r>
      <w:ins w:id="307" w:author="Rivard, Christine" w:date="2015-03-17T09:36:00Z">
        <w:r>
          <w:rPr>
            <w:rFonts w:eastAsia="Georgia" w:cs="Georgia" w:ascii="Georgia" w:hAnsi="Georgia"/>
          </w:rPr>
          <w:t xml:space="preserve"> mode</w:t>
        </w:r>
      </w:ins>
      <w:r>
        <w:rPr>
          <w:rFonts w:eastAsia="Georgia" w:cs="Georgia" w:ascii="Georgia" w:hAnsi="Georgia"/>
        </w:rPr>
        <w:t>.</w:t>
      </w:r>
    </w:p>
    <w:p>
      <w:pPr>
        <w:pStyle w:val="Normal"/>
        <w:spacing w:before="6" w:after="0"/>
        <w:rPr>
          <w:rFonts w:ascii="Georgia" w:hAnsi="Georgia" w:eastAsia="Georgia" w:cs="Georgia"/>
          <w:sz w:val="18"/>
          <w:szCs w:val="18"/>
        </w:rPr>
      </w:pPr>
      <w:r>
        <w:rPr>
          <w:rFonts w:eastAsia="Georgia" w:cs="Georgia" w:ascii="Georgia" w:hAnsi="Georgia"/>
          <w:sz w:val="18"/>
          <w:szCs w:val="18"/>
        </w:rPr>
      </w:r>
    </w:p>
    <w:p>
      <w:pPr>
        <w:pStyle w:val="TextBody"/>
        <w:spacing w:lineRule="auto" w:line="249"/>
        <w:ind w:left="101" w:right="112" w:firstLine="32"/>
        <w:jc w:val="both"/>
        <w:rPr/>
      </w:pPr>
      <w:r>
        <w:rPr/>
        <w:t>Figure</w:t>
      </w:r>
      <w:r>
        <w:rPr>
          <w:spacing w:val="23"/>
        </w:rPr>
        <w:t xml:space="preserve"> </w:t>
      </w:r>
      <w:r>
        <w:rPr/>
        <w:t>1.2:</w:t>
      </w:r>
      <w:r>
        <w:rPr>
          <w:spacing w:val="55"/>
        </w:rPr>
        <w:t xml:space="preserve"> </w:t>
      </w:r>
      <w:r>
        <w:rPr>
          <w:spacing w:val="0"/>
        </w:rPr>
        <w:t>Screenshot</w:t>
      </w:r>
      <w:ins w:id="308" w:author="Rivard, Christine" w:date="2015-03-17T09:37:00Z">
        <w:r>
          <w:rPr>
            <w:spacing w:val="0"/>
          </w:rPr>
          <w:t>s</w:t>
        </w:r>
      </w:ins>
      <w:r>
        <w:rPr>
          <w:spacing w:val="23"/>
        </w:rPr>
        <w:t xml:space="preserve"> </w:t>
      </w:r>
      <w:r>
        <w:rPr/>
        <w:t>of</w:t>
      </w:r>
      <w:r>
        <w:rPr>
          <w:spacing w:val="22"/>
        </w:rPr>
        <w:t xml:space="preserve"> </w:t>
      </w:r>
      <w:r>
        <w:rPr/>
        <w:t>WHAT</w:t>
      </w:r>
      <w:r>
        <w:rPr>
          <w:spacing w:val="24"/>
        </w:rPr>
        <w:t xml:space="preserve"> </w:t>
      </w:r>
      <w:r>
        <w:rPr/>
        <w:t>GUI</w:t>
      </w:r>
      <w:r>
        <w:rPr>
          <w:spacing w:val="22"/>
        </w:rPr>
        <w:t xml:space="preserve"> </w:t>
      </w:r>
      <w:r>
        <w:rPr/>
        <w:t>tabs</w:t>
      </w:r>
      <w:r>
        <w:rPr>
          <w:spacing w:val="23"/>
        </w:rPr>
        <w:t xml:space="preserve"> </w:t>
      </w:r>
      <w:r>
        <w:rPr/>
        <w:t>captured</w:t>
      </w:r>
      <w:r>
        <w:rPr>
          <w:spacing w:val="24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Ubuntu</w:t>
      </w:r>
      <w:r>
        <w:rPr>
          <w:spacing w:val="25"/>
        </w:rPr>
        <w:t xml:space="preserve"> </w:t>
      </w:r>
      <w:r>
        <w:rPr/>
        <w:t>Linux</w:t>
      </w:r>
      <w:r>
        <w:rPr>
          <w:spacing w:val="23"/>
        </w:rPr>
        <w:t xml:space="preserve"> </w:t>
      </w:r>
      <w:r>
        <w:rPr/>
        <w:t>14.04</w:t>
      </w:r>
      <w:ins w:id="309" w:author="Rivard, Christine" w:date="2015-03-17T09:38:00Z">
        <w:r>
          <w:rPr/>
          <w:t xml:space="preserve"> showing an example of project</w:t>
        </w:r>
      </w:ins>
      <w:r>
        <w:rPr/>
        <w:t>.</w:t>
      </w:r>
      <w:r>
        <w:rPr>
          <w:spacing w:val="55"/>
        </w:rPr>
        <w:t xml:space="preserve"> </w:t>
      </w:r>
      <w:r>
        <w:rPr/>
        <w:t>(a)</w:t>
      </w:r>
      <w:r>
        <w:rPr>
          <w:spacing w:val="23"/>
        </w:rPr>
        <w:t xml:space="preserve"> </w:t>
      </w:r>
      <w:r>
        <w:rPr>
          <w:spacing w:val="0"/>
        </w:rPr>
        <w:t>‘‘Download</w:t>
      </w:r>
      <w:r>
        <w:rPr>
          <w:spacing w:val="24"/>
        </w:rPr>
        <w:t xml:space="preserve"> </w:t>
      </w:r>
      <w:r>
        <w:rPr/>
        <w:t>Data’’</w:t>
      </w:r>
      <w:r>
        <w:rPr>
          <w:spacing w:val="36"/>
          <w:w w:val="101"/>
        </w:rPr>
        <w:t xml:space="preserve"> </w:t>
      </w:r>
      <w:r>
        <w:rPr/>
        <w:t>tab.</w:t>
      </w:r>
      <w:r>
        <w:rPr>
          <w:spacing w:val="50"/>
        </w:rPr>
        <w:t xml:space="preserve"> </w:t>
      </w:r>
      <w:r>
        <w:rPr/>
        <w:t>(b)</w:t>
      </w:r>
      <w:r>
        <w:rPr>
          <w:spacing w:val="22"/>
        </w:rPr>
        <w:t xml:space="preserve"> </w:t>
      </w:r>
      <w:r>
        <w:rPr/>
        <w:t>‘‘Fill</w:t>
      </w:r>
      <w:del w:id="310" w:author="Rivard, Christine" w:date="2015-03-17T09:37:00Z">
        <w:r>
          <w:rPr/>
          <w:delText>’</w:delText>
        </w:r>
      </w:del>
      <w:r>
        <w:rPr/>
        <w:t>’</w:t>
      </w:r>
      <w:r>
        <w:rPr>
          <w:spacing w:val="22"/>
        </w:rPr>
        <w:t xml:space="preserve"> </w:t>
      </w:r>
      <w:r>
        <w:rPr/>
        <w:t>Data</w:t>
      </w:r>
      <w:ins w:id="311" w:author="Rivard, Christine" w:date="2015-03-17T09:37:00Z">
        <w:r>
          <w:rPr/>
          <w:t>”</w:t>
        </w:r>
      </w:ins>
      <w:r>
        <w:rPr>
          <w:spacing w:val="22"/>
        </w:rPr>
        <w:t xml:space="preserve"> </w:t>
      </w:r>
      <w:r>
        <w:rPr/>
        <w:t>tab</w:t>
      </w:r>
      <w:r>
        <w:rPr>
          <w:spacing w:val="22"/>
        </w:rPr>
        <w:t xml:space="preserve"> </w:t>
      </w:r>
      <w:r>
        <w:rPr/>
        <w:t>(c)</w:t>
      </w:r>
      <w:r>
        <w:rPr>
          <w:spacing w:val="22"/>
        </w:rPr>
        <w:t xml:space="preserve"> </w:t>
      </w:r>
      <w:r>
        <w:rPr/>
        <w:t>‘‘</w:t>
      </w:r>
      <w:ins w:id="312" w:author="Rivard, Christine" w:date="2015-03-17T09:37:00Z">
        <w:r>
          <w:rPr/>
          <w:t xml:space="preserve">Well? </w:t>
        </w:r>
      </w:ins>
      <w:r>
        <w:rPr/>
        <w:t>Hydrograph’’</w:t>
      </w:r>
      <w:r>
        <w:rPr>
          <w:spacing w:val="21"/>
        </w:rPr>
        <w:t xml:space="preserve"> </w:t>
      </w:r>
      <w:r>
        <w:rPr/>
        <w:t>tab</w:t>
      </w:r>
      <w:r>
        <w:rPr>
          <w:spacing w:val="21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del w:id="313" w:author="Rivard, Christine" w:date="2015-03-17T09:37:00Z">
        <w:r>
          <w:rPr/>
          <w:delText>mode</w:delText>
        </w:r>
      </w:del>
      <w:del w:id="314" w:author="Rivard, Christine" w:date="2015-03-17T09:37:00Z">
        <w:r>
          <w:rPr>
            <w:spacing w:val="22"/>
          </w:rPr>
          <w:delText xml:space="preserve"> </w:delText>
        </w:r>
      </w:del>
      <w:r>
        <w:rPr/>
        <w:t>‘‘Layout’’</w:t>
      </w:r>
      <w:ins w:id="315" w:author="Rivard, Christine" w:date="2015-03-17T09:37:00Z">
        <w:r>
          <w:rPr/>
          <w:t xml:space="preserve"> mode</w:t>
        </w:r>
      </w:ins>
      <w:r>
        <w:rPr/>
        <w:t>.</w:t>
      </w:r>
      <w:r>
        <w:rPr>
          <w:spacing w:val="50"/>
        </w:rPr>
        <w:t xml:space="preserve"> </w:t>
      </w:r>
      <w:r>
        <w:rPr/>
        <w:t>(d)</w:t>
      </w:r>
      <w:r>
        <w:rPr>
          <w:spacing w:val="22"/>
        </w:rPr>
        <w:t xml:space="preserve"> </w:t>
      </w:r>
      <w:r>
        <w:rPr/>
        <w:t>‘‘Hydrograph’’</w:t>
      </w:r>
      <w:r>
        <w:rPr>
          <w:spacing w:val="21"/>
        </w:rPr>
        <w:t xml:space="preserve"> </w:t>
      </w:r>
      <w:r>
        <w:rPr/>
        <w:t>tab</w:t>
      </w:r>
      <w:r>
        <w:rPr>
          <w:spacing w:val="21"/>
        </w:rPr>
        <w:t xml:space="preserve"> </w:t>
      </w:r>
      <w:r>
        <w:rPr/>
        <w:t>in</w:t>
      </w:r>
      <w:r>
        <w:rPr>
          <w:spacing w:val="22"/>
        </w:rPr>
        <w:t xml:space="preserve"> </w:t>
      </w:r>
      <w:del w:id="316" w:author="Rivard, Christine" w:date="2015-03-17T09:38:00Z">
        <w:r>
          <w:rPr/>
          <w:delText xml:space="preserve">mode </w:delText>
        </w:r>
      </w:del>
      <w:r>
        <w:rPr/>
        <w:t>‘‘Computation’’</w:t>
      </w:r>
      <w:ins w:id="317" w:author="Rivard, Christine" w:date="2015-03-17T09:38:00Z">
        <w:r>
          <w:rPr/>
          <w:t xml:space="preserve"> mode</w:t>
        </w:r>
      </w:ins>
      <w:r>
        <w:rPr/>
        <w:t>.</w:t>
      </w:r>
    </w:p>
    <w:p>
      <w:pPr>
        <w:sectPr>
          <w:footerReference w:type="default" r:id="rId9"/>
          <w:type w:val="nextPage"/>
          <w:pgSz w:w="12240" w:h="15840"/>
          <w:pgMar w:left="102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before="3" w:after="0"/>
        <w:rPr>
          <w:rFonts w:ascii="Times New Roman" w:hAnsi="Times New Roman" w:eastAsia="Times New Roman" w:cs="Times New Roman"/>
          <w:sz w:val="30"/>
          <w:szCs w:val="30"/>
        </w:rPr>
      </w:pPr>
      <w:bookmarkStart w:id="9" w:name="_bookmark7"/>
      <w:bookmarkStart w:id="10" w:name="Workflow_for_Interpreting_Water-level_Ti"/>
      <w:bookmarkStart w:id="11" w:name="_bookmark7"/>
      <w:bookmarkStart w:id="12" w:name="Workflow_for_Interpreting_Water-level_Ti"/>
      <w:bookmarkEnd w:id="11"/>
      <w:bookmarkEnd w:id="12"/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tabs>
          <w:tab w:val="left" w:pos="869" w:leader="none"/>
        </w:tabs>
        <w:spacing w:before="22" w:after="0"/>
        <w:ind w:left="868" w:hanging="749"/>
        <w:jc w:val="both"/>
        <w:rPr>
          <w:rFonts w:ascii="Georgia" w:hAnsi="Georgia" w:eastAsia="Georgia" w:cs="Georgia"/>
          <w:sz w:val="49"/>
          <w:szCs w:val="49"/>
        </w:rPr>
      </w:pPr>
      <w:del w:id="318" w:author="Rivard, Christine" w:date="2015-03-25T15:29:00Z">
        <w:bookmarkStart w:id="13" w:name="_bookmark9"/>
        <w:bookmarkStart w:id="14" w:name="Projects_Management_in_WHAT"/>
        <w:bookmarkEnd w:id="13"/>
        <w:bookmarkEnd w:id="14"/>
        <w:commentRangeStart w:id="7"/>
        <w:r>
          <w:rPr>
            <w:rFonts w:ascii="Georgia" w:hAnsi="Georgia"/>
            <w:b/>
            <w:sz w:val="49"/>
          </w:rPr>
          <w:delText>Projects</w:delText>
        </w:r>
      </w:del>
      <w:del w:id="319" w:author="Rivard, Christine" w:date="2015-03-25T15:29:00Z">
        <w:r>
          <w:rPr>
            <w:rFonts w:ascii="Georgia" w:hAnsi="Georgia"/>
            <w:b/>
            <w:spacing w:val="0"/>
            <w:sz w:val="49"/>
          </w:rPr>
          <w:delText xml:space="preserve"> </w:delText>
        </w:r>
      </w:del>
      <w:ins w:id="320" w:author="Rivard, Christine" w:date="2015-03-25T16:39:00Z">
        <w:r>
          <w:rPr>
            <w:rFonts w:ascii="Georgia" w:hAnsi="Georgia"/>
            <w:b/>
            <w:spacing w:val="0"/>
            <w:sz w:val="49"/>
          </w:rPr>
          <w:t xml:space="preserve">Data </w:t>
        </w:r>
      </w:ins>
      <w:r>
        <w:rPr>
          <w:rFonts w:ascii="Georgia" w:hAnsi="Georgia"/>
          <w:b/>
          <w:sz w:val="49"/>
        </w:rPr>
        <w:t>Management</w:t>
      </w:r>
      <w:r>
        <w:rPr>
          <w:rFonts w:ascii="Georgia" w:hAnsi="Georgia"/>
          <w:b/>
          <w:spacing w:val="0"/>
          <w:sz w:val="49"/>
        </w:rPr>
        <w:t xml:space="preserve"> </w:t>
      </w:r>
      <w:r>
        <w:rPr>
          <w:rFonts w:ascii="Georgia" w:hAnsi="Georgia"/>
          <w:b/>
          <w:spacing w:val="0"/>
          <w:sz w:val="49"/>
        </w:rPr>
      </w:r>
      <w:ins w:id="321" w:author="Rivard, Christine" w:date="2015-03-25T16:39:00Z">
        <w:commentRangeEnd w:id="7"/>
        <w:r>
          <w:commentReference w:id="7"/>
        </w:r>
        <w:r>
          <w:rPr>
            <w:rFonts w:ascii="Georgia" w:hAnsi="Georgia"/>
            <w:b/>
            <w:spacing w:val="0"/>
            <w:sz w:val="49"/>
          </w:rPr>
          <w:t>by</w:t>
        </w:r>
      </w:ins>
      <w:ins w:id="322" w:author="Rivard, Christine" w:date="2015-03-25T15:29:00Z">
        <w:r>
          <w:rPr>
            <w:rFonts w:ascii="Georgia" w:hAnsi="Georgia"/>
            <w:b/>
            <w:spacing w:val="0"/>
            <w:sz w:val="49"/>
          </w:rPr>
          <w:t xml:space="preserve"> Projects </w:t>
        </w:r>
      </w:ins>
      <w:r>
        <w:rPr>
          <w:rFonts w:ascii="Georgia" w:hAnsi="Georgia"/>
          <w:b/>
          <w:sz w:val="49"/>
        </w:rPr>
        <w:t>in</w:t>
      </w:r>
      <w:r>
        <w:rPr>
          <w:rFonts w:ascii="Georgia" w:hAnsi="Georgia"/>
          <w:b/>
          <w:spacing w:val="0"/>
          <w:sz w:val="49"/>
        </w:rPr>
        <w:t xml:space="preserve"> </w:t>
      </w:r>
      <w:r>
        <w:rPr>
          <w:rFonts w:ascii="Georgia" w:hAnsi="Georgia"/>
          <w:b/>
          <w:sz w:val="49"/>
        </w:rPr>
        <w:t>WHAT</w:t>
      </w:r>
    </w:p>
    <w:p>
      <w:pPr>
        <w:pStyle w:val="Normal"/>
        <w:spacing w:before="9" w:after="0"/>
        <w:rPr>
          <w:rFonts w:ascii="Georgia" w:hAnsi="Georgia" w:eastAsia="Georgia" w:cs="Georgia"/>
          <w:b/>
          <w:b/>
          <w:bCs/>
          <w:sz w:val="71"/>
          <w:szCs w:val="71"/>
        </w:rPr>
      </w:pPr>
      <w:r>
        <w:rPr>
          <w:rFonts w:eastAsia="Georgia" w:cs="Georgia" w:ascii="Georgia" w:hAnsi="Georgia"/>
          <w:b/>
          <w:bCs/>
          <w:sz w:val="71"/>
          <w:szCs w:val="71"/>
        </w:rPr>
      </w:r>
    </w:p>
    <w:p>
      <w:pPr>
        <w:pStyle w:val="Normal"/>
        <w:numPr>
          <w:ilvl w:val="1"/>
          <w:numId w:val="2"/>
        </w:numPr>
        <w:tabs>
          <w:tab w:val="left" w:pos="1017" w:leader="none"/>
        </w:tabs>
        <w:jc w:val="both"/>
        <w:rPr>
          <w:rFonts w:ascii="Georgia" w:hAnsi="Georgia" w:eastAsia="Georgia" w:cs="Georgia"/>
          <w:sz w:val="34"/>
          <w:szCs w:val="34"/>
        </w:rPr>
      </w:pPr>
      <w:bookmarkStart w:id="15" w:name="_bookmark10"/>
      <w:bookmarkEnd w:id="15"/>
      <w:r>
        <w:rPr>
          <w:rFonts w:ascii="Georgia" w:hAnsi="Georgia"/>
          <w:b/>
          <w:sz w:val="34"/>
        </w:rPr>
        <w:t>Introduction</w:t>
      </w:r>
    </w:p>
    <w:p>
      <w:pPr>
        <w:pStyle w:val="TextBody"/>
        <w:spacing w:lineRule="auto" w:line="249" w:before="227" w:after="0"/>
        <w:ind w:left="127" w:right="104" w:firstLine="6"/>
        <w:jc w:val="both"/>
        <w:rPr/>
      </w:pP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0"/>
          <w:w w:val="105"/>
        </w:rPr>
        <w:t>managed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WHAT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spacing w:val="0"/>
          <w:w w:val="105"/>
        </w:rPr>
        <w:t>project.</w:t>
      </w:r>
      <w:r>
        <w:rPr>
          <w:spacing w:val="32"/>
          <w:w w:val="105"/>
        </w:rPr>
        <w:t xml:space="preserve"> </w:t>
      </w:r>
      <w:del w:id="323" w:author="Rivard, Christine" w:date="2015-03-25T16:40:00Z">
        <w:r>
          <w:rPr>
            <w:w w:val="105"/>
          </w:rPr>
          <w:delText>That</w:delText>
        </w:r>
      </w:del>
      <w:del w:id="324" w:author="Rivard, Christine" w:date="2015-03-25T16:40:00Z">
        <w:r>
          <w:rPr>
            <w:spacing w:val="5"/>
            <w:w w:val="105"/>
          </w:rPr>
          <w:delText xml:space="preserve"> </w:delText>
        </w:r>
      </w:del>
      <w:del w:id="325" w:author="Rivard, Christine" w:date="2015-03-25T16:40:00Z">
        <w:r>
          <w:rPr>
            <w:w w:val="105"/>
          </w:rPr>
          <w:delText>is</w:delText>
        </w:r>
      </w:del>
      <w:ins w:id="326" w:author="Rivard, Christine" w:date="2015-03-25T16:40:00Z">
        <w:r>
          <w:rPr>
            <w:w w:val="105"/>
          </w:rPr>
          <w:t>This includes</w:t>
        </w:r>
      </w:ins>
      <w:r>
        <w:rPr>
          <w:spacing w:val="5"/>
          <w:w w:val="105"/>
        </w:rPr>
        <w:t xml:space="preserve"> </w:t>
      </w:r>
      <w:r>
        <w:rPr>
          <w:w w:val="105"/>
        </w:rPr>
        <w:t>all</w:t>
      </w:r>
      <w:r>
        <w:rPr>
          <w:spacing w:val="5"/>
          <w:w w:val="105"/>
        </w:rPr>
        <w:t xml:space="preserve"> </w:t>
      </w:r>
      <w:r>
        <w:rPr>
          <w:w w:val="105"/>
        </w:rPr>
        <w:t>input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output</w:t>
      </w:r>
      <w:r>
        <w:rPr>
          <w:spacing w:val="5"/>
          <w:w w:val="105"/>
        </w:rPr>
        <w:t xml:space="preserve"> </w:t>
      </w:r>
      <w:r>
        <w:rPr>
          <w:w w:val="105"/>
        </w:rPr>
        <w:t>files</w:t>
      </w:r>
      <w:r>
        <w:rPr>
          <w:spacing w:val="5"/>
          <w:w w:val="105"/>
        </w:rPr>
        <w:t xml:space="preserve"> </w:t>
      </w:r>
      <w:r>
        <w:rPr>
          <w:w w:val="105"/>
        </w:rPr>
        <w:t>relative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4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saved</w:t>
      </w:r>
      <w:r>
        <w:rPr>
          <w:spacing w:val="0"/>
          <w:w w:val="105"/>
        </w:rPr>
        <w:t xml:space="preserve"> </w:t>
      </w:r>
      <w:r>
        <w:rPr>
          <w:w w:val="105"/>
        </w:rPr>
        <w:t>within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common</w:t>
      </w:r>
      <w:r>
        <w:rPr>
          <w:spacing w:val="0"/>
          <w:w w:val="105"/>
        </w:rPr>
        <w:t xml:space="preserve"> </w:t>
      </w:r>
      <w:r>
        <w:rPr>
          <w:w w:val="105"/>
        </w:rPr>
        <w:t>folder</w:t>
      </w:r>
      <w:r>
        <w:rPr>
          <w:spacing w:val="0"/>
          <w:w w:val="105"/>
        </w:rPr>
        <w:t xml:space="preserve"> </w:t>
      </w:r>
      <w:r>
        <w:rPr>
          <w:w w:val="105"/>
        </w:rPr>
        <w:t>called</w:t>
      </w:r>
      <w:r>
        <w:rPr>
          <w:spacing w:val="0"/>
          <w:w w:val="105"/>
        </w:rPr>
        <w:t xml:space="preserve"> </w:t>
      </w:r>
      <w:del w:id="327" w:author="Rivard, Christine" w:date="2015-03-25T16:41:00Z">
        <w:r>
          <w:rPr>
            <w:w w:val="105"/>
          </w:rPr>
          <w:delText>the</w:delText>
        </w:r>
      </w:del>
      <w:del w:id="328" w:author="Rivard, Christine" w:date="2015-03-25T16:41:00Z">
        <w:r>
          <w:rPr>
            <w:spacing w:val="0"/>
            <w:w w:val="105"/>
          </w:rPr>
          <w:delText xml:space="preserve"> </w:delText>
        </w:r>
      </w:del>
      <w:r>
        <w:rPr>
          <w:w w:val="105"/>
        </w:rPr>
        <w:t>‘‘project</w:t>
      </w:r>
      <w:r>
        <w:rPr>
          <w:spacing w:val="0"/>
          <w:w w:val="105"/>
        </w:rPr>
        <w:t xml:space="preserve"> </w:t>
      </w:r>
      <w:r>
        <w:rPr>
          <w:w w:val="105"/>
        </w:rPr>
        <w:t>folder’’.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management</w:t>
      </w:r>
      <w:r>
        <w:rPr>
          <w:spacing w:val="0"/>
          <w:w w:val="105"/>
        </w:rPr>
        <w:t xml:space="preserve"> </w:t>
      </w:r>
      <w:r>
        <w:rPr>
          <w:w w:val="105"/>
        </w:rPr>
        <w:t>system</w:t>
      </w:r>
      <w:r>
        <w:rPr>
          <w:spacing w:val="0"/>
          <w:w w:val="105"/>
        </w:rPr>
        <w:t xml:space="preserve"> </w:t>
      </w:r>
      <w:r>
        <w:rPr>
          <w:w w:val="105"/>
        </w:rPr>
        <w:t>allows</w:t>
      </w:r>
      <w:r>
        <w:rPr>
          <w:w w:val="98"/>
        </w:rPr>
        <w:t xml:space="preserve"> </w:t>
      </w:r>
      <w:r>
        <w:rPr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easily</w:t>
      </w:r>
      <w:r>
        <w:rPr>
          <w:spacing w:val="35"/>
          <w:w w:val="105"/>
        </w:rPr>
        <w:t xml:space="preserve"> </w:t>
      </w:r>
      <w:ins w:id="329" w:author="Rivard, Christine" w:date="2015-03-26T11:46:00Z">
        <w:r>
          <w:rPr>
            <w:spacing w:val="35"/>
            <w:w w:val="105"/>
          </w:rPr>
          <w:t>travel</w:t>
        </w:r>
      </w:ins>
      <w:ins w:id="330" w:author="Rivard, Christine" w:date="2015-03-25T16:43:00Z">
        <w:r>
          <w:rPr>
            <w:spacing w:val="35"/>
            <w:w w:val="105"/>
          </w:rPr>
          <w:t xml:space="preserve"> from one step to the other</w:t>
        </w:r>
      </w:ins>
      <w:ins w:id="331" w:author="Rivard, Christine" w:date="2015-03-26T11:46:00Z">
        <w:r>
          <w:rPr>
            <w:spacing w:val="35"/>
            <w:w w:val="105"/>
          </w:rPr>
          <w:t xml:space="preserve"> </w:t>
        </w:r>
      </w:ins>
      <w:commentRangeStart w:id="8"/>
      <w:r>
        <w:rPr>
          <w:w w:val="105"/>
        </w:rPr>
        <w:t>backup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move</w:t>
      </w:r>
      <w:r>
        <w:rPr>
          <w:spacing w:val="34"/>
          <w:w w:val="105"/>
        </w:rPr>
        <w:t xml:space="preserve"> </w:t>
      </w:r>
      <w:r>
        <w:rPr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projects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34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location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3"/>
          <w:w w:val="105"/>
        </w:rPr>
        <w:t xml:space="preserve"> </w:t>
      </w:r>
      <w:r>
        <w:rPr>
          <w:spacing w:val="33"/>
          <w:w w:val="105"/>
        </w:rPr>
      </w:r>
      <w:commentRangeEnd w:id="8"/>
      <w:r>
        <w:commentReference w:id="8"/>
      </w:r>
      <w:r>
        <w:rPr>
          <w:w w:val="105"/>
        </w:rPr>
        <w:t>since</w:t>
      </w:r>
      <w:r>
        <w:rPr>
          <w:spacing w:val="34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files</w:t>
      </w:r>
      <w:r>
        <w:rPr>
          <w:w w:val="98"/>
        </w:rPr>
        <w:t xml:space="preserve"> </w:t>
      </w:r>
      <w:del w:id="332" w:author="Rivard, Christine" w:date="2015-03-25T16:41:00Z">
        <w:r>
          <w:rPr>
            <w:w w:val="105"/>
          </w:rPr>
          <w:delText>relating</w:delText>
        </w:r>
      </w:del>
      <w:del w:id="333" w:author="Rivard, Christine" w:date="2015-03-25T16:41:00Z">
        <w:r>
          <w:rPr>
            <w:spacing w:val="16"/>
            <w:w w:val="105"/>
          </w:rPr>
          <w:delText xml:space="preserve"> </w:delText>
        </w:r>
      </w:del>
      <w:ins w:id="334" w:author="Rivard, Christine" w:date="2015-03-25T16:41:00Z">
        <w:r>
          <w:rPr>
            <w:w w:val="105"/>
          </w:rPr>
          <w:t>related</w:t>
        </w:r>
      </w:ins>
      <w:ins w:id="335" w:author="Rivard, Christine" w:date="2015-03-25T16:41:00Z">
        <w:r>
          <w:rPr>
            <w:spacing w:val="16"/>
            <w:w w:val="105"/>
          </w:rPr>
          <w:t xml:space="preserve"> </w:t>
        </w:r>
      </w:ins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w w:val="105"/>
        </w:rPr>
        <w:t>place.</w:t>
      </w:r>
    </w:p>
    <w:p>
      <w:pPr>
        <w:pStyle w:val="TextBody"/>
        <w:spacing w:lineRule="auto" w:line="249"/>
        <w:ind w:left="125" w:right="111" w:firstLine="359"/>
        <w:jc w:val="both"/>
        <w:rPr/>
      </w:pPr>
      <w:del w:id="336" w:author="Rivard, Christine" w:date="2015-03-26T11:47:00Z">
        <w:r>
          <w:rPr>
            <w:w w:val="105"/>
          </w:rPr>
          <w:delText>On</w:delText>
        </w:r>
      </w:del>
      <w:del w:id="337" w:author="Rivard, Christine" w:date="2015-03-26T11:47:00Z">
        <w:r>
          <w:rPr>
            <w:spacing w:val="0"/>
            <w:w w:val="105"/>
          </w:rPr>
          <w:delText xml:space="preserve"> </w:delText>
        </w:r>
      </w:del>
      <w:ins w:id="338" w:author="Rivard, Christine" w:date="2015-03-26T11:47:00Z">
        <w:r>
          <w:rPr>
            <w:w w:val="105"/>
          </w:rPr>
          <w:t>When you</w:t>
        </w:r>
      </w:ins>
      <w:ins w:id="339" w:author="Rivard, Christine" w:date="2015-03-26T11:47:00Z">
        <w:r>
          <w:rPr>
            <w:spacing w:val="0"/>
            <w:w w:val="105"/>
          </w:rPr>
          <w:t xml:space="preserve"> </w:t>
        </w:r>
      </w:ins>
      <w:r>
        <w:rPr>
          <w:w w:val="105"/>
        </w:rPr>
        <w:t>first</w:t>
      </w:r>
      <w:r>
        <w:rPr>
          <w:spacing w:val="0"/>
          <w:w w:val="105"/>
        </w:rPr>
        <w:t xml:space="preserve"> </w:t>
      </w:r>
      <w:r>
        <w:rPr>
          <w:w w:val="105"/>
        </w:rPr>
        <w:t>launch</w:t>
      </w:r>
      <w:del w:id="340" w:author="Rivard, Christine" w:date="2015-03-26T11:47:00Z">
        <w:r>
          <w:rPr>
            <w:w w:val="105"/>
          </w:rPr>
          <w:delText>,</w:delText>
        </w:r>
      </w:del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ins w:id="341" w:author="Rivard, Christine" w:date="2015-03-26T11:47:00Z">
        <w:r>
          <w:rPr>
            <w:w w:val="105"/>
          </w:rPr>
          <w:t>, the software</w:t>
        </w:r>
      </w:ins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an</w:t>
      </w:r>
      <w:r>
        <w:rPr>
          <w:spacing w:val="0"/>
          <w:w w:val="105"/>
        </w:rPr>
        <w:t xml:space="preserve"> </w:t>
      </w:r>
      <w:r>
        <w:rPr>
          <w:w w:val="105"/>
        </w:rPr>
        <w:t>example</w:t>
      </w:r>
      <w:r>
        <w:rPr>
          <w:spacing w:val="0"/>
          <w:w w:val="105"/>
        </w:rPr>
        <w:t xml:space="preserve"> </w:t>
      </w:r>
      <w:del w:id="342" w:author="Rivard, Christine" w:date="2015-03-26T11:48:00Z">
        <w:r>
          <w:rPr>
            <w:w w:val="105"/>
          </w:rPr>
          <w:delText>that</w:delText>
        </w:r>
      </w:del>
      <w:del w:id="343" w:author="Rivard, Christine" w:date="2015-03-26T11:48:00Z">
        <w:r>
          <w:rPr>
            <w:spacing w:val="0"/>
            <w:w w:val="105"/>
          </w:rPr>
          <w:delText xml:space="preserve"> </w:delText>
        </w:r>
      </w:del>
      <w:del w:id="344" w:author="Rivard, Christine" w:date="2015-03-26T11:48:00Z">
        <w:r>
          <w:rPr>
            <w:w w:val="105"/>
          </w:rPr>
          <w:delText>is</w:delText>
        </w:r>
      </w:del>
      <w:del w:id="345" w:author="Rivard, Christine" w:date="2015-03-26T11:48:00Z">
        <w:r>
          <w:rPr>
            <w:spacing w:val="0"/>
            <w:w w:val="105"/>
          </w:rPr>
          <w:delText xml:space="preserve"> </w:delText>
        </w:r>
      </w:del>
      <w:del w:id="346" w:author="Rivard, Christine" w:date="2015-03-26T11:48:00Z">
        <w:r>
          <w:rPr>
            <w:w w:val="105"/>
          </w:rPr>
          <w:delText>distributed</w:delText>
        </w:r>
      </w:del>
      <w:del w:id="347" w:author="Rivard, Christine" w:date="2015-03-26T11:48:00Z">
        <w:r>
          <w:rPr>
            <w:spacing w:val="0"/>
            <w:w w:val="105"/>
          </w:rPr>
          <w:delText xml:space="preserve"> </w:delText>
        </w:r>
      </w:del>
      <w:del w:id="348" w:author="Rivard, Christine" w:date="2015-03-26T11:48:00Z">
        <w:r>
          <w:rPr>
            <w:w w:val="105"/>
          </w:rPr>
          <w:delText>with</w:delText>
        </w:r>
      </w:del>
      <w:del w:id="349" w:author="Rivard, Christine" w:date="2015-03-26T11:48:00Z">
        <w:r>
          <w:rPr>
            <w:spacing w:val="0"/>
            <w:w w:val="105"/>
          </w:rPr>
          <w:delText xml:space="preserve"> </w:delText>
        </w:r>
      </w:del>
      <w:del w:id="350" w:author="Rivard, Christine" w:date="2015-03-26T11:48:00Z">
        <w:r>
          <w:rPr>
            <w:w w:val="105"/>
          </w:rPr>
          <w:delText>the</w:delText>
        </w:r>
      </w:del>
      <w:del w:id="351" w:author="Rivard, Christine" w:date="2015-03-26T11:48:00Z">
        <w:r>
          <w:rPr>
            <w:spacing w:val="0"/>
            <w:w w:val="105"/>
          </w:rPr>
          <w:delText xml:space="preserve"> </w:delText>
        </w:r>
      </w:del>
      <w:del w:id="352" w:author="Rivard, Christine" w:date="2015-03-26T11:48:00Z">
        <w:r>
          <w:rPr>
            <w:w w:val="105"/>
          </w:rPr>
          <w:delText>software</w:delText>
        </w:r>
      </w:del>
      <w:del w:id="353" w:author="Rivard, Christine" w:date="2015-03-26T11:48:00Z">
        <w:r>
          <w:rPr>
            <w:w w:val="101"/>
          </w:rPr>
          <w:delText xml:space="preserve"> </w:delText>
        </w:r>
      </w:del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necessary</w:t>
      </w:r>
      <w:r>
        <w:rPr>
          <w:spacing w:val="22"/>
          <w:w w:val="105"/>
        </w:rPr>
        <w:t xml:space="preserve"> </w:t>
      </w:r>
      <w:r>
        <w:rPr>
          <w:w w:val="105"/>
        </w:rPr>
        <w:t>files</w:t>
      </w:r>
      <w:r>
        <w:rPr>
          <w:spacing w:val="24"/>
          <w:w w:val="105"/>
        </w:rPr>
        <w:t xml:space="preserve"> </w:t>
      </w:r>
      <w:ins w:id="354" w:author="Rivard, Christine" w:date="2015-03-26T11:48:00Z">
        <w:r>
          <w:rPr>
            <w:spacing w:val="24"/>
            <w:w w:val="105"/>
          </w:rPr>
          <w:t xml:space="preserve">that allows you </w:t>
        </w:r>
      </w:ins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easily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quickly</w:t>
      </w:r>
      <w:r>
        <w:rPr>
          <w:spacing w:val="24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ins w:id="355" w:author="Rivard, Christine" w:date="2015-03-26T11:49:00Z">
        <w:r>
          <w:rPr>
            <w:spacing w:val="24"/>
            <w:w w:val="105"/>
          </w:rPr>
          <w:t xml:space="preserve">different </w:t>
        </w:r>
      </w:ins>
      <w:r>
        <w:rPr>
          <w:w w:val="105"/>
        </w:rPr>
        <w:t>functionalit</w:t>
      </w:r>
      <w:ins w:id="356" w:author="Rivard, Christine" w:date="2015-03-26T11:46:00Z">
        <w:r>
          <w:rPr>
            <w:w w:val="105"/>
          </w:rPr>
          <w:t>ies</w:t>
        </w:r>
      </w:ins>
      <w:del w:id="357" w:author="Rivard, Christine" w:date="2015-03-26T11:46:00Z">
        <w:r>
          <w:rPr>
            <w:w w:val="105"/>
          </w:rPr>
          <w:delText>y</w:delText>
        </w:r>
      </w:del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title</w:t>
      </w:r>
      <w:r>
        <w:rPr>
          <w:w w:val="113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current</w:t>
      </w:r>
      <w:del w:id="358" w:author="Rivard, Christine" w:date="2015-03-26T11:50:00Z">
        <w:r>
          <w:rPr>
            <w:w w:val="105"/>
          </w:rPr>
          <w:delText>ly</w:delText>
        </w:r>
      </w:del>
      <w:del w:id="359" w:author="Rivard, Christine" w:date="2015-03-26T11:50:00Z">
        <w:r>
          <w:rPr>
            <w:spacing w:val="25"/>
            <w:w w:val="105"/>
          </w:rPr>
          <w:delText xml:space="preserve"> </w:delText>
        </w:r>
      </w:del>
      <w:del w:id="360" w:author="Rivard, Christine" w:date="2015-03-26T11:50:00Z">
        <w:r>
          <w:rPr>
            <w:w w:val="105"/>
          </w:rPr>
          <w:delText>opened</w:delText>
        </w:r>
      </w:del>
      <w:r>
        <w:rPr>
          <w:spacing w:val="23"/>
          <w:w w:val="105"/>
        </w:rPr>
        <w:t xml:space="preserve"> </w:t>
      </w:r>
      <w:r>
        <w:rPr>
          <w:w w:val="105"/>
        </w:rPr>
        <w:t>project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shown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menu</w:t>
      </w:r>
      <w:r>
        <w:rPr>
          <w:spacing w:val="22"/>
          <w:w w:val="105"/>
        </w:rPr>
        <w:t xml:space="preserve"> </w:t>
      </w:r>
      <w:r>
        <w:rPr>
          <w:w w:val="105"/>
        </w:rPr>
        <w:t>bar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top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del w:id="361" w:author="Rivard, Christine" w:date="2015-03-26T11:51:00Z">
        <w:r>
          <w:rPr>
            <w:w w:val="105"/>
          </w:rPr>
          <w:delText>interface</w:delText>
        </w:r>
      </w:del>
      <w:ins w:id="362" w:author="Rivard, Christine" w:date="2015-03-26T11:51:00Z">
        <w:r>
          <w:rPr>
            <w:w w:val="105"/>
          </w:rPr>
          <w:t>page?</w:t>
        </w:r>
      </w:ins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Additional</w:t>
      </w:r>
      <w:r>
        <w:rPr>
          <w:w w:val="107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commentRangeStart w:id="9"/>
      <w:r>
        <w:rPr>
          <w:w w:val="105"/>
        </w:rPr>
        <w:t>displayed</w:t>
      </w:r>
      <w:r>
        <w:rPr>
          <w:spacing w:val="14"/>
          <w:w w:val="105"/>
        </w:rPr>
        <w:t xml:space="preserve"> </w:t>
      </w:r>
      <w:r>
        <w:rPr>
          <w:spacing w:val="14"/>
          <w:w w:val="105"/>
        </w:rPr>
      </w:r>
      <w:commentRangeEnd w:id="9"/>
      <w:r>
        <w:commentReference w:id="9"/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clicking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small</w:t>
      </w:r>
      <w:r>
        <w:rPr>
          <w:spacing w:val="15"/>
          <w:w w:val="105"/>
        </w:rPr>
        <w:t xml:space="preserve"> </w:t>
      </w:r>
      <w:r>
        <w:rPr>
          <w:w w:val="105"/>
        </w:rPr>
        <w:t>‘‘i’’</w:t>
      </w:r>
      <w:r>
        <w:rPr>
          <w:spacing w:val="15"/>
          <w:w w:val="105"/>
        </w:rPr>
        <w:t xml:space="preserve"> </w:t>
      </w:r>
      <w:r>
        <w:rPr>
          <w:w w:val="105"/>
        </w:rPr>
        <w:t>icon</w:t>
      </w:r>
      <w:r>
        <w:rPr>
          <w:spacing w:val="13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project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name.</w:t>
      </w:r>
      <w:r>
        <w:rPr>
          <w:spacing w:val="41"/>
          <w:w w:val="105"/>
        </w:rPr>
        <w:t xml:space="preserve"> </w:t>
      </w:r>
      <w:del w:id="363" w:author="Rivard, Christine" w:date="2015-03-26T11:52:00Z">
        <w:r>
          <w:rPr>
            <w:w w:val="105"/>
          </w:rPr>
          <w:delText>There</w:delText>
        </w:r>
      </w:del>
      <w:del w:id="364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65" w:author="Rivard, Christine" w:date="2015-03-26T11:52:00Z">
        <w:r>
          <w:rPr>
            <w:w w:val="105"/>
          </w:rPr>
          <w:delText>can</w:delText>
        </w:r>
      </w:del>
      <w:del w:id="366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367" w:author="Rivard, Christine" w:date="2015-03-26T11:52:00Z">
        <w:r>
          <w:rPr>
            <w:w w:val="105"/>
          </w:rPr>
          <w:delText>be</w:delText>
        </w:r>
      </w:del>
      <w:del w:id="368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369" w:author="Rivard, Christine" w:date="2015-03-26T11:52:00Z">
        <w:r>
          <w:rPr>
            <w:w w:val="105"/>
          </w:rPr>
          <w:delText>only</w:delText>
        </w:r>
      </w:del>
      <w:del w:id="370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71" w:author="Rivard, Christine" w:date="2015-03-26T11:52:00Z">
        <w:r>
          <w:rPr>
            <w:w w:val="105"/>
          </w:rPr>
          <w:delText>one</w:delText>
        </w:r>
      </w:del>
      <w:del w:id="372" w:author="Rivard, Christine" w:date="2015-03-26T11:52:00Z">
        <w:r>
          <w:rPr>
            <w:spacing w:val="15"/>
            <w:w w:val="105"/>
          </w:rPr>
          <w:delText xml:space="preserve"> </w:delText>
        </w:r>
      </w:del>
      <w:del w:id="373" w:author="Rivard, Christine" w:date="2015-03-26T11:52:00Z">
        <w:r>
          <w:rPr>
            <w:w w:val="105"/>
          </w:rPr>
          <w:delText>opened</w:delText>
        </w:r>
      </w:del>
      <w:ins w:id="374" w:author="Rivard, Christine" w:date="2015-03-26T11:52:00Z">
        <w:r>
          <w:rPr>
            <w:w w:val="105"/>
          </w:rPr>
          <w:t>Only one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ins w:id="375" w:author="Rivard, Christine" w:date="2015-03-26T11:52:00Z">
        <w:r>
          <w:rPr>
            <w:spacing w:val="13"/>
            <w:w w:val="105"/>
          </w:rPr>
          <w:t xml:space="preserve">can be open </w:t>
        </w:r>
      </w:ins>
      <w:del w:id="376" w:author="Rivard, Christine" w:date="2015-03-26T11:52:00Z">
        <w:r>
          <w:rPr>
            <w:w w:val="105"/>
          </w:rPr>
          <w:delText>per</w:delText>
        </w:r>
      </w:del>
      <w:del w:id="377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78" w:author="Rivard, Christine" w:date="2015-03-26T11:52:00Z">
        <w:r>
          <w:rPr>
            <w:w w:val="105"/>
          </w:rPr>
          <w:delText>instance</w:delText>
        </w:r>
      </w:del>
      <w:del w:id="379" w:author="Rivard, Christine" w:date="2015-03-26T11:52:00Z">
        <w:r>
          <w:rPr>
            <w:spacing w:val="14"/>
            <w:w w:val="105"/>
          </w:rPr>
          <w:delText xml:space="preserve"> </w:delText>
        </w:r>
      </w:del>
      <w:del w:id="380" w:author="Rivard, Christine" w:date="2015-03-26T11:52:00Z">
        <w:r>
          <w:rPr>
            <w:w w:val="105"/>
          </w:rPr>
          <w:delText>of</w:delText>
        </w:r>
      </w:del>
      <w:ins w:id="381" w:author="Rivard, Christine" w:date="2015-03-26T11:52:00Z">
        <w:r>
          <w:rPr>
            <w:w w:val="105"/>
          </w:rPr>
          <w:t>in</w:t>
        </w:r>
      </w:ins>
      <w:r>
        <w:rPr>
          <w:spacing w:val="15"/>
          <w:w w:val="105"/>
        </w:rPr>
        <w:t xml:space="preserve"> </w:t>
      </w:r>
      <w:r>
        <w:rPr>
          <w:w w:val="105"/>
        </w:rPr>
        <w:t>WHAT.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1017" w:leader="none"/>
        </w:tabs>
        <w:spacing w:before="146" w:after="0"/>
        <w:jc w:val="both"/>
        <w:rPr>
          <w:rFonts w:ascii="Georgia" w:hAnsi="Georgia" w:eastAsia="Georgia" w:cs="Georgia"/>
          <w:sz w:val="34"/>
          <w:szCs w:val="34"/>
        </w:rPr>
      </w:pPr>
      <w:bookmarkStart w:id="16" w:name="_bookmark11"/>
      <w:bookmarkStart w:id="17" w:name="Create_a_New_Project"/>
      <w:bookmarkEnd w:id="16"/>
      <w:bookmarkEnd w:id="17"/>
      <w:r>
        <w:rPr>
          <w:rFonts w:ascii="Georgia" w:hAnsi="Georgia"/>
          <w:b/>
          <w:sz w:val="34"/>
        </w:rPr>
        <w:t>Create</w:t>
      </w:r>
      <w:r>
        <w:rPr>
          <w:rFonts w:ascii="Georgia" w:hAnsi="Georgia"/>
          <w:b/>
          <w:spacing w:val="11"/>
          <w:sz w:val="34"/>
        </w:rPr>
        <w:t xml:space="preserve"> </w:t>
      </w:r>
      <w:r>
        <w:rPr>
          <w:rFonts w:ascii="Georgia" w:hAnsi="Georgia"/>
          <w:b/>
          <w:sz w:val="34"/>
        </w:rPr>
        <w:t>a</w:t>
      </w:r>
      <w:r>
        <w:rPr>
          <w:rFonts w:ascii="Georgia" w:hAnsi="Georgia"/>
          <w:b/>
          <w:spacing w:val="12"/>
          <w:sz w:val="34"/>
        </w:rPr>
        <w:t xml:space="preserve"> </w:t>
      </w:r>
      <w:r>
        <w:rPr>
          <w:rFonts w:ascii="Georgia" w:hAnsi="Georgia"/>
          <w:b/>
          <w:sz w:val="34"/>
        </w:rPr>
        <w:t>New</w:t>
      </w:r>
      <w:r>
        <w:rPr>
          <w:rFonts w:ascii="Georgia" w:hAnsi="Georgia"/>
          <w:b/>
          <w:spacing w:val="11"/>
          <w:sz w:val="34"/>
        </w:rPr>
        <w:t xml:space="preserve"> </w:t>
      </w:r>
      <w:r>
        <w:rPr>
          <w:rFonts w:ascii="Georgia" w:hAnsi="Georgia"/>
          <w:b/>
          <w:sz w:val="34"/>
        </w:rPr>
        <w:t>Project</w:t>
      </w:r>
    </w:p>
    <w:p>
      <w:pPr>
        <w:pStyle w:val="TextBody"/>
        <w:spacing w:lineRule="auto" w:line="244" w:before="199" w:after="0"/>
        <w:ind w:left="133" w:right="105" w:hanging="9"/>
        <w:jc w:val="both"/>
        <w:rPr/>
      </w:pP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start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21"/>
          <w:w w:val="105"/>
        </w:rPr>
        <w:t xml:space="preserve"> </w:t>
      </w:r>
      <w:r>
        <w:rPr>
          <w:w w:val="105"/>
        </w:rPr>
        <w:t>project,</w:t>
      </w:r>
      <w:r>
        <w:rPr>
          <w:spacing w:val="20"/>
          <w:w w:val="105"/>
        </w:rPr>
        <w:t xml:space="preserve"> </w:t>
      </w:r>
      <w:commentRangeStart w:id="10"/>
      <w:r>
        <w:rPr>
          <w:w w:val="105"/>
        </w:rPr>
        <w:t>click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button</w:t>
      </w:r>
      <w:r>
        <w:rPr>
          <w:spacing w:val="22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New</w:t>
      </w:r>
      <w:r>
        <w:rPr>
          <w:rFonts w:ascii="Palatino Linotype" w:hAnsi="Palatino Linotype"/>
          <w:i/>
          <w:spacing w:val="22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Project</w:t>
      </w:r>
      <w:r>
        <w:rPr>
          <w:rFonts w:ascii="Palatino Linotype" w:hAnsi="Palatino Linotype"/>
          <w:i/>
          <w:w w:val="105"/>
        </w:rPr>
      </w:r>
      <w:del w:id="382" w:author="Rivard, Christine" w:date="2015-03-26T11:56:00Z">
        <w:commentRangeEnd w:id="10"/>
        <w:r>
          <w:commentReference w:id="10"/>
        </w:r>
        <w:r>
          <w:rPr>
            <w:rFonts w:ascii="Palatino Linotype" w:hAnsi="Palatino Linotype"/>
            <w:i/>
            <w:w w:val="105"/>
          </w:rPr>
          <w:delText>.</w:delText>
        </w:r>
      </w:del>
      <w:r>
        <w:rPr>
          <w:rFonts w:ascii="Palatino Linotype" w:hAnsi="Palatino Linotype"/>
          <w:i/>
          <w:spacing w:val="0"/>
          <w:w w:val="105"/>
        </w:rPr>
        <w:t xml:space="preserve"> </w:t>
      </w:r>
      <w:del w:id="383" w:author="Rivard, Christine" w:date="2015-03-26T11:55:00Z">
        <w:r>
          <w:rPr>
            <w:rFonts w:ascii="Palatino Linotype" w:hAnsi="Palatino Linotype"/>
            <w:i/>
            <w:w w:val="105"/>
          </w:rPr>
          <w:delText>.</w:delText>
        </w:r>
      </w:del>
      <w:del w:id="384" w:author="Rivard, Christine" w:date="2015-03-26T11:55:00Z">
        <w:r>
          <w:rPr>
            <w:rFonts w:ascii="Palatino Linotype" w:hAnsi="Palatino Linotype"/>
            <w:i/>
            <w:spacing w:val="0"/>
            <w:w w:val="105"/>
          </w:rPr>
          <w:delText xml:space="preserve"> </w:delText>
        </w:r>
      </w:del>
      <w:del w:id="385" w:author="Rivard, Christine" w:date="2015-03-26T11:55:00Z">
        <w:r>
          <w:rPr>
            <w:rFonts w:ascii="Palatino Linotype" w:hAnsi="Palatino Linotype"/>
            <w:i/>
            <w:w w:val="105"/>
          </w:rPr>
          <w:delText>.</w:delText>
        </w:r>
      </w:del>
      <w:del w:id="386" w:author="Rivard, Christine" w:date="2015-03-26T11:55:00Z">
        <w:r>
          <w:rPr>
            <w:rFonts w:ascii="Palatino Linotype" w:hAnsi="Palatino Linotype"/>
            <w:i/>
            <w:spacing w:val="30"/>
            <w:w w:val="105"/>
          </w:rPr>
          <w:delText xml:space="preserve"> </w:delText>
        </w:r>
      </w:del>
      <w:del w:id="387" w:author="Rivard, Christine" w:date="2015-03-26T11:55:00Z">
        <w:r>
          <w:rPr>
            <w:w w:val="105"/>
          </w:rPr>
          <w:delText>with</w:delText>
        </w:r>
      </w:del>
      <w:ins w:id="388" w:author="Rivard, Christine" w:date="2015-03-26T12:41:00Z">
        <w:r>
          <w:rPr>
            <w:w w:val="105"/>
          </w:rPr>
          <w:t>or click on</w:t>
        </w:r>
      </w:ins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small</w:t>
      </w:r>
      <w:r>
        <w:rPr>
          <w:spacing w:val="21"/>
          <w:w w:val="105"/>
        </w:rPr>
        <w:t xml:space="preserve"> </w:t>
      </w:r>
      <w:r>
        <w:rPr>
          <w:w w:val="105"/>
        </w:rPr>
        <w:t>folder</w:t>
      </w:r>
      <w:r>
        <w:rPr>
          <w:spacing w:val="22"/>
          <w:w w:val="105"/>
        </w:rPr>
        <w:t xml:space="preserve"> </w:t>
      </w:r>
      <w:r>
        <w:rPr>
          <w:w w:val="105"/>
        </w:rPr>
        <w:t>icon</w:t>
      </w:r>
      <w:r>
        <w:rPr>
          <w:spacing w:val="22"/>
          <w:w w:val="105"/>
        </w:rPr>
        <w:t xml:space="preserve"> </w:t>
      </w:r>
      <w:r>
        <w:rPr>
          <w:w w:val="105"/>
        </w:rPr>
        <w:t>located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w w:val="121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3"/>
          <w:w w:val="105"/>
        </w:rPr>
        <w:t xml:space="preserve"> </w:t>
      </w:r>
      <w:r>
        <w:rPr>
          <w:w w:val="105"/>
        </w:rPr>
        <w:t>end</w:t>
      </w:r>
      <w:r>
        <w:rPr>
          <w:spacing w:val="13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WHAT</w:t>
      </w:r>
      <w:r>
        <w:rPr>
          <w:spacing w:val="12"/>
          <w:w w:val="105"/>
        </w:rPr>
        <w:t xml:space="preserve"> </w:t>
      </w:r>
      <w:r>
        <w:rPr>
          <w:w w:val="105"/>
        </w:rPr>
        <w:t>menu</w:t>
      </w:r>
      <w:r>
        <w:rPr>
          <w:spacing w:val="11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5">
        <w:r>
          <w:rPr>
            <w:rStyle w:val="InternetLink"/>
            <w:spacing w:val="0"/>
            <w:w w:val="105"/>
          </w:rPr>
          <w:t>1</w:t>
        </w:r>
      </w:hyperlink>
      <w:r>
        <w:rPr>
          <w:spacing w:val="0"/>
          <w:w w:val="105"/>
        </w:rPr>
        <w:t>.1).</w:t>
      </w:r>
      <w:r>
        <w:rPr>
          <w:spacing w:val="37"/>
          <w:w w:val="105"/>
        </w:rPr>
        <w:t xml:space="preserve"> </w:t>
      </w:r>
      <w:r>
        <w:rPr>
          <w:spacing w:val="0"/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new</w:t>
      </w:r>
      <w:r>
        <w:rPr>
          <w:spacing w:val="12"/>
          <w:w w:val="105"/>
        </w:rPr>
        <w:t xml:space="preserve"> </w:t>
      </w:r>
      <w:r>
        <w:rPr>
          <w:w w:val="105"/>
        </w:rPr>
        <w:t>dialog</w:t>
      </w:r>
      <w:r>
        <w:rPr>
          <w:spacing w:val="12"/>
          <w:w w:val="105"/>
        </w:rPr>
        <w:t xml:space="preserve"> </w:t>
      </w:r>
      <w:r>
        <w:rPr>
          <w:w w:val="105"/>
        </w:rPr>
        <w:t>window</w:t>
      </w:r>
      <w:r>
        <w:rPr>
          <w:spacing w:val="11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2"/>
        </w:rPr>
        <w:t xml:space="preserve"> </w:t>
      </w: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hyperlink w:anchor="_bookmark12">
        <w:r>
          <w:rPr>
            <w:rStyle w:val="InternetLink"/>
            <w:w w:val="105"/>
          </w:rPr>
          <w:t>2.1)</w:t>
        </w:r>
      </w:hyperlink>
      <w:r>
        <w:rPr>
          <w:spacing w:val="27"/>
          <w:w w:val="105"/>
        </w:rPr>
        <w:t xml:space="preserve"> </w:t>
      </w:r>
      <w:r>
        <w:rPr>
          <w:w w:val="105"/>
        </w:rPr>
        <w:t>where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enter</w:t>
      </w:r>
      <w:r>
        <w:rPr>
          <w:spacing w:val="27"/>
          <w:w w:val="105"/>
        </w:rPr>
        <w:t xml:space="preserve"> </w:t>
      </w:r>
      <w:del w:id="389" w:author="Rivard, Christine" w:date="2015-03-26T13:38:00Z">
        <w:r>
          <w:rPr>
            <w:w w:val="105"/>
          </w:rPr>
          <w:delText>various</w:delText>
        </w:r>
      </w:del>
      <w:del w:id="390" w:author="Rivard, Christine" w:date="2015-03-26T13:38:00Z">
        <w:r>
          <w:rPr>
            <w:spacing w:val="27"/>
            <w:w w:val="105"/>
          </w:rPr>
          <w:delText xml:space="preserve"> </w:delText>
        </w:r>
      </w:del>
      <w:commentRangeStart w:id="11"/>
      <w:r>
        <w:rPr>
          <w:w w:val="105"/>
        </w:rPr>
        <w:t>information</w:t>
      </w:r>
      <w:r>
        <w:rPr>
          <w:w w:val="105"/>
        </w:rPr>
      </w:r>
      <w:commentRangeEnd w:id="11"/>
      <w:r>
        <w:commentReference w:id="11"/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project</w:t>
      </w:r>
      <w:r>
        <w:rPr>
          <w:spacing w:val="26"/>
          <w:w w:val="105"/>
        </w:rPr>
        <w:t xml:space="preserve"> </w:t>
      </w:r>
      <w:r>
        <w:rPr>
          <w:w w:val="105"/>
        </w:rPr>
        <w:t>such</w:t>
      </w:r>
      <w:r>
        <w:rPr>
          <w:spacing w:val="27"/>
          <w:w w:val="105"/>
        </w:rPr>
        <w:t xml:space="preserve"> </w:t>
      </w:r>
      <w:r>
        <w:rPr>
          <w:spacing w:val="0"/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6"/>
          <w:w w:val="105"/>
        </w:rPr>
        <w:t xml:space="preserve"> </w:t>
      </w:r>
      <w:r>
        <w:rPr>
          <w:w w:val="105"/>
        </w:rPr>
        <w:t>title,</w:t>
      </w:r>
      <w:r>
        <w:rPr>
          <w:spacing w:val="27"/>
          <w:w w:val="105"/>
        </w:rPr>
        <w:t xml:space="preserve"> </w:t>
      </w:r>
      <w:r>
        <w:rPr>
          <w:w w:val="105"/>
        </w:rPr>
        <w:t>author</w:t>
      </w:r>
      <w:r>
        <w:rPr>
          <w:spacing w:val="21"/>
          <w:w w:val="112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coordinates.</w:t>
      </w:r>
    </w:p>
    <w:p>
      <w:pPr>
        <w:pStyle w:val="TextBody"/>
        <w:spacing w:lineRule="exact" w:line="299"/>
        <w:ind w:left="125" w:firstLine="359"/>
        <w:jc w:val="both"/>
        <w:rPr/>
      </w:pPr>
      <w:r>
        <w:rPr>
          <w:w w:val="105"/>
        </w:rPr>
        <w:t>Clicking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button</w:t>
      </w:r>
      <w:r>
        <w:rPr>
          <w:spacing w:val="43"/>
          <w:w w:val="105"/>
        </w:rPr>
        <w:t xml:space="preserve"> </w:t>
      </w:r>
      <w:r>
        <w:rPr>
          <w:rFonts w:ascii="Palatino Linotype" w:hAnsi="Palatino Linotype"/>
          <w:i/>
          <w:w w:val="105"/>
        </w:rPr>
        <w:t>Save</w:t>
      </w:r>
      <w:r>
        <w:rPr>
          <w:rFonts w:ascii="Palatino Linotype" w:hAnsi="Palatino Linotype"/>
          <w:i/>
          <w:spacing w:val="55"/>
          <w:w w:val="105"/>
        </w:rPr>
        <w:t xml:space="preserve"> </w:t>
      </w:r>
      <w:r>
        <w:rPr>
          <w:w w:val="105"/>
        </w:rPr>
        <w:t>creates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new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folder</w:t>
      </w:r>
      <w:r>
        <w:rPr>
          <w:spacing w:val="43"/>
          <w:w w:val="105"/>
        </w:rPr>
        <w:t xml:space="preserve"> </w:t>
      </w:r>
      <w:r>
        <w:rPr>
          <w:w w:val="105"/>
        </w:rPr>
        <w:t>named</w:t>
      </w:r>
      <w:r>
        <w:rPr>
          <w:spacing w:val="42"/>
          <w:w w:val="105"/>
        </w:rPr>
        <w:t xml:space="preserve"> </w:t>
      </w:r>
      <w:r>
        <w:rPr>
          <w:w w:val="105"/>
        </w:rPr>
        <w:t>after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project</w:t>
      </w:r>
      <w:r>
        <w:rPr>
          <w:spacing w:val="41"/>
          <w:w w:val="105"/>
        </w:rPr>
        <w:t xml:space="preserve"> </w:t>
      </w:r>
      <w:r>
        <w:rPr>
          <w:w w:val="105"/>
        </w:rPr>
        <w:t>title</w:t>
      </w:r>
      <w:ins w:id="391" w:author="Rivard, Christine" w:date="2015-03-26T13:39:00Z">
        <w:r>
          <w:rPr>
            <w:w w:val="105"/>
          </w:rPr>
          <w:t xml:space="preserve">. </w:t>
        </w:r>
      </w:ins>
      <w:del w:id="392" w:author="Rivard, Christine" w:date="2015-03-26T13:39:00Z">
        <w:r>
          <w:rPr>
            <w:spacing w:val="43"/>
            <w:w w:val="105"/>
          </w:rPr>
          <w:delText xml:space="preserve"> </w:delText>
        </w:r>
      </w:del>
      <w:del w:id="393" w:author="Rivard, Christine" w:date="2015-03-26T13:39:00Z">
        <w:r>
          <w:rPr>
            <w:w w:val="105"/>
          </w:rPr>
          <w:delText>in</w:delText>
        </w:r>
      </w:del>
    </w:p>
    <w:p>
      <w:pPr>
        <w:sectPr>
          <w:footerReference w:type="default" r:id="rId10"/>
          <w:type w:val="nextPage"/>
          <w:pgSz w:w="12240" w:h="15840"/>
          <w:pgMar w:left="1000" w:right="102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exact" w:line="299"/>
        <w:ind w:left="125" w:firstLine="359"/>
        <w:jc w:val="both"/>
        <w:rPr/>
      </w:pPr>
      <w:del w:id="394" w:author="Rivard, Christine" w:date="2015-03-26T13:39:00Z">
        <w:r>
          <w:rPr>
            <w:w w:val="105"/>
          </w:rPr>
          <w:delText>which</w:delText>
        </w:r>
      </w:del>
      <w:del w:id="395" w:author="Rivard, Christine" w:date="2015-03-26T13:39:00Z">
        <w:r>
          <w:rPr>
            <w:spacing w:val="20"/>
            <w:w w:val="105"/>
          </w:rPr>
          <w:delText xml:space="preserve"> </w:delText>
        </w:r>
      </w:del>
      <w:del w:id="396" w:author="Rivard, Christine" w:date="2015-03-26T13:39:00Z">
        <w:r>
          <w:rPr>
            <w:w w:val="105"/>
          </w:rPr>
          <w:delText>y</w:delText>
        </w:r>
      </w:del>
      <w:ins w:id="397" w:author="Rivard, Christine" w:date="2015-03-26T13:39:00Z">
        <w:r>
          <w:rPr>
            <w:w w:val="105"/>
          </w:rPr>
          <w:t>Y</w:t>
        </w:r>
      </w:ins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9"/>
          <w:w w:val="105"/>
        </w:rPr>
        <w:t xml:space="preserve"> </w:t>
      </w:r>
      <w:del w:id="398" w:author="Rivard, Christine" w:date="2015-03-26T13:39:00Z">
        <w:r>
          <w:rPr>
            <w:w w:val="105"/>
          </w:rPr>
          <w:delText>are</w:delText>
        </w:r>
      </w:del>
      <w:del w:id="399" w:author="Rivard, Christine" w:date="2015-03-26T13:39:00Z">
        <w:r>
          <w:rPr>
            <w:spacing w:val="20"/>
            <w:w w:val="105"/>
          </w:rPr>
          <w:delText xml:space="preserve"> </w:delText>
        </w:r>
      </w:del>
      <w:ins w:id="400" w:author="Rivard, Christine" w:date="2015-03-26T13:39:00Z">
        <w:r>
          <w:rPr>
            <w:w w:val="105"/>
          </w:rPr>
          <w:t>is</w:t>
        </w:r>
      </w:ins>
      <w:ins w:id="401" w:author="Rivard, Christine" w:date="2015-03-26T13:39:00Z">
        <w:r>
          <w:rPr>
            <w:spacing w:val="20"/>
            <w:w w:val="105"/>
          </w:rPr>
          <w:t xml:space="preserve"> </w:t>
        </w:r>
      </w:ins>
      <w:r>
        <w:rPr>
          <w:w w:val="105"/>
        </w:rPr>
        <w:t>saved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del w:id="402" w:author="Rivard, Christine" w:date="2015-03-26T13:40:00Z">
        <w:r>
          <w:rPr>
            <w:w w:val="105"/>
          </w:rPr>
          <w:delText>with</w:delText>
        </w:r>
      </w:del>
      <w:del w:id="403" w:author="Rivard, Christine" w:date="2015-03-26T13:40:00Z">
        <w:r>
          <w:rPr>
            <w:spacing w:val="20"/>
            <w:w w:val="105"/>
          </w:rPr>
          <w:delText xml:space="preserve"> </w:delText>
        </w:r>
      </w:del>
      <w:ins w:id="404" w:author="Rivard, Christine" w:date="2015-03-26T13:40:00Z">
        <w:r>
          <w:rPr>
            <w:w w:val="105"/>
          </w:rPr>
          <w:t>having</w:t>
        </w:r>
      </w:ins>
      <w:ins w:id="405" w:author="Rivard, Christine" w:date="2015-03-26T13:40:00Z">
        <w:r>
          <w:rPr>
            <w:spacing w:val="20"/>
            <w:w w:val="105"/>
          </w:rPr>
          <w:t xml:space="preserve"> </w:t>
        </w:r>
      </w:ins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‘‘.what’’</w:t>
      </w:r>
      <w:r>
        <w:rPr>
          <w:spacing w:val="20"/>
          <w:w w:val="105"/>
        </w:rPr>
        <w:t xml:space="preserve"> </w:t>
      </w:r>
      <w:r>
        <w:rPr>
          <w:w w:val="105"/>
        </w:rPr>
        <w:t>extension.</w:t>
      </w:r>
      <w:r>
        <w:rPr>
          <w:spacing w:val="5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folder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/>
        <w:t xml:space="preserve"> </w:t>
      </w:r>
      <w:r>
        <w:rPr>
          <w:w w:val="105"/>
        </w:rPr>
        <w:t>created</w:t>
      </w:r>
      <w:r>
        <w:rPr>
          <w:spacing w:val="37"/>
          <w:w w:val="105"/>
        </w:rPr>
        <w:t xml:space="preserve"> </w:t>
      </w:r>
      <w:del w:id="406" w:author="Rivard, Christine" w:date="2015-03-26T13:41:00Z">
        <w:r>
          <w:rPr>
            <w:w w:val="105"/>
          </w:rPr>
          <w:delText>in</w:delText>
        </w:r>
      </w:del>
      <w:del w:id="407" w:author="Rivard, Christine" w:date="2015-03-26T13:41:00Z">
        <w:r>
          <w:rPr>
            <w:spacing w:val="37"/>
            <w:w w:val="105"/>
          </w:rPr>
          <w:delText xml:space="preserve"> </w:delText>
        </w:r>
      </w:del>
      <w:ins w:id="408" w:author="Rivard, Christine" w:date="2015-03-26T13:41:00Z">
        <w:r>
          <w:rPr>
            <w:w w:val="105"/>
          </w:rPr>
          <w:t>at</w:t>
        </w:r>
      </w:ins>
      <w:ins w:id="409" w:author="Rivard, Christine" w:date="2015-03-26T13:41:00Z">
        <w:r>
          <w:rPr>
            <w:spacing w:val="37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location</w:t>
      </w:r>
      <w:r>
        <w:rPr>
          <w:spacing w:val="36"/>
          <w:w w:val="105"/>
        </w:rPr>
        <w:t xml:space="preserve"> </w:t>
      </w:r>
      <w:r>
        <w:rPr>
          <w:spacing w:val="0"/>
          <w:w w:val="105"/>
        </w:rPr>
        <w:t>defined</w:t>
      </w:r>
      <w:r>
        <w:rPr>
          <w:spacing w:val="38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Save</w:t>
      </w:r>
      <w:r>
        <w:rPr>
          <w:rFonts w:eastAsia="Palatino Linotype" w:cs="Palatino Linotype" w:ascii="Palatino Linotype" w:hAnsi="Palatino Linotype"/>
          <w:i/>
          <w:spacing w:val="37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in</w:t>
      </w:r>
      <w:r>
        <w:rPr>
          <w:rFonts w:eastAsia="Palatino Linotype" w:cs="Palatino Linotype" w:ascii="Palatino Linotype" w:hAnsi="Palatino Linotype"/>
          <w:i/>
          <w:spacing w:val="38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Folder</w:t>
      </w:r>
      <w:r>
        <w:rPr>
          <w:rFonts w:eastAsia="Palatino Linotype" w:cs="Palatino Linotype" w:ascii="Palatino Linotype" w:hAnsi="Palatino Linotype"/>
          <w:i/>
          <w:spacing w:val="58"/>
          <w:w w:val="105"/>
        </w:rPr>
        <w:t xml:space="preserve"> </w:t>
      </w:r>
      <w:r>
        <w:rPr>
          <w:w w:val="105"/>
        </w:rPr>
        <w:t>directory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path. </w:t>
      </w:r>
      <w:del w:id="410" w:author="Rivard, Christine" w:date="2015-03-26T13:42:00Z">
        <w:r>
          <w:rPr>
            <w:spacing w:val="29"/>
            <w:w w:val="105"/>
          </w:rPr>
          <w:delText xml:space="preserve"> </w:delText>
        </w:r>
      </w:del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saving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eastAsia="Palatino Linotype" w:cs="Palatino Linotype" w:ascii="Palatino Linotype" w:hAnsi="Palatino Linotype"/>
          <w:i/>
        </w:rPr>
        <w:t>M</w: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2523490</wp:posOffset>
                </wp:positionH>
                <wp:positionV relativeFrom="paragraph">
                  <wp:posOffset>320675</wp:posOffset>
                </wp:positionV>
                <wp:extent cx="45720" cy="635"/>
                <wp:effectExtent l="0" t="0" r="0" b="0"/>
                <wp:wrapNone/>
                <wp:docPr id="4" name="Group 29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6" style="position:absolute;margin-left:198.7pt;margin-top:25.25pt;width:3.5pt;height:0pt" coordorigin="3974,505" coordsize="70,0">
                <v:line id="shape_0" from="3974,505" to="4044,505" ID="Freeform 296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rFonts w:eastAsia="Palatino Linotype" w:cs="Palatino Linotype" w:ascii="Palatino Linotype" w:hAnsi="Palatino Linotype"/>
          <w:i/>
        </w:rPr>
        <w:t>y</w:t>
      </w:r>
      <w:r>
        <w:rPr>
          <w:rFonts w:eastAsia="Palatino Linotype" w:cs="Palatino Linotype" w:ascii="Palatino Linotype" w:hAnsi="Palatino Linotype"/>
          <w:i/>
          <w:spacing w:val="43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New</w:t>
      </w:r>
      <w:r>
        <w:rPr>
          <w:rFonts w:eastAsia="Palatino Linotype" w:cs="Palatino Linotype" w:ascii="Palatino Linotype" w:hAnsi="Palatino Linotype"/>
          <w:i/>
          <w:spacing w:val="44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Project</w:t>
      </w:r>
      <w:r>
        <w:rPr>
          <w:rFonts w:eastAsia="Palatino Linotype" w:cs="Palatino Linotype" w:ascii="Palatino Linotype" w:hAnsi="Palatino Linotype"/>
          <w:i/>
          <w:spacing w:val="51"/>
        </w:rPr>
        <w:t xml:space="preserve"> </w:t>
      </w:r>
      <w:ins w:id="411" w:author="Rivard, Christine" w:date="2015-03-26T13:46:00Z">
        <w:r>
          <w:rPr>
            <w:rFonts w:eastAsia="Palatino Linotype" w:cs="Palatino Linotype" w:ascii="Palatino Linotype" w:hAnsi="Palatino Linotype"/>
            <w:i/>
            <w:spacing w:val="51"/>
          </w:rPr>
          <w:t xml:space="preserve">by John Doe </w:t>
        </w:r>
      </w:ins>
      <w:del w:id="412" w:author="Rivard, Christine" w:date="2015-03-26T13:46:00Z">
        <w:r>
          <w:rPr>
            <w:rFonts w:cs="Times New Roman"/>
          </w:rPr>
          <w:delText>of</w:delText>
        </w:r>
      </w:del>
      <w:del w:id="413" w:author="Rivard, Christine" w:date="2015-03-26T13:46:00Z">
        <w:r>
          <w:rPr>
            <w:rFonts w:cs="Times New Roman"/>
            <w:spacing w:val="44"/>
          </w:rPr>
          <w:delText xml:space="preserve"> </w:delText>
        </w:r>
      </w:del>
      <w:ins w:id="414" w:author="Rivard, Christine" w:date="2015-03-26T13:46:00Z">
        <w:r>
          <w:rPr>
            <w:rFonts w:cs="Times New Roman"/>
          </w:rPr>
          <w:t>(</w:t>
        </w:r>
      </w:ins>
      <w:r>
        <w:rPr>
          <w:rFonts w:cs="Times New Roman"/>
        </w:rPr>
        <w:t>Figure</w:t>
      </w:r>
      <w:r>
        <w:rPr>
          <w:rFonts w:cs="Times New Roman"/>
          <w:spacing w:val="45"/>
        </w:rPr>
        <w:t xml:space="preserve"> </w:t>
      </w:r>
      <w:hyperlink w:anchor="_bookmark12">
        <w:r>
          <w:rPr>
            <w:rStyle w:val="InternetLink"/>
            <w:rFonts w:cs="Times New Roman"/>
          </w:rPr>
          <w:t>2.1</w:t>
        </w:r>
      </w:hyperlink>
      <w:ins w:id="415" w:author="Rivard, Christine" w:date="2015-03-26T13:46:00Z">
        <w:r>
          <w:rPr>
            <w:rFonts w:cs="Times New Roman"/>
          </w:rPr>
          <w:t>)</w:t>
        </w:r>
      </w:ins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create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folder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named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‘‘My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0"/>
        </w:rPr>
        <w:t>Project’’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directory</w:t>
      </w:r>
      <w:r>
        <w:rPr>
          <w:rFonts w:cs="Times New Roman"/>
          <w:spacing w:val="28"/>
          <w:w w:val="107"/>
        </w:rPr>
        <w:t xml:space="preserve"> </w:t>
      </w:r>
      <w:r>
        <w:rPr>
          <w:rFonts w:cs="Times New Roman"/>
        </w:rPr>
        <w:t>‘‘</w:t>
      </w:r>
      <w:r>
        <w:rPr>
          <w:rFonts w:eastAsia="Palatino Linotype" w:cs="Palatino Linotype" w:ascii="Palatino Linotype" w:hAnsi="Palatino Linotype"/>
          <w:i/>
        </w:rPr>
        <w:t>C:</w:t>
      </w:r>
      <w:r>
        <w:rPr>
          <w:rFonts w:eastAsia="Meiryo" w:cs="Meiryo" w:ascii="Meiryo" w:hAnsi="Meiryo"/>
          <w:i/>
        </w:rPr>
        <w:t>//</w:t>
      </w:r>
      <w:r>
        <w:rPr>
          <w:rFonts w:eastAsia="Palatino Linotype" w:cs="Palatino Linotype" w:ascii="Palatino Linotype" w:hAnsi="Palatino Linotype"/>
          <w:i/>
        </w:rPr>
        <w:t>Users</w:t>
      </w:r>
      <w:r>
        <w:rPr>
          <w:rFonts w:eastAsia="Meiryo" w:cs="Meiryo" w:ascii="Meiryo" w:hAnsi="Meiryo"/>
          <w:i/>
        </w:rPr>
        <w:t>/</w:t>
      </w:r>
      <w:commentRangeStart w:id="12"/>
      <w:r>
        <w:rPr>
          <w:rFonts w:eastAsia="Palatino Linotype" w:cs="Palatino Linotype" w:ascii="Palatino Linotype" w:hAnsi="Palatino Linotype"/>
          <w:i/>
        </w:rPr>
        <w:t>johndoe</w:t>
      </w:r>
      <w:r>
        <w:rPr>
          <w:rFonts w:eastAsia="Palatino Linotype" w:cs="Palatino Linotype" w:ascii="Palatino Linotype" w:hAnsi="Palatino Linotype"/>
          <w:i/>
        </w:rPr>
      </w:r>
      <w:commentRangeEnd w:id="12"/>
      <w:r>
        <w:commentReference w:id="12"/>
      </w:r>
      <w:r>
        <w:rPr>
          <w:rFonts w:eastAsia="Meiryo" w:cs="Meiryo" w:ascii="Meiryo" w:hAnsi="Meiryo"/>
          <w:i/>
        </w:rPr>
        <w:t>/</w:t>
      </w:r>
      <w:r>
        <w:rPr>
          <w:rFonts w:eastAsia="Palatino Linotype" w:cs="Palatino Linotype" w:ascii="Palatino Linotype" w:hAnsi="Palatino Linotype"/>
          <w:i/>
        </w:rPr>
        <w:t>WHAT</w:t>
      </w:r>
      <w:r>
        <w:rPr>
          <w:rFonts w:eastAsia="Palatino Linotype" w:cs="Palatino Linotype" w:ascii="Palatino Linotype" w:hAnsi="Palatino Linotype"/>
          <w:i/>
          <w:spacing w:val="54"/>
        </w:rPr>
        <w:t xml:space="preserve"> </w:t>
      </w:r>
      <w:r>
        <w:rPr>
          <w:rFonts w:eastAsia="Palatino Linotype" w:cs="Palatino Linotype" w:ascii="Palatino Linotype" w:hAnsi="Palatino Linotype"/>
          <w:i/>
        </w:rPr>
        <w:t>4.0.5-beta</w:t>
      </w:r>
      <w:r>
        <w:rPr>
          <w:rFonts w:eastAsia="Meiryo" w:cs="Meiryo" w:ascii="Meiryo" w:hAnsi="Meiryo"/>
          <w:i/>
        </w:rPr>
        <w:t>/</w:t>
      </w:r>
      <w:r>
        <w:rPr>
          <w:rFonts w:eastAsia="Palatino Linotype" w:cs="Palatino Linotype" w:ascii="Palatino Linotype" w:hAnsi="Palatino Linotype"/>
          <w:i/>
        </w:rPr>
        <w:t>Projects</w:t>
      </w:r>
      <w:r>
        <w:rPr>
          <w:rFonts w:cs="Times New Roman"/>
        </w:rPr>
        <w:t>’’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save</w:t>
      </w:r>
      <w:del w:id="416" w:author="Rivard, Christine" w:date="2015-03-26T13:42:00Z">
        <w:r>
          <w:rPr>
            <w:rFonts w:cs="Times New Roman"/>
          </w:rPr>
          <w:delText>d</w:delText>
        </w:r>
      </w:del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project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 xml:space="preserve">the </w:t>
      </w: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1732915</wp:posOffset>
                </wp:positionH>
                <wp:positionV relativeFrom="paragraph">
                  <wp:posOffset>144145</wp:posOffset>
                </wp:positionV>
                <wp:extent cx="45720" cy="635"/>
                <wp:effectExtent l="0" t="0" r="0" b="0"/>
                <wp:wrapNone/>
                <wp:docPr id="5" name="Group 29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4" style="position:absolute;margin-left:136.45pt;margin-top:11.35pt;width:3.5pt;height:0pt" coordorigin="2729,227" coordsize="70,0">
                <v:line id="shape_0" from="2729,227" to="2799,227" ID="Freeform 296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2041525</wp:posOffset>
                </wp:positionH>
                <wp:positionV relativeFrom="paragraph">
                  <wp:posOffset>144145</wp:posOffset>
                </wp:positionV>
                <wp:extent cx="45720" cy="635"/>
                <wp:effectExtent l="0" t="0" r="0" b="0"/>
                <wp:wrapNone/>
                <wp:docPr id="6" name="Group 29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2" style="position:absolute;margin-left:160.75pt;margin-top:11.35pt;width:3.5pt;height:0pt" coordorigin="3215,227" coordsize="70,0">
                <v:line id="shape_0" from="3215,227" to="3285,227" ID="Freeform 2963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w w:val="105"/>
        </w:rPr>
        <w:t>f</w:t>
      </w:r>
      <w:r>
        <w:rPr>
          <w:w w:val="105"/>
        </w:rPr>
        <w:t>ile</w:t>
      </w:r>
      <w:r>
        <w:rPr>
          <w:spacing w:val="2"/>
          <w:w w:val="105"/>
        </w:rPr>
        <w:t xml:space="preserve"> </w:t>
      </w:r>
      <w:r>
        <w:rPr>
          <w:w w:val="105"/>
        </w:rPr>
        <w:t>named</w:t>
      </w:r>
      <w:r>
        <w:rPr>
          <w:spacing w:val="3"/>
          <w:w w:val="105"/>
        </w:rPr>
        <w:t xml:space="preserve"> </w:t>
      </w:r>
      <w:r>
        <w:rPr>
          <w:w w:val="105"/>
        </w:rPr>
        <w:t>‘‘</w:t>
      </w:r>
      <w:ins w:id="417" w:author="Rivard, Christine" w:date="2015-03-26T13:42:00Z">
        <w:commentRangeStart w:id="13"/>
        <w:r>
          <w:rPr>
            <w:w w:val="105"/>
          </w:rPr>
          <w:t>M</w:t>
        </w:r>
      </w:ins>
      <w:del w:id="418" w:author="Rivard, Christine" w:date="2015-03-26T13:42:00Z">
        <w:r>
          <w:rPr>
            <w:w w:val="105"/>
          </w:rPr>
          <w:delText>m</w:delText>
        </w:r>
      </w:del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ins w:id="419" w:author="Rivard, Christine" w:date="2015-03-26T13:43:00Z">
        <w:r>
          <w:rPr>
            <w:w w:val="105"/>
          </w:rPr>
          <w:t>N</w:t>
        </w:r>
      </w:ins>
      <w:del w:id="420" w:author="Rivard, Christine" w:date="2015-03-26T13:43:00Z">
        <w:r>
          <w:rPr>
            <w:w w:val="105"/>
          </w:rPr>
          <w:delText>n</w:delText>
        </w:r>
      </w:del>
      <w:r>
        <w:rPr>
          <w:w w:val="105"/>
        </w:rPr>
        <w:t>ew</w:t>
      </w:r>
      <w:r>
        <w:rPr>
          <w:spacing w:val="8"/>
          <w:w w:val="105"/>
        </w:rPr>
        <w:t xml:space="preserve"> </w:t>
      </w:r>
      <w:ins w:id="421" w:author="Rivard, Christine" w:date="2015-03-26T13:43:00Z">
        <w:r>
          <w:rPr>
            <w:w w:val="105"/>
          </w:rPr>
          <w:t>P</w:t>
        </w:r>
      </w:ins>
      <w:del w:id="422" w:author="Rivard, Christine" w:date="2015-03-26T13:43:00Z">
        <w:r>
          <w:rPr>
            <w:w w:val="105"/>
          </w:rPr>
          <w:delText>p</w:delText>
        </w:r>
      </w:del>
      <w:r>
        <w:rPr>
          <w:w w:val="105"/>
        </w:rPr>
        <w:t>roject</w:t>
      </w:r>
      <w:r>
        <w:rPr>
          <w:w w:val="105"/>
        </w:rPr>
      </w:r>
      <w:commentRangeEnd w:id="13"/>
      <w:r>
        <w:commentReference w:id="13"/>
      </w:r>
      <w:r>
        <w:rPr>
          <w:w w:val="105"/>
        </w:rPr>
        <w:t>.what’’.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possible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0"/>
          <w:w w:val="105"/>
        </w:rPr>
        <w:t>directory</w:t>
      </w:r>
      <w:r>
        <w:rPr>
          <w:spacing w:val="3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folder</w:t>
      </w:r>
      <w:r>
        <w:rPr>
          <w:spacing w:val="28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created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clicking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folder</w:t>
      </w:r>
      <w:r>
        <w:rPr>
          <w:spacing w:val="13"/>
          <w:w w:val="105"/>
        </w:rPr>
        <w:t xml:space="preserve"> </w:t>
      </w:r>
      <w:r>
        <w:rPr>
          <w:w w:val="105"/>
        </w:rPr>
        <w:t>icon</w:t>
      </w:r>
      <w:r>
        <w:rPr>
          <w:spacing w:val="11"/>
          <w:w w:val="105"/>
        </w:rPr>
        <w:t xml:space="preserve"> </w:t>
      </w:r>
      <w:r>
        <w:rPr>
          <w:w w:val="105"/>
        </w:rPr>
        <w:t>located</w:t>
      </w:r>
      <w:r>
        <w:rPr>
          <w:spacing w:val="11"/>
          <w:w w:val="105"/>
        </w:rPr>
        <w:t xml:space="preserve"> </w:t>
      </w:r>
      <w:r>
        <w:rPr>
          <w:w w:val="105"/>
        </w:rPr>
        <w:t>next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Save</w:t>
      </w:r>
      <w:r>
        <w:rPr>
          <w:rFonts w:eastAsia="Palatino Linotype" w:cs="Palatino Linotype" w:ascii="Palatino Linotype" w:hAnsi="Palatino Linotype"/>
          <w:i/>
          <w:spacing w:val="11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in</w:t>
      </w:r>
      <w:r>
        <w:rPr>
          <w:rFonts w:eastAsia="Palatino Linotype" w:cs="Palatino Linotype" w:ascii="Palatino Linotype" w:hAnsi="Palatino Linotype"/>
          <w:i/>
          <w:spacing w:val="13"/>
          <w:w w:val="105"/>
        </w:rPr>
        <w:t xml:space="preserve"> </w:t>
      </w:r>
      <w:r>
        <w:rPr>
          <w:rFonts w:eastAsia="Palatino Linotype" w:cs="Palatino Linotype" w:ascii="Palatino Linotype" w:hAnsi="Palatino Linotype"/>
          <w:i/>
          <w:w w:val="105"/>
        </w:rPr>
        <w:t>Folder</w:t>
      </w:r>
      <w:r>
        <w:rPr>
          <w:rFonts w:eastAsia="Palatino Linotype" w:cs="Palatino Linotype" w:ascii="Palatino Linotype" w:hAnsi="Palatino Linotype"/>
          <w:i/>
          <w:spacing w:val="29"/>
          <w:w w:val="105"/>
        </w:rPr>
        <w:t xml:space="preserve"> </w:t>
      </w:r>
      <w:r>
        <w:rPr>
          <w:w w:val="105"/>
        </w:rPr>
        <w:t>directory</w:t>
      </w:r>
      <w:r>
        <w:rPr>
          <w:spacing w:val="11"/>
          <w:w w:val="105"/>
        </w:rPr>
        <w:t xml:space="preserve"> </w:t>
      </w:r>
      <w:r>
        <w:rPr>
          <w:w w:val="105"/>
        </w:rPr>
        <w:t>path.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6"/>
          <w:szCs w:val="6"/>
        </w:rPr>
      </w:pPr>
      <w:r>
        <w:rPr>
          <w:rFonts w:eastAsia="Times New Roman" w:cs="Times New Roman" w:ascii="Times New Roman" w:hAnsi="Times New Roman"/>
          <w:sz w:val="6"/>
          <w:szCs w:val="6"/>
        </w:rPr>
      </w:r>
    </w:p>
    <w:p>
      <w:pPr>
        <w:pStyle w:val="Normal"/>
        <w:spacing w:lineRule="atLeast" w:line="200"/>
        <w:ind w:left="260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eastAsia="Times New Roman" w:cs="Times New Roman" w:ascii="Times New Roman" w:hAnsi="Times New Roman"/>
          <w:sz w:val="11"/>
          <w:szCs w:val="11"/>
        </w:rPr>
      </w:r>
    </w:p>
    <w:p>
      <w:pPr>
        <w:pStyle w:val="TextBody"/>
        <w:spacing w:before="55" w:after="0"/>
        <w:ind w:left="3058" w:hanging="0"/>
        <w:rPr/>
      </w:pPr>
      <w:bookmarkStart w:id="18" w:name="_bookmark12"/>
      <w:bookmarkEnd w:id="18"/>
      <w:r>
        <w:rPr/>
        <w:t>Figure</w:t>
      </w:r>
      <w:r>
        <w:rPr>
          <w:spacing w:val="34"/>
        </w:rPr>
        <w:t xml:space="preserve"> </w:t>
      </w:r>
      <w:r>
        <w:rPr/>
        <w:t xml:space="preserve">2.1: </w:t>
      </w:r>
      <w:r>
        <w:rPr>
          <w:spacing w:val="6"/>
        </w:rPr>
        <w:t xml:space="preserve"> </w:t>
      </w:r>
      <w:r>
        <w:rPr/>
        <w:t>New</w:t>
      </w:r>
      <w:r>
        <w:rPr>
          <w:spacing w:val="34"/>
        </w:rPr>
        <w:t xml:space="preserve"> </w:t>
      </w:r>
      <w:r>
        <w:rPr/>
        <w:t>Project</w:t>
      </w:r>
      <w:r>
        <w:rPr>
          <w:spacing w:val="35"/>
        </w:rPr>
        <w:t xml:space="preserve"> </w:t>
      </w:r>
      <w:r>
        <w:rPr/>
        <w:t>dialog</w:t>
      </w:r>
      <w:r>
        <w:rPr>
          <w:spacing w:val="33"/>
        </w:rPr>
        <w:t xml:space="preserve"> </w:t>
      </w:r>
      <w:r>
        <w:rPr/>
        <w:t>window.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eastAsia="Times New Roman" w:cs="Times New Roman" w:ascii="Times New Roman" w:hAnsi="Times New Roman"/>
          <w:sz w:val="31"/>
          <w:szCs w:val="31"/>
        </w:rPr>
      </w:r>
    </w:p>
    <w:p>
      <w:pPr>
        <w:pStyle w:val="Normal"/>
        <w:numPr>
          <w:ilvl w:val="1"/>
          <w:numId w:val="2"/>
        </w:numPr>
        <w:tabs>
          <w:tab w:val="left" w:pos="997" w:leader="none"/>
        </w:tabs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19" w:name="_bookmark13"/>
      <w:bookmarkStart w:id="20" w:name="Open_a_Project"/>
      <w:bookmarkEnd w:id="19"/>
      <w:bookmarkEnd w:id="20"/>
      <w:r>
        <w:rPr>
          <w:rFonts w:ascii="Georgia" w:hAnsi="Georgia"/>
          <w:b/>
          <w:sz w:val="34"/>
        </w:rPr>
        <w:t>Open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a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Project</w:t>
      </w:r>
    </w:p>
    <w:p>
      <w:pPr>
        <w:pStyle w:val="TextBody"/>
        <w:spacing w:lineRule="auto" w:line="249" w:before="227" w:after="0"/>
        <w:ind w:left="113" w:right="151" w:hanging="9"/>
        <w:jc w:val="both"/>
        <w:rPr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commentRangeStart w:id="14"/>
      <w:r>
        <w:rPr>
          <w:w w:val="105"/>
        </w:rPr>
        <w:t>open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ins w:id="423" w:author="Rivard, Christine" w:date="2015-03-26T13:51:00Z">
        <w:r>
          <w:rPr>
            <w:w w:val="105"/>
          </w:rPr>
          <w:t>n existing?</w:t>
        </w:r>
      </w:ins>
      <w:r>
        <w:rPr>
          <w:spacing w:val="18"/>
          <w:w w:val="105"/>
        </w:rPr>
        <w:t xml:space="preserve"> </w:t>
      </w:r>
      <w:del w:id="424" w:author="Rivard, Christine" w:date="2015-03-26T13:51:00Z">
        <w:r>
          <w:rPr>
            <w:w w:val="105"/>
          </w:rPr>
          <w:delText>new</w:delText>
        </w:r>
      </w:del>
      <w:del w:id="425" w:author="Rivard, Christine" w:date="2015-03-26T13:51:00Z">
        <w:r>
          <w:rPr>
            <w:spacing w:val="18"/>
            <w:w w:val="105"/>
          </w:rPr>
          <w:delText xml:space="preserve"> </w:delText>
        </w:r>
      </w:del>
      <w:r>
        <w:rPr>
          <w:w w:val="105"/>
        </w:rPr>
        <w:t>project</w:t>
      </w:r>
      <w:r>
        <w:rPr>
          <w:w w:val="105"/>
        </w:rPr>
      </w:r>
      <w:commentRangeEnd w:id="14"/>
      <w:r>
        <w:commentReference w:id="14"/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click</w:t>
      </w:r>
      <w:r>
        <w:rPr>
          <w:spacing w:val="18"/>
          <w:w w:val="105"/>
        </w:rPr>
        <w:t xml:space="preserve"> </w:t>
      </w:r>
      <w:r>
        <w:rPr>
          <w:spacing w:val="0"/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del w:id="426" w:author="Rivard, Christine" w:date="2015-03-26T13:51:00Z">
        <w:r>
          <w:rPr>
            <w:w w:val="105"/>
          </w:rPr>
          <w:delText>name</w:delText>
        </w:r>
      </w:del>
      <w:del w:id="427" w:author="Rivard, Christine" w:date="2015-03-26T13:51:00Z">
        <w:r>
          <w:rPr>
            <w:spacing w:val="18"/>
            <w:w w:val="105"/>
          </w:rPr>
          <w:delText xml:space="preserve"> </w:delText>
        </w:r>
      </w:del>
      <w:del w:id="428" w:author="Rivard, Christine" w:date="2015-03-26T13:51:00Z">
        <w:r>
          <w:rPr>
            <w:w w:val="105"/>
          </w:rPr>
          <w:delText>of</w:delText>
        </w:r>
      </w:del>
      <w:del w:id="429" w:author="Rivard, Christine" w:date="2015-03-26T13:51:00Z">
        <w:r>
          <w:rPr>
            <w:spacing w:val="18"/>
            <w:w w:val="105"/>
          </w:rPr>
          <w:delText xml:space="preserve"> </w:delText>
        </w:r>
      </w:del>
      <w:del w:id="430" w:author="Rivard, Christine" w:date="2015-03-26T13:51:00Z">
        <w:r>
          <w:rPr>
            <w:w w:val="105"/>
          </w:rPr>
          <w:delText>the</w:delText>
        </w:r>
      </w:del>
      <w:del w:id="431" w:author="Rivard, Christine" w:date="2015-03-26T13:51:00Z">
        <w:r>
          <w:rPr>
            <w:spacing w:val="18"/>
            <w:w w:val="105"/>
          </w:rPr>
          <w:delText xml:space="preserve"> </w:delText>
        </w:r>
      </w:del>
      <w:del w:id="432" w:author="Rivard, Christine" w:date="2015-03-26T13:51:00Z">
        <w:r>
          <w:rPr>
            <w:w w:val="105"/>
          </w:rPr>
          <w:delText>currently</w:delText>
        </w:r>
      </w:del>
      <w:del w:id="433" w:author="Rivard, Christine" w:date="2015-03-26T13:51:00Z">
        <w:r>
          <w:rPr>
            <w:spacing w:val="19"/>
            <w:w w:val="105"/>
          </w:rPr>
          <w:delText xml:space="preserve"> </w:delText>
        </w:r>
      </w:del>
      <w:del w:id="434" w:author="Rivard, Christine" w:date="2015-03-26T13:51:00Z">
        <w:r>
          <w:rPr>
            <w:w w:val="105"/>
          </w:rPr>
          <w:delText>open</w:delText>
        </w:r>
      </w:del>
      <w:del w:id="435" w:author="Rivard, Christine" w:date="2015-03-26T13:49:00Z">
        <w:r>
          <w:rPr>
            <w:w w:val="105"/>
          </w:rPr>
          <w:delText>ed</w:delText>
        </w:r>
      </w:del>
      <w:del w:id="436" w:author="Rivard, Christine" w:date="2015-03-26T13:51:00Z">
        <w:r>
          <w:rPr>
            <w:spacing w:val="18"/>
            <w:w w:val="105"/>
          </w:rPr>
          <w:delText xml:space="preserve"> </w:delText>
        </w:r>
      </w:del>
      <w:del w:id="437" w:author="Rivard, Christine" w:date="2015-03-26T13:51:00Z">
        <w:r>
          <w:rPr>
            <w:w w:val="105"/>
          </w:rPr>
          <w:delText>project</w:delText>
        </w:r>
      </w:del>
      <w:ins w:id="438" w:author="Rivard, Christine" w:date="2015-03-26T13:51:00Z">
        <w:r>
          <w:rPr>
            <w:w w:val="105"/>
          </w:rPr>
          <w:t>icon located in</w:t>
        </w:r>
      </w:ins>
      <w:r>
        <w:rPr>
          <w:spacing w:val="16"/>
          <w:w w:val="105"/>
        </w:rPr>
        <w:t xml:space="preserve"> </w:t>
      </w:r>
      <w:del w:id="439" w:author="Rivard, Christine" w:date="2015-03-26T13:52:00Z">
        <w:r>
          <w:rPr>
            <w:w w:val="105"/>
          </w:rPr>
          <w:delText>in</w:delText>
        </w:r>
      </w:del>
      <w:del w:id="440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441" w:author="Rivard, Christine" w:date="2015-03-26T13:52:00Z">
        <w:r>
          <w:rPr>
            <w:w w:val="105"/>
          </w:rPr>
          <w:delText>the</w:delText>
        </w:r>
      </w:del>
      <w:del w:id="442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443" w:author="Rivard, Christine" w:date="2015-03-26T13:52:00Z">
        <w:r>
          <w:rPr>
            <w:w w:val="105"/>
          </w:rPr>
          <w:delText>menu</w:delText>
        </w:r>
      </w:del>
      <w:del w:id="444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445" w:author="Rivard, Christine" w:date="2015-03-26T13:52:00Z">
        <w:r>
          <w:rPr>
            <w:w w:val="105"/>
          </w:rPr>
          <w:delText>bar</w:delText>
        </w:r>
      </w:del>
      <w:del w:id="446" w:author="Rivard, Christine" w:date="2015-03-26T13:52:00Z">
        <w:r>
          <w:rPr>
            <w:spacing w:val="18"/>
            <w:w w:val="105"/>
          </w:rPr>
          <w:delText xml:space="preserve"> </w:delText>
        </w:r>
      </w:del>
      <w:del w:id="447" w:author="Rivard, Christine" w:date="2015-03-26T13:52:00Z">
        <w:r>
          <w:rPr>
            <w:w w:val="105"/>
          </w:rPr>
          <w:delText>at</w:delText>
        </w:r>
      </w:del>
      <w:del w:id="448" w:author="Rivard, Christine" w:date="2015-03-26T13:52:00Z">
        <w:r>
          <w:rPr>
            <w:spacing w:val="18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21"/>
          <w:w w:val="111"/>
        </w:rPr>
        <w:t xml:space="preserve"> </w:t>
      </w:r>
      <w:r>
        <w:rPr>
          <w:w w:val="105"/>
        </w:rPr>
        <w:t>top</w:t>
      </w:r>
      <w:r>
        <w:rPr>
          <w:spacing w:val="0"/>
          <w:w w:val="105"/>
        </w:rPr>
        <w:t xml:space="preserve"> </w:t>
      </w:r>
      <w:ins w:id="449" w:author="Rivard, Christine" w:date="2015-03-26T13:49:00Z">
        <w:r>
          <w:rPr>
            <w:spacing w:val="0"/>
            <w:w w:val="105"/>
          </w:rPr>
          <w:t xml:space="preserve">right corner </w:t>
        </w:r>
      </w:ins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ins w:id="450" w:author="Rivard, Christine" w:date="2015-03-26T13:49:00Z">
        <w:r>
          <w:rPr>
            <w:spacing w:val="0"/>
            <w:w w:val="105"/>
          </w:rPr>
          <w:t xml:space="preserve">the </w:t>
        </w:r>
      </w:ins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window.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open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new</w:t>
      </w:r>
      <w:r>
        <w:rPr>
          <w:spacing w:val="0"/>
          <w:w w:val="105"/>
        </w:rPr>
        <w:t xml:space="preserve"> </w:t>
      </w:r>
      <w:r>
        <w:rPr>
          <w:w w:val="105"/>
        </w:rPr>
        <w:t>dialog</w:t>
      </w:r>
      <w:r>
        <w:rPr>
          <w:spacing w:val="0"/>
          <w:w w:val="105"/>
        </w:rPr>
        <w:t xml:space="preserve"> </w:t>
      </w:r>
      <w:r>
        <w:rPr>
          <w:w w:val="105"/>
        </w:rPr>
        <w:t>window</w:t>
      </w:r>
      <w:r>
        <w:rPr>
          <w:spacing w:val="0"/>
          <w:w w:val="105"/>
        </w:rPr>
        <w:t xml:space="preserve"> </w:t>
      </w:r>
      <w:r>
        <w:rPr>
          <w:w w:val="105"/>
        </w:rPr>
        <w:t>where</w:t>
      </w:r>
      <w:r>
        <w:rPr>
          <w:spacing w:val="0"/>
          <w:w w:val="105"/>
        </w:rPr>
        <w:t xml:space="preserve"> </w:t>
      </w:r>
      <w:r>
        <w:rPr>
          <w:w w:val="105"/>
        </w:rPr>
        <w:t>you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browse</w:t>
      </w:r>
      <w:r>
        <w:rPr>
          <w:spacing w:val="0"/>
          <w:w w:val="105"/>
        </w:rPr>
        <w:t xml:space="preserve"> </w:t>
      </w:r>
      <w:r>
        <w:rPr>
          <w:w w:val="105"/>
        </w:rPr>
        <w:t>your</w:t>
      </w:r>
      <w:r>
        <w:rPr>
          <w:spacing w:val="0"/>
          <w:w w:val="105"/>
        </w:rPr>
        <w:t xml:space="preserve"> </w:t>
      </w:r>
      <w:r>
        <w:rPr>
          <w:w w:val="105"/>
        </w:rPr>
        <w:t>folders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10"/>
        </w:rPr>
        <w:t xml:space="preserve"> </w:t>
      </w:r>
      <w:r>
        <w:rPr>
          <w:w w:val="105"/>
        </w:rPr>
        <w:t>select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del w:id="451" w:author="Rivard, Christine" w:date="2015-03-26T13:52:00Z">
        <w:r>
          <w:rPr>
            <w:w w:val="105"/>
          </w:rPr>
          <w:delText>already</w:delText>
        </w:r>
      </w:del>
      <w:del w:id="452" w:author="Rivard, Christine" w:date="2015-03-26T13:52:00Z">
        <w:r>
          <w:rPr>
            <w:spacing w:val="24"/>
            <w:w w:val="105"/>
          </w:rPr>
          <w:delText xml:space="preserve"> </w:delText>
        </w:r>
      </w:del>
      <w:r>
        <w:rPr>
          <w:w w:val="105"/>
        </w:rPr>
        <w:t>existing</w:t>
      </w:r>
      <w:r>
        <w:rPr>
          <w:spacing w:val="26"/>
          <w:w w:val="105"/>
        </w:rPr>
        <w:t xml:space="preserve"> </w:t>
      </w:r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(*.what),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5"/>
          <w:w w:val="105"/>
        </w:rPr>
        <w:t xml:space="preserve"> </w:t>
      </w:r>
      <w:r>
        <w:rPr>
          <w:w w:val="105"/>
        </w:rPr>
        <w:t>click</w:t>
      </w:r>
      <w:r>
        <w:rPr>
          <w:spacing w:val="24"/>
          <w:w w:val="105"/>
        </w:rPr>
        <w:t xml:space="preserve"> </w:t>
      </w:r>
      <w:r>
        <w:rPr>
          <w:w w:val="105"/>
        </w:rPr>
        <w:t>Open.</w:t>
      </w:r>
      <w:r>
        <w:rPr>
          <w:spacing w:val="56"/>
          <w:w w:val="105"/>
        </w:rPr>
        <w:t xml:space="preserve"> </w:t>
      </w: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del w:id="453" w:author="Rivard, Christine" w:date="2015-03-26T13:54:00Z">
        <w:r>
          <w:rPr>
            <w:w w:val="105"/>
          </w:rPr>
          <w:delText>currently</w:delText>
        </w:r>
      </w:del>
      <w:del w:id="454" w:author="Rivard, Christine" w:date="2015-03-26T13:54:00Z">
        <w:r>
          <w:rPr>
            <w:spacing w:val="14"/>
            <w:w w:val="105"/>
          </w:rPr>
          <w:delText xml:space="preserve"> </w:delText>
        </w:r>
      </w:del>
      <w:del w:id="455" w:author="Rivard, Christine" w:date="2015-03-26T13:54:00Z">
        <w:r>
          <w:rPr>
            <w:w w:val="105"/>
          </w:rPr>
          <w:delText>opened</w:delText>
        </w:r>
      </w:del>
      <w:del w:id="456" w:author="Rivard, Christine" w:date="2015-03-26T13:54:00Z">
        <w:r>
          <w:rPr>
            <w:spacing w:val="14"/>
            <w:w w:val="105"/>
          </w:rPr>
          <w:delText xml:space="preserve"> </w:delText>
        </w:r>
      </w:del>
      <w:ins w:id="457" w:author="Rivard, Christine" w:date="2015-03-26T13:54:00Z">
        <w:r>
          <w:rPr>
            <w:w w:val="105"/>
          </w:rPr>
          <w:t>displayed</w:t>
        </w:r>
      </w:ins>
      <w:ins w:id="458" w:author="Rivard, Christine" w:date="2015-03-26T13:54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ins w:id="459" w:author="Rivard, Christine" w:date="2015-03-26T13:54:00Z">
        <w:r>
          <w:rPr>
            <w:spacing w:val="12"/>
            <w:w w:val="105"/>
          </w:rPr>
          <w:t>name appearing</w:t>
        </w:r>
      </w:ins>
      <w:del w:id="460" w:author="Rivard, Christine" w:date="2015-03-26T13:54:00Z">
        <w:r>
          <w:rPr>
            <w:w w:val="105"/>
          </w:rPr>
          <w:delText>displayed</w:delText>
        </w:r>
      </w:del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menu</w:t>
      </w:r>
      <w:r>
        <w:rPr>
          <w:spacing w:val="14"/>
          <w:w w:val="105"/>
        </w:rPr>
        <w:t xml:space="preserve"> </w:t>
      </w:r>
      <w:r>
        <w:rPr>
          <w:w w:val="105"/>
        </w:rPr>
        <w:t>bar</w:t>
      </w:r>
      <w:r>
        <w:rPr>
          <w:spacing w:val="13"/>
          <w:w w:val="105"/>
        </w:rPr>
        <w:t xml:space="preserve"> </w:t>
      </w:r>
      <w:del w:id="461" w:author="Rivard, Christine" w:date="2015-03-26T13:53:00Z">
        <w:r>
          <w:rPr>
            <w:w w:val="105"/>
          </w:rPr>
          <w:delText>should</w:delText>
        </w:r>
      </w:del>
      <w:del w:id="462" w:author="Rivard, Christine" w:date="2015-03-26T13:53:00Z">
        <w:r>
          <w:rPr>
            <w:spacing w:val="14"/>
            <w:w w:val="105"/>
          </w:rPr>
          <w:delText xml:space="preserve"> </w:delText>
        </w:r>
      </w:del>
      <w:ins w:id="463" w:author="Rivard, Christine" w:date="2015-03-26T13:53:00Z">
        <w:r>
          <w:rPr>
            <w:w w:val="105"/>
          </w:rPr>
          <w:t>will</w:t>
        </w:r>
      </w:ins>
      <w:ins w:id="464" w:author="Rivard, Christine" w:date="2015-03-26T13:53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change</w:t>
      </w:r>
      <w:r>
        <w:rPr>
          <w:spacing w:val="13"/>
          <w:w w:val="105"/>
        </w:rPr>
        <w:t xml:space="preserve"> </w:t>
      </w:r>
      <w:del w:id="465" w:author="Rivard, Christine" w:date="2015-03-26T13:54:00Z">
        <w:r>
          <w:rPr>
            <w:w w:val="105"/>
          </w:rPr>
          <w:delText>to</w:delText>
        </w:r>
      </w:del>
      <w:del w:id="466" w:author="Rivard, Christine" w:date="2015-03-26T13:54:00Z">
        <w:r>
          <w:rPr>
            <w:spacing w:val="14"/>
            <w:w w:val="105"/>
          </w:rPr>
          <w:delText xml:space="preserve"> </w:delText>
        </w:r>
      </w:del>
      <w:ins w:id="467" w:author="Rivard, Christine" w:date="2015-03-26T13:54:00Z">
        <w:r>
          <w:rPr>
            <w:w w:val="105"/>
          </w:rPr>
          <w:t>for</w:t>
        </w:r>
      </w:ins>
      <w:ins w:id="468" w:author="Rivard, Christine" w:date="2015-03-26T13:54:00Z">
        <w:r>
          <w:rPr>
            <w:spacing w:val="14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name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w w:val="93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just</w:t>
      </w:r>
      <w:r>
        <w:rPr>
          <w:spacing w:val="18"/>
          <w:w w:val="105"/>
        </w:rPr>
        <w:t xml:space="preserve"> </w:t>
      </w:r>
      <w:r>
        <w:rPr>
          <w:w w:val="105"/>
        </w:rPr>
        <w:t>selected.</w:t>
      </w:r>
    </w:p>
    <w:p>
      <w:pPr>
        <w:pStyle w:val="TextBody"/>
        <w:spacing w:lineRule="auto" w:line="249"/>
        <w:ind w:left="101" w:right="145" w:firstLine="363"/>
        <w:jc w:val="both"/>
        <w:rPr/>
      </w:pPr>
      <w:r>
        <w:rPr/>
        <w:t>The</w:t>
      </w:r>
      <w:r>
        <w:rPr>
          <w:spacing w:val="28"/>
        </w:rPr>
        <w:t xml:space="preserve"> </w:t>
      </w:r>
      <w:r>
        <w:rPr/>
        <w:t>path</w:t>
      </w:r>
      <w:r>
        <w:rPr>
          <w:spacing w:val="28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>
          <w:spacing w:val="0"/>
        </w:rPr>
        <w:t>your</w:t>
      </w:r>
      <w:r>
        <w:rPr>
          <w:spacing w:val="28"/>
        </w:rPr>
        <w:t xml:space="preserve"> </w:t>
      </w:r>
      <w:r>
        <w:rPr/>
        <w:t>project</w:t>
      </w:r>
      <w:r>
        <w:rPr>
          <w:spacing w:val="28"/>
        </w:rPr>
        <w:t xml:space="preserve"> </w:t>
      </w:r>
      <w:r>
        <w:rPr/>
        <w:t>folder</w:t>
      </w:r>
      <w:r>
        <w:rPr>
          <w:spacing w:val="29"/>
        </w:rPr>
        <w:t xml:space="preserve"> </w:t>
      </w:r>
      <w:r>
        <w:rPr/>
        <w:t>is</w:t>
      </w:r>
      <w:r>
        <w:rPr>
          <w:spacing w:val="28"/>
        </w:rPr>
        <w:t xml:space="preserve"> </w:t>
      </w:r>
      <w:r>
        <w:rPr/>
        <w:t>stored</w:t>
      </w:r>
      <w:r>
        <w:rPr>
          <w:spacing w:val="29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WHAT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relative</w:t>
      </w:r>
      <w:r>
        <w:rPr>
          <w:spacing w:val="28"/>
        </w:rPr>
        <w:t xml:space="preserve"> </w:t>
      </w:r>
      <w:r>
        <w:rPr/>
        <w:t>format.</w:t>
      </w:r>
      <w:r>
        <w:rPr>
          <w:spacing w:val="3"/>
        </w:rPr>
        <w:t xml:space="preserve"> </w:t>
      </w:r>
      <w:r>
        <w:rPr/>
        <w:t>This</w:t>
      </w:r>
      <w:r>
        <w:rPr>
          <w:spacing w:val="28"/>
        </w:rPr>
        <w:t xml:space="preserve"> </w:t>
      </w:r>
      <w:r>
        <w:rPr/>
        <w:t>means</w:t>
      </w:r>
      <w:r>
        <w:rPr>
          <w:spacing w:val="28"/>
        </w:rPr>
        <w:t xml:space="preserve"> </w:t>
      </w:r>
      <w:r>
        <w:rPr/>
        <w:t>that</w:t>
      </w:r>
      <w:r>
        <w:rPr>
          <w:spacing w:val="28"/>
        </w:rPr>
        <w:t xml:space="preserve"> </w:t>
      </w:r>
      <w:r>
        <w:rPr/>
        <w:t>if</w:t>
      </w:r>
      <w:r>
        <w:rPr>
          <w:spacing w:val="28"/>
        </w:rPr>
        <w:t xml:space="preserve"> </w:t>
      </w:r>
      <w:r>
        <w:rPr/>
        <w:t>you</w:t>
      </w:r>
      <w:r>
        <w:rPr>
          <w:spacing w:val="23"/>
        </w:rPr>
        <w:t xml:space="preserve"> </w:t>
      </w:r>
      <w:r>
        <w:rPr/>
        <w:t>change</w:t>
      </w:r>
      <w:r>
        <w:rPr>
          <w:spacing w:val="53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location</w:t>
      </w:r>
      <w:r>
        <w:rPr>
          <w:spacing w:val="52"/>
        </w:rPr>
        <w:t xml:space="preserve"> </w:t>
      </w:r>
      <w:r>
        <w:rPr/>
        <w:t>of</w:t>
      </w:r>
      <w:r>
        <w:rPr>
          <w:spacing w:val="52"/>
        </w:rPr>
        <w:t xml:space="preserve"> </w:t>
      </w:r>
      <w:r>
        <w:rPr/>
        <w:t>your</w:t>
      </w:r>
      <w:r>
        <w:rPr>
          <w:spacing w:val="53"/>
        </w:rPr>
        <w:t xml:space="preserve"> </w:t>
      </w:r>
      <w:r>
        <w:rPr/>
        <w:t>project</w:t>
      </w:r>
      <w:r>
        <w:rPr>
          <w:spacing w:val="52"/>
        </w:rPr>
        <w:t xml:space="preserve"> </w:t>
      </w:r>
      <w:r>
        <w:rPr/>
        <w:t>folder</w:t>
      </w:r>
      <w:r>
        <w:rPr>
          <w:spacing w:val="53"/>
        </w:rPr>
        <w:t xml:space="preserve"> </w:t>
      </w:r>
      <w:r>
        <w:rPr/>
        <w:t>relative</w:t>
      </w:r>
      <w:r>
        <w:rPr>
          <w:spacing w:val="52"/>
        </w:rPr>
        <w:t xml:space="preserve"> </w:t>
      </w:r>
      <w:r>
        <w:rPr/>
        <w:t>the</w:t>
      </w:r>
      <w:r>
        <w:rPr>
          <w:spacing w:val="53"/>
        </w:rPr>
        <w:t xml:space="preserve"> </w:t>
      </w:r>
      <w:r>
        <w:rPr/>
        <w:t>‘‘WHAT.exe’’,</w:t>
      </w:r>
      <w:r>
        <w:rPr>
          <w:spacing w:val="53"/>
        </w:rPr>
        <w:t xml:space="preserve"> </w:t>
      </w:r>
      <w:r>
        <w:rPr/>
        <w:t>your</w:t>
      </w:r>
      <w:r>
        <w:rPr>
          <w:spacing w:val="53"/>
        </w:rPr>
        <w:t xml:space="preserve"> </w:t>
      </w:r>
      <w:r>
        <w:rPr/>
        <w:t>will</w:t>
      </w:r>
      <w:r>
        <w:rPr>
          <w:spacing w:val="54"/>
        </w:rPr>
        <w:t xml:space="preserve"> </w:t>
      </w:r>
      <w:r>
        <w:rPr/>
        <w:t>have</w:t>
      </w:r>
      <w:r>
        <w:rPr>
          <w:spacing w:val="51"/>
        </w:rPr>
        <w:t xml:space="preserve"> </w:t>
      </w:r>
      <w:r>
        <w:rPr/>
        <w:t>to</w:t>
      </w:r>
      <w:r>
        <w:rPr>
          <w:spacing w:val="54"/>
        </w:rPr>
        <w:t xml:space="preserve"> </w:t>
      </w:r>
      <w:r>
        <w:rPr/>
        <w:t>redirect</w:t>
      </w:r>
      <w:r>
        <w:rPr>
          <w:w w:val="108"/>
        </w:rPr>
        <w:t xml:space="preserve"> </w:t>
      </w:r>
      <w:r>
        <w:rPr/>
        <w:t>WHAT</w:t>
      </w:r>
      <w:r>
        <w:rPr>
          <w:spacing w:val="39"/>
        </w:rPr>
        <w:t xml:space="preserve"> </w:t>
      </w:r>
      <w:r>
        <w:rPr/>
        <w:t>to</w:t>
      </w:r>
      <w:r>
        <w:rPr>
          <w:spacing w:val="41"/>
        </w:rPr>
        <w:t xml:space="preserve"> </w:t>
      </w:r>
      <w:r>
        <w:rPr>
          <w:spacing w:val="0"/>
        </w:rPr>
        <w:t>the</w:t>
      </w:r>
      <w:r>
        <w:rPr>
          <w:spacing w:val="40"/>
        </w:rPr>
        <w:t xml:space="preserve"> </w:t>
      </w:r>
      <w:r>
        <w:rPr/>
        <w:t>new</w:t>
      </w:r>
      <w:r>
        <w:rPr>
          <w:spacing w:val="40"/>
        </w:rPr>
        <w:t xml:space="preserve"> </w:t>
      </w:r>
      <w:r>
        <w:rPr/>
        <w:t>location</w:t>
      </w:r>
      <w:r>
        <w:rPr>
          <w:spacing w:val="39"/>
        </w:rPr>
        <w:t xml:space="preserve"> </w:t>
      </w:r>
      <w:r>
        <w:rPr/>
        <w:t>of</w:t>
      </w:r>
      <w:r>
        <w:rPr>
          <w:spacing w:val="39"/>
        </w:rPr>
        <w:t xml:space="preserve"> </w:t>
      </w:r>
      <w:r>
        <w:rPr/>
        <w:t>your</w:t>
      </w:r>
      <w:r>
        <w:rPr>
          <w:spacing w:val="41"/>
        </w:rPr>
        <w:t xml:space="preserve"> </w:t>
      </w:r>
      <w:r>
        <w:rPr/>
        <w:t>project</w:t>
      </w:r>
      <w:r>
        <w:rPr>
          <w:spacing w:val="39"/>
        </w:rPr>
        <w:t xml:space="preserve"> </w:t>
      </w:r>
      <w:r>
        <w:rPr/>
        <w:t>by</w:t>
      </w:r>
      <w:r>
        <w:rPr>
          <w:spacing w:val="41"/>
        </w:rPr>
        <w:t xml:space="preserve"> </w:t>
      </w:r>
      <w:r>
        <w:rPr/>
        <w:t>repeating</w:t>
      </w:r>
      <w:r>
        <w:rPr>
          <w:spacing w:val="39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procedure</w:t>
      </w:r>
      <w:r>
        <w:rPr>
          <w:spacing w:val="39"/>
        </w:rPr>
        <w:t xml:space="preserve"> </w:t>
      </w:r>
      <w:r>
        <w:rPr/>
        <w:t>described</w:t>
      </w:r>
      <w:r>
        <w:rPr>
          <w:spacing w:val="39"/>
        </w:rPr>
        <w:t xml:space="preserve"> </w:t>
      </w:r>
      <w:r>
        <w:rPr/>
        <w:t>in</w:t>
      </w:r>
      <w:r>
        <w:rPr>
          <w:spacing w:val="41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paragraph</w:t>
      </w:r>
      <w:r>
        <w:rPr>
          <w:spacing w:val="22"/>
          <w:w w:val="107"/>
        </w:rPr>
        <w:t xml:space="preserve"> </w:t>
      </w:r>
      <w:r>
        <w:rPr/>
        <w:t>above.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left" w:pos="997" w:leader="none"/>
        </w:tabs>
        <w:spacing w:before="146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21" w:name="_bookmark14"/>
      <w:bookmarkStart w:id="22" w:name="Project_Folder_Structure_Overview"/>
      <w:bookmarkEnd w:id="21"/>
      <w:bookmarkEnd w:id="22"/>
      <w:r>
        <w:rPr>
          <w:rFonts w:ascii="Georgia" w:hAnsi="Georgia"/>
          <w:b/>
          <w:sz w:val="34"/>
        </w:rPr>
        <w:t>Project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Folder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Structure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Overview</w:t>
      </w:r>
    </w:p>
    <w:p>
      <w:pPr>
        <w:pStyle w:val="TextBody"/>
        <w:spacing w:lineRule="auto" w:line="249" w:before="227" w:after="0"/>
        <w:ind w:left="101" w:right="118" w:firstLine="11"/>
        <w:jc w:val="both"/>
        <w:rPr/>
      </w:pP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0"/>
          <w:w w:val="105"/>
        </w:rPr>
        <w:t>addition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project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(.what</w:t>
      </w:r>
      <w:r>
        <w:rPr>
          <w:spacing w:val="35"/>
          <w:w w:val="105"/>
        </w:rPr>
        <w:t xml:space="preserve"> </w:t>
      </w:r>
      <w:r>
        <w:rPr>
          <w:w w:val="105"/>
        </w:rPr>
        <w:t>file</w:t>
      </w:r>
      <w:r>
        <w:rPr>
          <w:spacing w:val="36"/>
          <w:w w:val="105"/>
        </w:rPr>
        <w:t xml:space="preserve"> </w:t>
      </w:r>
      <w:r>
        <w:rPr>
          <w:w w:val="105"/>
        </w:rPr>
        <w:t>extension)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created</w:t>
      </w:r>
      <w:r>
        <w:rPr>
          <w:spacing w:val="3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w w:val="105"/>
        </w:rPr>
        <w:t>saving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new</w:t>
      </w:r>
      <w:r>
        <w:rPr>
          <w:spacing w:val="36"/>
          <w:w w:val="105"/>
        </w:rPr>
        <w:t xml:space="preserve"> </w:t>
      </w:r>
      <w:r>
        <w:rPr>
          <w:w w:val="105"/>
        </w:rPr>
        <w:t>project,</w:t>
      </w:r>
      <w:r>
        <w:rPr>
          <w:spacing w:val="27"/>
          <w:w w:val="108"/>
        </w:rPr>
        <w:t xml:space="preserve"> </w:t>
      </w:r>
      <w:r>
        <w:rPr>
          <w:w w:val="105"/>
        </w:rPr>
        <w:t>WHAT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9"/>
          <w:w w:val="105"/>
        </w:rPr>
        <w:t xml:space="preserve"> </w:t>
      </w:r>
      <w:r>
        <w:rPr>
          <w:w w:val="105"/>
        </w:rPr>
        <w:t>generates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sub-folders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required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ins w:id="469" w:author="Rivard, Christine" w:date="2015-03-26T13:59:00Z">
        <w:r>
          <w:rPr>
            <w:w w:val="105"/>
          </w:rPr>
          <w:t xml:space="preserve">s </w:t>
        </w:r>
      </w:ins>
      <w:ins w:id="470" w:author="Rivard, Christine" w:date="2015-03-26T14:00:00Z">
        <w:r>
          <w:rPr>
            <w:spacing w:val="19"/>
            <w:w w:val="105"/>
          </w:rPr>
          <w:t>execution</w:t>
        </w:r>
      </w:ins>
      <w:del w:id="471" w:author="Rivard, Christine" w:date="2015-03-26T13:59:00Z">
        <w:r>
          <w:rPr>
            <w:spacing w:val="19"/>
            <w:w w:val="105"/>
          </w:rPr>
          <w:delText xml:space="preserve"> </w:delText>
        </w:r>
      </w:del>
      <w:del w:id="472" w:author="Rivard, Christine" w:date="2015-03-26T13:59:00Z">
        <w:r>
          <w:rPr>
            <w:w w:val="105"/>
          </w:rPr>
          <w:delText>to</w:delText>
        </w:r>
      </w:del>
      <w:del w:id="473" w:author="Rivard, Christine" w:date="2015-03-26T13:59:00Z">
        <w:r>
          <w:rPr>
            <w:spacing w:val="19"/>
            <w:w w:val="105"/>
          </w:rPr>
          <w:delText xml:space="preserve"> </w:delText>
        </w:r>
      </w:del>
      <w:del w:id="474" w:author="Rivard, Christine" w:date="2015-03-26T13:59:00Z">
        <w:r>
          <w:rPr>
            <w:w w:val="105"/>
          </w:rPr>
          <w:delText>run</w:delText>
        </w:r>
      </w:del>
      <w:r>
        <w:rPr>
          <w:w w:val="105"/>
        </w:rPr>
        <w:t>.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7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briefly</w:t>
      </w:r>
      <w:r>
        <w:rPr>
          <w:spacing w:val="13"/>
          <w:w w:val="105"/>
        </w:rPr>
        <w:t xml:space="preserve"> </w:t>
      </w:r>
      <w:r>
        <w:rPr>
          <w:w w:val="105"/>
        </w:rPr>
        <w:t>described</w:t>
      </w:r>
      <w:r>
        <w:rPr>
          <w:spacing w:val="14"/>
          <w:w w:val="105"/>
        </w:rPr>
        <w:t xml:space="preserve"> </w:t>
      </w:r>
      <w:del w:id="475" w:author="Rivard, Christine" w:date="2015-03-26T14:00:00Z">
        <w:r>
          <w:rPr>
            <w:w w:val="105"/>
          </w:rPr>
          <w:delText>here</w:delText>
        </w:r>
      </w:del>
      <w:del w:id="476" w:author="Rivard, Christine" w:date="2015-03-26T14:00:00Z">
        <w:r>
          <w:rPr>
            <w:spacing w:val="13"/>
            <w:w w:val="105"/>
          </w:rPr>
          <w:delText xml:space="preserve"> </w:delText>
        </w:r>
      </w:del>
      <w:ins w:id="477" w:author="Rivard, Christine" w:date="2015-03-26T14:00:00Z">
        <w:r>
          <w:rPr>
            <w:w w:val="105"/>
          </w:rPr>
          <w:t>below</w:t>
        </w:r>
      </w:ins>
      <w:ins w:id="478" w:author="Rivard, Christine" w:date="2015-03-26T14:00:00Z">
        <w:r>
          <w:rPr>
            <w:spacing w:val="13"/>
            <w:w w:val="105"/>
          </w:rPr>
          <w:t xml:space="preserve"> </w:t>
        </w:r>
      </w:ins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presented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15">
        <w:r>
          <w:rPr>
            <w:rStyle w:val="InternetLink"/>
            <w:w w:val="105"/>
          </w:rPr>
          <w:t>2.2.</w:t>
        </w:r>
      </w:hyperlink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project</w:t>
      </w:r>
      <w:r>
        <w:rPr>
          <w:spacing w:val="26"/>
          <w:w w:val="137"/>
        </w:rPr>
        <w:t xml:space="preserve"> </w:t>
      </w:r>
      <w:r>
        <w:rPr>
          <w:w w:val="105"/>
        </w:rPr>
        <w:t>folder</w:t>
      </w:r>
      <w:r>
        <w:rPr>
          <w:spacing w:val="0"/>
          <w:w w:val="105"/>
        </w:rPr>
        <w:t xml:space="preserve"> </w:t>
      </w:r>
      <w:r>
        <w:rPr>
          <w:w w:val="105"/>
        </w:rPr>
        <w:t>contains</w:t>
      </w:r>
      <w:r>
        <w:rPr>
          <w:spacing w:val="0"/>
          <w:w w:val="105"/>
        </w:rPr>
        <w:t xml:space="preserve"> two </w:t>
      </w:r>
      <w:r>
        <w:rPr>
          <w:w w:val="105"/>
        </w:rPr>
        <w:t>sub-folders</w:t>
      </w:r>
      <w:r>
        <w:rPr>
          <w:spacing w:val="0"/>
          <w:w w:val="105"/>
        </w:rPr>
        <w:t xml:space="preserve"> </w:t>
      </w:r>
      <w:r>
        <w:rPr>
          <w:w w:val="105"/>
        </w:rPr>
        <w:t>named</w:t>
      </w:r>
      <w:r>
        <w:rPr>
          <w:spacing w:val="0"/>
          <w:w w:val="105"/>
        </w:rPr>
        <w:t xml:space="preserve"> </w:t>
      </w:r>
      <w:r>
        <w:rPr>
          <w:w w:val="105"/>
        </w:rPr>
        <w:t>‘‘Meteo’’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‘‘Waterlvl’’</w:t>
      </w:r>
      <w:r>
        <w:rPr>
          <w:spacing w:val="0"/>
          <w:w w:val="105"/>
        </w:rPr>
        <w:t xml:space="preserve"> </w:t>
      </w:r>
      <w:del w:id="479" w:author="Rivard, Christine" w:date="2015-03-26T14:01:00Z">
        <w:r>
          <w:rPr>
            <w:w w:val="105"/>
          </w:rPr>
          <w:delText>in</w:delText>
        </w:r>
      </w:del>
      <w:del w:id="480" w:author="Rivard, Christine" w:date="2015-03-26T14:01:00Z">
        <w:r>
          <w:rPr>
            <w:spacing w:val="0"/>
            <w:w w:val="105"/>
          </w:rPr>
          <w:delText xml:space="preserve"> </w:delText>
        </w:r>
      </w:del>
      <w:del w:id="481" w:author="Rivard, Christine" w:date="2015-03-26T14:01:00Z">
        <w:r>
          <w:rPr>
            <w:w w:val="105"/>
          </w:rPr>
          <w:delText>addition</w:delText>
        </w:r>
      </w:del>
      <w:del w:id="482" w:author="Rivard, Christine" w:date="2015-03-26T14:01:00Z">
        <w:r>
          <w:rPr>
            <w:spacing w:val="0"/>
            <w:w w:val="105"/>
          </w:rPr>
          <w:delText xml:space="preserve"> </w:delText>
        </w:r>
      </w:del>
      <w:del w:id="483" w:author="Rivard, Christine" w:date="2015-03-26T14:01:00Z">
        <w:r>
          <w:rPr>
            <w:w w:val="105"/>
          </w:rPr>
          <w:delText>to</w:delText>
        </w:r>
      </w:del>
      <w:ins w:id="484" w:author="Rivard, Christine" w:date="2015-03-26T14:01:00Z">
        <w:r>
          <w:rPr>
            <w:w w:val="105"/>
          </w:rPr>
          <w:t>and</w:t>
        </w:r>
      </w:ins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few</w:t>
      </w:r>
      <w:r>
        <w:rPr>
          <w:spacing w:val="0"/>
          <w:w w:val="105"/>
        </w:rPr>
        <w:t xml:space="preserve"> </w:t>
      </w:r>
      <w:r>
        <w:rPr>
          <w:w w:val="105"/>
        </w:rPr>
        <w:t>other</w:t>
      </w:r>
      <w:r>
        <w:rPr>
          <w:spacing w:val="0"/>
          <w:w w:val="105"/>
        </w:rPr>
        <w:t xml:space="preserve"> </w:t>
      </w:r>
      <w:r>
        <w:rPr>
          <w:w w:val="105"/>
        </w:rPr>
        <w:t>files.</w:t>
      </w:r>
    </w:p>
    <w:p>
      <w:pPr>
        <w:pStyle w:val="Normal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05" w:right="106" w:firstLine="8"/>
        <w:jc w:val="both"/>
        <w:rPr/>
      </w:pPr>
      <w:r>
        <w:rPr>
          <w:rFonts w:eastAsia="Georgia" w:cs="Georgia" w:ascii="Georgia" w:hAnsi="Georgia"/>
          <w:b/>
          <w:bCs/>
        </w:rPr>
        <w:t>Meteo</w:t>
      </w:r>
      <w:ins w:id="485" w:author="Rivard, Christine" w:date="2015-03-26T14:01:00Z">
        <w:r>
          <w:rPr>
            <w:rFonts w:eastAsia="Georgia" w:cs="Georgia" w:ascii="Georgia" w:hAnsi="Georgia"/>
            <w:b/>
            <w:bCs/>
          </w:rPr>
          <w:t>:</w:t>
        </w:r>
      </w:ins>
      <w:r>
        <w:rPr>
          <w:rFonts w:eastAsia="Georgia" w:cs="Georgia" w:ascii="Georgia" w:hAnsi="Georgia"/>
          <w:b/>
          <w:bCs/>
          <w:spacing w:val="38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ins w:id="486" w:author="Rivard, Christine" w:date="2015-03-26T14:02:00Z">
        <w:commentRangeStart w:id="15"/>
        <w:r>
          <w:rPr>
            <w:spacing w:val="34"/>
          </w:rPr>
          <w:t>sub-</w:t>
        </w:r>
      </w:ins>
      <w:r>
        <w:rPr/>
        <w:t>folder</w:t>
      </w:r>
      <w:r>
        <w:rPr>
          <w:spacing w:val="35"/>
        </w:rPr>
        <w:t xml:space="preserve"> </w:t>
      </w:r>
      <w:r>
        <w:rPr>
          <w:spacing w:val="35"/>
        </w:rPr>
      </w:r>
      <w:commentRangeEnd w:id="15"/>
      <w:r>
        <w:commentReference w:id="15"/>
      </w:r>
      <w:r>
        <w:rPr>
          <w:rFonts w:eastAsia="Arial" w:cs="Arial" w:ascii="Arial" w:hAnsi="Arial"/>
          <w:i/>
        </w:rPr>
        <w:t>Meteo</w:t>
      </w:r>
      <w:r>
        <w:rPr>
          <w:rFonts w:eastAsia="Arial" w:cs="Arial" w:ascii="Arial" w:hAnsi="Arial"/>
          <w:i/>
          <w:spacing w:val="44"/>
        </w:rPr>
        <w:t xml:space="preserve"> </w:t>
      </w:r>
      <w:r>
        <w:rPr/>
        <w:t>contains</w:t>
      </w:r>
      <w:r>
        <w:rPr>
          <w:spacing w:val="35"/>
        </w:rPr>
        <w:t xml:space="preserve"> </w:t>
      </w:r>
      <w:r>
        <w:rPr/>
        <w:t>three</w:t>
      </w:r>
      <w:r>
        <w:rPr>
          <w:spacing w:val="34"/>
        </w:rPr>
        <w:t xml:space="preserve"> </w:t>
      </w:r>
      <w:ins w:id="487" w:author="Rivard, Christine" w:date="2015-03-26T14:03:00Z">
        <w:commentRangeStart w:id="16"/>
        <w:r>
          <w:rPr>
            <w:spacing w:val="34"/>
          </w:rPr>
          <w:t>sub-?</w:t>
        </w:r>
      </w:ins>
      <w:r>
        <w:rPr/>
        <w:t>sub-folders</w:t>
      </w:r>
      <w:r>
        <w:rPr>
          <w:spacing w:val="35"/>
        </w:rPr>
        <w:t xml:space="preserve"> </w:t>
      </w:r>
      <w:r>
        <w:rPr>
          <w:spacing w:val="35"/>
        </w:rPr>
      </w:r>
      <w:commentRangeEnd w:id="16"/>
      <w:r>
        <w:commentReference w:id="16"/>
      </w:r>
      <w:r>
        <w:rPr/>
        <w:t>named</w:t>
      </w:r>
      <w:r>
        <w:rPr>
          <w:spacing w:val="34"/>
        </w:rPr>
        <w:t xml:space="preserve"> </w:t>
      </w:r>
      <w:r>
        <w:rPr/>
        <w:t>respectively</w:t>
      </w:r>
      <w:r>
        <w:rPr>
          <w:spacing w:val="35"/>
        </w:rPr>
        <w:t xml:space="preserve"> </w:t>
      </w:r>
      <w:r>
        <w:rPr>
          <w:spacing w:val="0"/>
        </w:rPr>
        <w:t>Raw,</w:t>
      </w:r>
      <w:r>
        <w:rPr>
          <w:spacing w:val="34"/>
        </w:rPr>
        <w:t xml:space="preserve"> </w:t>
      </w:r>
      <w:r>
        <w:rPr/>
        <w:t>Input</w:t>
      </w:r>
      <w:r>
        <w:rPr>
          <w:spacing w:val="35"/>
        </w:rPr>
        <w:t xml:space="preserve"> </w:t>
      </w:r>
      <w:r>
        <w:rPr/>
        <w:t>and</w:t>
      </w:r>
      <w:r>
        <w:rPr>
          <w:spacing w:val="34"/>
        </w:rPr>
        <w:t xml:space="preserve"> </w:t>
      </w:r>
      <w:r>
        <w:rPr/>
        <w:t>Output.</w:t>
      </w:r>
      <w:r>
        <w:rPr>
          <w:spacing w:val="23"/>
          <w:w w:val="11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del w:id="488" w:author="Rivard, Christine" w:date="2015-03-26T14:04:00Z">
        <w:r>
          <w:rPr/>
          <w:delText>folder</w:delText>
        </w:r>
      </w:del>
      <w:del w:id="489" w:author="Rivard, Christine" w:date="2015-03-26T14:04:00Z">
        <w:r>
          <w:rPr>
            <w:spacing w:val="29"/>
          </w:rPr>
          <w:delText xml:space="preserve"> </w:delText>
        </w:r>
      </w:del>
      <w:ins w:id="490" w:author="Rivard, Christine" w:date="2015-03-26T14:04:00Z">
        <w:r>
          <w:rPr/>
          <w:t>binder</w:t>
        </w:r>
      </w:ins>
      <w:ins w:id="491" w:author="Rivard, Christine" w:date="2015-03-26T14:04:00Z">
        <w:r>
          <w:rPr>
            <w:spacing w:val="29"/>
          </w:rPr>
          <w:t xml:space="preserve"> </w:t>
        </w:r>
      </w:ins>
      <w:r>
        <w:rPr>
          <w:rFonts w:eastAsia="Georgia" w:cs="Georgia" w:ascii="Georgia" w:hAnsi="Georgia"/>
          <w:b/>
          <w:bCs/>
        </w:rPr>
        <w:t>Raw</w:t>
      </w:r>
      <w:r>
        <w:rPr>
          <w:rFonts w:eastAsia="Georgia" w:cs="Georgia" w:ascii="Georgia" w:hAnsi="Georgia"/>
          <w:b/>
          <w:bCs/>
          <w:spacing w:val="33"/>
        </w:rPr>
        <w:t xml:space="preserve"> </w:t>
      </w:r>
      <w:r>
        <w:rPr/>
        <w:t>is</w:t>
      </w:r>
      <w:r>
        <w:rPr>
          <w:spacing w:val="29"/>
        </w:rPr>
        <w:t xml:space="preserve"> </w:t>
      </w:r>
      <w:r>
        <w:rPr/>
        <w:t>where</w:t>
      </w:r>
      <w:r>
        <w:rPr>
          <w:spacing w:val="29"/>
        </w:rPr>
        <w:t xml:space="preserve"> </w:t>
      </w:r>
      <w:del w:id="492" w:author="Rivard, Christine" w:date="2015-03-26T14:05:00Z">
        <w:r>
          <w:rPr/>
          <w:delText>are</w:delText>
        </w:r>
      </w:del>
      <w:del w:id="493" w:author="Rivard, Christine" w:date="2015-03-26T14:05:00Z">
        <w:r>
          <w:rPr>
            <w:spacing w:val="30"/>
          </w:rPr>
          <w:delText xml:space="preserve"> </w:delText>
        </w:r>
      </w:del>
      <w:del w:id="494" w:author="Rivard, Christine" w:date="2015-03-26T14:05:00Z">
        <w:r>
          <w:rPr/>
          <w:delText>saved</w:delText>
        </w:r>
      </w:del>
      <w:del w:id="495" w:author="Rivard, Christine" w:date="2015-03-26T14:05:00Z">
        <w:r>
          <w:rPr>
            <w:spacing w:val="29"/>
          </w:rPr>
          <w:delText xml:space="preserve"> </w:delText>
        </w:r>
      </w:del>
      <w:r>
        <w:rPr/>
        <w:t>the</w:t>
      </w:r>
      <w:r>
        <w:rPr>
          <w:spacing w:val="29"/>
        </w:rPr>
        <w:t xml:space="preserve"> </w:t>
      </w:r>
      <w:r>
        <w:rPr/>
        <w:t>weather</w:t>
      </w:r>
      <w:r>
        <w:rPr>
          <w:spacing w:val="29"/>
        </w:rPr>
        <w:t xml:space="preserve"> </w:t>
      </w:r>
      <w:r>
        <w:rPr/>
        <w:t>data</w:t>
      </w:r>
      <w:r>
        <w:rPr>
          <w:spacing w:val="30"/>
        </w:rPr>
        <w:t xml:space="preserve"> </w:t>
      </w:r>
      <w:r>
        <w:rPr/>
        <w:t>files</w:t>
      </w:r>
      <w:r>
        <w:rPr>
          <w:spacing w:val="29"/>
        </w:rPr>
        <w:t xml:space="preserve"> </w:t>
      </w:r>
      <w:r>
        <w:rPr/>
        <w:t>downloaded</w:t>
      </w:r>
      <w:r>
        <w:rPr>
          <w:spacing w:val="28"/>
        </w:rPr>
        <w:t xml:space="preserve"> </w:t>
      </w:r>
      <w:r>
        <w:rPr/>
        <w:t>from</w:t>
      </w:r>
      <w:r>
        <w:rPr>
          <w:spacing w:val="29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CDCD</w:t>
      </w:r>
      <w:ins w:id="496" w:author="Rivard, Christine" w:date="2015-03-26T14:05:00Z">
        <w:r>
          <w:rPr/>
          <w:t xml:space="preserve"> are</w:t>
        </w:r>
      </w:ins>
      <w:ins w:id="497" w:author="Rivard, Christine" w:date="2015-03-26T14:05:00Z">
        <w:r>
          <w:rPr>
            <w:spacing w:val="30"/>
          </w:rPr>
          <w:t xml:space="preserve"> </w:t>
        </w:r>
      </w:ins>
      <w:ins w:id="498" w:author="Rivard, Christine" w:date="2015-03-26T14:05:00Z">
        <w:r>
          <w:rPr/>
          <w:t>saved</w:t>
        </w:r>
      </w:ins>
      <w:r>
        <w:rPr/>
        <w:t>.</w:t>
      </w:r>
      <w:r>
        <w:rPr>
          <w:spacing w:val="29"/>
        </w:rPr>
        <w:t xml:space="preserve"> </w:t>
      </w:r>
      <w:del w:id="499" w:author="Rivard, Christine" w:date="2015-03-26T14:07:00Z">
        <w:r>
          <w:rPr/>
          <w:delText>These</w:delText>
        </w:r>
      </w:del>
      <w:del w:id="500" w:author="Rivard, Christine" w:date="2015-03-26T14:07:00Z">
        <w:r>
          <w:rPr>
            <w:spacing w:val="29"/>
          </w:rPr>
          <w:delText xml:space="preserve"> </w:delText>
        </w:r>
      </w:del>
      <w:ins w:id="501" w:author="Rivard, Christine" w:date="2015-03-26T14:07:00Z">
        <w:r>
          <w:rPr/>
          <w:t>CDCD</w:t>
        </w:r>
      </w:ins>
      <w:ins w:id="502" w:author="Rivard, Christine" w:date="2015-03-26T14:07:00Z">
        <w:r>
          <w:rPr>
            <w:spacing w:val="29"/>
          </w:rPr>
          <w:t xml:space="preserve"> </w:t>
        </w:r>
      </w:ins>
      <w:ins w:id="503" w:author="Rivard, Christine" w:date="2015-03-26T14:06:00Z">
        <w:r>
          <w:rPr>
            <w:spacing w:val="29"/>
          </w:rPr>
          <w:t xml:space="preserve">files </w:t>
        </w:r>
      </w:ins>
      <w:del w:id="504" w:author="Rivard, Christine" w:date="2015-03-26T14:05:00Z">
        <w:r>
          <w:rPr/>
          <w:delText>are</w:delText>
        </w:r>
      </w:del>
      <w:ins w:id="505" w:author="Rivard, Christine" w:date="2015-03-26T14:05:00Z">
        <w:r>
          <w:rPr/>
          <w:t>contain</w:t>
        </w:r>
      </w:ins>
      <w:r>
        <w:rPr>
          <w:w w:val="105"/>
        </w:rPr>
        <w:t xml:space="preserve"> </w:t>
      </w:r>
      <w:del w:id="506" w:author="Rivard, Christine" w:date="2015-03-26T14:07:00Z">
        <w:r>
          <w:rPr/>
          <w:delText>coma-separated</w:delText>
        </w:r>
      </w:del>
      <w:del w:id="507" w:author="Rivard, Christine" w:date="2015-03-26T14:07:00Z">
        <w:r>
          <w:rPr>
            <w:spacing w:val="45"/>
          </w:rPr>
          <w:delText xml:space="preserve"> </w:delText>
        </w:r>
      </w:del>
      <w:ins w:id="508" w:author="Rivard, Christine" w:date="2015-03-26T14:07:00Z">
        <w:r>
          <w:rPr>
            <w:spacing w:val="45"/>
          </w:rPr>
          <w:t xml:space="preserve">daily </w:t>
        </w:r>
      </w:ins>
      <w:ins w:id="509" w:author="Rivard, Christine" w:date="2015-03-26T14:06:00Z">
        <w:r>
          <w:rPr>
            <w:spacing w:val="45"/>
          </w:rPr>
          <w:t xml:space="preserve">weather </w:t>
        </w:r>
      </w:ins>
      <w:del w:id="510" w:author="Rivard, Christine" w:date="2015-03-26T14:09:00Z">
        <w:r>
          <w:rPr/>
          <w:delText>values</w:delText>
        </w:r>
      </w:del>
      <w:del w:id="511" w:author="Rivard, Christine" w:date="2015-03-26T14:09:00Z">
        <w:r>
          <w:rPr>
            <w:spacing w:val="43"/>
          </w:rPr>
          <w:delText xml:space="preserve"> </w:delText>
        </w:r>
      </w:del>
      <w:ins w:id="512" w:author="Rivard, Christine" w:date="2015-03-26T14:09:00Z">
        <w:r>
          <w:rPr/>
          <w:t>data</w:t>
        </w:r>
      </w:ins>
      <w:ins w:id="513" w:author="Rivard, Christine" w:date="2015-03-26T14:09:00Z">
        <w:r>
          <w:rPr>
            <w:spacing w:val="43"/>
          </w:rPr>
          <w:t xml:space="preserve"> </w:t>
        </w:r>
      </w:ins>
      <w:ins w:id="514" w:author="Rivard, Christine" w:date="2015-03-26T14:08:00Z">
        <w:r>
          <w:rPr>
            <w:spacing w:val="43"/>
          </w:rPr>
          <w:t xml:space="preserve">for a given year, </w:t>
        </w:r>
      </w:ins>
      <w:ins w:id="515" w:author="Rivard, Christine" w:date="2015-03-26T14:09:00Z">
        <w:r>
          <w:rPr>
            <w:spacing w:val="43"/>
          </w:rPr>
          <w:t xml:space="preserve">each </w:t>
        </w:r>
      </w:ins>
      <w:ins w:id="516" w:author="Rivard, Christine" w:date="2015-03-26T14:08:00Z">
        <w:r>
          <w:rPr>
            <w:spacing w:val="43"/>
          </w:rPr>
          <w:t xml:space="preserve">separated with a coma </w:t>
        </w:r>
      </w:ins>
      <w:r>
        <w:rPr/>
        <w:t>(CSV)</w:t>
      </w:r>
      <w:r>
        <w:rPr>
          <w:spacing w:val="44"/>
        </w:rPr>
        <w:t xml:space="preserve"> </w:t>
      </w:r>
      <w:del w:id="517" w:author="Rivard, Christine" w:date="2015-03-26T14:08:00Z">
        <w:r>
          <w:rPr/>
          <w:delText>files</w:delText>
        </w:r>
      </w:del>
      <w:del w:id="518" w:author="Rivard, Christine" w:date="2015-03-26T14:08:00Z">
        <w:r>
          <w:rPr>
            <w:spacing w:val="44"/>
          </w:rPr>
          <w:delText xml:space="preserve"> </w:delText>
        </w:r>
      </w:del>
      <w:del w:id="519" w:author="Rivard, Christine" w:date="2015-03-26T14:08:00Z">
        <w:r>
          <w:rPr/>
          <w:delText>that</w:delText>
        </w:r>
      </w:del>
      <w:del w:id="520" w:author="Rivard, Christine" w:date="2015-03-26T14:08:00Z">
        <w:r>
          <w:rPr>
            <w:spacing w:val="43"/>
          </w:rPr>
          <w:delText xml:space="preserve"> </w:delText>
        </w:r>
      </w:del>
      <w:del w:id="521" w:author="Rivard, Christine" w:date="2015-03-26T14:08:00Z">
        <w:r>
          <w:rPr/>
          <w:delText>contain</w:delText>
        </w:r>
      </w:del>
      <w:del w:id="522" w:author="Rivard, Christine" w:date="2015-03-26T14:08:00Z">
        <w:r>
          <w:rPr>
            <w:spacing w:val="45"/>
          </w:rPr>
          <w:delText xml:space="preserve"> </w:delText>
        </w:r>
      </w:del>
      <w:del w:id="523" w:author="Rivard, Christine" w:date="2015-03-26T14:08:00Z">
        <w:r>
          <w:rPr/>
          <w:delText>weather</w:delText>
        </w:r>
      </w:del>
      <w:del w:id="524" w:author="Rivard, Christine" w:date="2015-03-26T14:08:00Z">
        <w:r>
          <w:rPr>
            <w:spacing w:val="44"/>
          </w:rPr>
          <w:delText xml:space="preserve"> </w:delText>
        </w:r>
      </w:del>
      <w:del w:id="525" w:author="Rivard, Christine" w:date="2015-03-26T14:08:00Z">
        <w:r>
          <w:rPr/>
          <w:delText>data</w:delText>
        </w:r>
      </w:del>
      <w:del w:id="526" w:author="Rivard, Christine" w:date="2015-03-26T14:08:00Z">
        <w:r>
          <w:rPr>
            <w:spacing w:val="44"/>
          </w:rPr>
          <w:delText xml:space="preserve"> </w:delText>
        </w:r>
      </w:del>
      <w:del w:id="527" w:author="Rivard, Christine" w:date="2015-03-26T14:09:00Z">
        <w:r>
          <w:rPr/>
          <w:delText>on</w:delText>
        </w:r>
      </w:del>
      <w:del w:id="528" w:author="Rivard, Christine" w:date="2015-03-26T14:09:00Z">
        <w:r>
          <w:rPr>
            <w:spacing w:val="43"/>
          </w:rPr>
          <w:delText xml:space="preserve"> </w:delText>
        </w:r>
      </w:del>
      <w:del w:id="529" w:author="Rivard, Christine" w:date="2015-03-26T14:09:00Z">
        <w:r>
          <w:rPr/>
          <w:delText>a</w:delText>
        </w:r>
      </w:del>
      <w:del w:id="530" w:author="Rivard, Christine" w:date="2015-03-26T14:09:00Z">
        <w:r>
          <w:rPr>
            <w:spacing w:val="44"/>
          </w:rPr>
          <w:delText xml:space="preserve"> </w:delText>
        </w:r>
      </w:del>
      <w:del w:id="531" w:author="Rivard, Christine" w:date="2015-03-26T14:09:00Z">
        <w:r>
          <w:rPr/>
          <w:delText>yearly</w:delText>
        </w:r>
      </w:del>
      <w:del w:id="532" w:author="Rivard, Christine" w:date="2015-03-26T14:09:00Z">
        <w:r>
          <w:rPr>
            <w:spacing w:val="44"/>
          </w:rPr>
          <w:delText xml:space="preserve"> </w:delText>
        </w:r>
      </w:del>
      <w:del w:id="533" w:author="Rivard, Christine" w:date="2015-03-26T14:09:00Z">
        <w:r>
          <w:rPr/>
          <w:delText>basis</w:delText>
        </w:r>
      </w:del>
      <w:ins w:id="534" w:author="Rivard, Christine" w:date="2015-03-26T14:09:00Z">
        <w:r>
          <w:rPr/>
          <w:t>for a given year</w:t>
        </w:r>
      </w:ins>
      <w:r>
        <w:rPr/>
        <w:t>.</w:t>
      </w:r>
      <w:r>
        <w:rPr>
          <w:spacing w:val="18"/>
        </w:rPr>
        <w:t xml:space="preserve"> </w:t>
      </w:r>
      <w:r>
        <w:rPr/>
        <w:t>All</w:t>
      </w:r>
      <w:r>
        <w:rPr>
          <w:spacing w:val="44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>
          <w:spacing w:val="0"/>
        </w:rPr>
        <w:t>data</w:t>
      </w:r>
      <w:r>
        <w:rPr>
          <w:spacing w:val="44"/>
        </w:rPr>
        <w:t xml:space="preserve"> </w:t>
      </w:r>
      <w:r>
        <w:rPr/>
        <w:t>files</w:t>
      </w:r>
      <w:r>
        <w:rPr>
          <w:spacing w:val="23"/>
          <w:w w:val="96"/>
        </w:rPr>
        <w:t xml:space="preserve"> </w:t>
      </w:r>
      <w:ins w:id="535" w:author="Rivard, Christine" w:date="2015-03-26T14:14:00Z">
        <w:r>
          <w:rPr>
            <w:spacing w:val="23"/>
            <w:w w:val="96"/>
          </w:rPr>
          <w:t xml:space="preserve">for the selected years </w:t>
        </w:r>
      </w:ins>
      <w:r>
        <w:rPr/>
        <w:t>for</w:t>
      </w:r>
      <w:r>
        <w:rPr>
          <w:spacing w:val="46"/>
        </w:rPr>
        <w:t xml:space="preserve"> </w:t>
      </w:r>
      <w:r>
        <w:rPr/>
        <w:t>a</w:t>
      </w:r>
      <w:r>
        <w:rPr>
          <w:spacing w:val="46"/>
        </w:rPr>
        <w:t xml:space="preserve"> </w:t>
      </w:r>
      <w:r>
        <w:rPr/>
        <w:t>given</w:t>
      </w:r>
      <w:r>
        <w:rPr>
          <w:spacing w:val="46"/>
        </w:rPr>
        <w:t xml:space="preserve"> </w:t>
      </w:r>
      <w:r>
        <w:rPr/>
        <w:t>weather</w:t>
      </w:r>
      <w:r>
        <w:rPr>
          <w:spacing w:val="46"/>
        </w:rPr>
        <w:t xml:space="preserve"> </w:t>
      </w:r>
      <w:r>
        <w:rPr/>
        <w:t>station</w:t>
      </w:r>
      <w:r>
        <w:rPr>
          <w:spacing w:val="48"/>
        </w:rPr>
        <w:t xml:space="preserve"> </w:t>
      </w:r>
      <w:r>
        <w:rPr/>
        <w:t>are</w:t>
      </w:r>
      <w:r>
        <w:rPr>
          <w:spacing w:val="46"/>
        </w:rPr>
        <w:t xml:space="preserve"> </w:t>
      </w:r>
      <w:r>
        <w:rPr/>
        <w:t>saved</w:t>
      </w:r>
      <w:r>
        <w:rPr>
          <w:spacing w:val="46"/>
        </w:rPr>
        <w:t xml:space="preserve"> </w:t>
      </w:r>
      <w:ins w:id="536" w:author="Rivard, Christine" w:date="2015-03-26T14:09:00Z">
        <w:r>
          <w:rPr>
            <w:spacing w:val="46"/>
          </w:rPr>
          <w:t xml:space="preserve">in WHAT </w:t>
        </w:r>
      </w:ins>
      <w:r>
        <w:rPr/>
        <w:t>within</w:t>
      </w:r>
      <w:r>
        <w:rPr>
          <w:spacing w:val="48"/>
        </w:rPr>
        <w:t xml:space="preserve"> </w:t>
      </w:r>
      <w:r>
        <w:rPr/>
        <w:t>a</w:t>
      </w:r>
      <w:r>
        <w:rPr>
          <w:spacing w:val="46"/>
        </w:rPr>
        <w:t xml:space="preserve"> </w:t>
      </w:r>
      <w:r>
        <w:rPr/>
        <w:t>common</w:t>
      </w:r>
      <w:r>
        <w:rPr>
          <w:spacing w:val="48"/>
        </w:rPr>
        <w:t xml:space="preserve"> </w:t>
      </w:r>
      <w:r>
        <w:rPr/>
        <w:t>folder</w:t>
      </w:r>
      <w:r>
        <w:rPr>
          <w:spacing w:val="46"/>
        </w:rPr>
        <w:t xml:space="preserve"> </w:t>
      </w:r>
      <w:r>
        <w:rPr/>
        <w:t>named</w:t>
      </w:r>
      <w:r>
        <w:rPr>
          <w:spacing w:val="46"/>
        </w:rPr>
        <w:t xml:space="preserve"> </w:t>
      </w:r>
      <w:r>
        <w:rPr>
          <w:spacing w:val="0"/>
        </w:rPr>
        <w:t>after</w:t>
      </w:r>
      <w:r>
        <w:rPr>
          <w:spacing w:val="46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station</w:t>
      </w:r>
      <w:r>
        <w:rPr>
          <w:spacing w:val="46"/>
        </w:rPr>
        <w:t xml:space="preserve"> </w:t>
      </w:r>
      <w:r>
        <w:rPr/>
        <w:t>name</w:t>
      </w:r>
      <w:r>
        <w:rPr>
          <w:spacing w:val="46"/>
        </w:rPr>
        <w:t xml:space="preserve"> </w:t>
      </w:r>
      <w:r>
        <w:rPr/>
        <w:t>and</w:t>
      </w:r>
      <w:r>
        <w:rPr>
          <w:spacing w:val="24"/>
          <w:w w:val="109"/>
        </w:rPr>
        <w:t xml:space="preserve"> </w:t>
      </w:r>
      <w:r>
        <w:rPr/>
        <w:t>its</w:t>
      </w:r>
      <w:r>
        <w:rPr>
          <w:spacing w:val="47"/>
        </w:rPr>
        <w:t xml:space="preserve"> </w:t>
      </w:r>
      <w:commentRangeStart w:id="17"/>
      <w:r>
        <w:rPr/>
        <w:t>unique</w:t>
      </w:r>
      <w:r>
        <w:rPr/>
      </w:r>
      <w:commentRangeEnd w:id="17"/>
      <w:r>
        <w:commentReference w:id="17"/>
      </w:r>
      <w:r>
        <w:rPr>
          <w:spacing w:val="47"/>
        </w:rPr>
        <w:t xml:space="preserve"> </w:t>
      </w:r>
      <w:r>
        <w:rPr/>
        <w:t>identification</w:t>
      </w:r>
      <w:r>
        <w:rPr>
          <w:spacing w:val="46"/>
        </w:rPr>
        <w:t xml:space="preserve"> </w:t>
      </w:r>
      <w:r>
        <w:rPr/>
        <w:t>number</w:t>
      </w:r>
      <w:r>
        <w:rPr>
          <w:spacing w:val="47"/>
        </w:rPr>
        <w:t xml:space="preserve"> </w:t>
      </w:r>
      <w:r>
        <w:rPr/>
        <w:t>(IDN).</w:t>
      </w:r>
      <w:r>
        <w:rPr>
          <w:spacing w:val="47"/>
        </w:rPr>
        <w:t xml:space="preserve"> </w:t>
      </w:r>
      <w:r>
        <w:rPr/>
        <w:t>For</w:t>
      </w:r>
      <w:r>
        <w:rPr>
          <w:spacing w:val="47"/>
        </w:rPr>
        <w:t xml:space="preserve"> </w:t>
      </w:r>
      <w:r>
        <w:rPr/>
        <w:t>example,</w:t>
      </w:r>
      <w:r>
        <w:rPr>
          <w:spacing w:val="49"/>
        </w:rPr>
        <w:t xml:space="preserve"> </w:t>
      </w:r>
      <w:r>
        <w:rPr/>
        <w:t>in</w:t>
      </w:r>
      <w:r>
        <w:rPr>
          <w:spacing w:val="47"/>
        </w:rPr>
        <w:t xml:space="preserve"> </w:t>
      </w:r>
      <w:r>
        <w:rPr/>
        <w:t>Figure</w:t>
      </w:r>
      <w:r>
        <w:rPr>
          <w:spacing w:val="49"/>
        </w:rPr>
        <w:t xml:space="preserve"> </w:t>
      </w:r>
      <w:hyperlink w:anchor="_bookmark15">
        <w:r>
          <w:rPr>
            <w:rStyle w:val="InternetLink"/>
          </w:rPr>
          <w:t>2.2,</w:t>
        </w:r>
      </w:hyperlink>
      <w:r>
        <w:rPr>
          <w:spacing w:val="47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/>
        <w:t>raw</w:t>
      </w:r>
      <w:r>
        <w:rPr>
          <w:spacing w:val="47"/>
        </w:rPr>
        <w:t xml:space="preserve"> </w:t>
      </w:r>
      <w:r>
        <w:rPr/>
        <w:t>data</w:t>
      </w:r>
      <w:r>
        <w:rPr>
          <w:spacing w:val="47"/>
        </w:rPr>
        <w:t xml:space="preserve"> </w:t>
      </w:r>
      <w:r>
        <w:rPr/>
        <w:t>file</w:t>
      </w:r>
      <w:r>
        <w:rPr>
          <w:spacing w:val="48"/>
        </w:rPr>
        <w:t xml:space="preserve"> </w:t>
      </w:r>
      <w:r>
        <w:rPr/>
        <w:t>‘‘eng-daily- 01011980-12311980.csv’’</w:t>
      </w:r>
      <w:r>
        <w:rPr>
          <w:spacing w:val="16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contains</w:t>
      </w:r>
      <w:r>
        <w:rPr>
          <w:spacing w:val="17"/>
        </w:rPr>
        <w:t xml:space="preserve"> </w:t>
      </w:r>
      <w:r>
        <w:rPr/>
        <w:t>weather</w:t>
      </w:r>
      <w:r>
        <w:rPr>
          <w:spacing w:val="17"/>
        </w:rPr>
        <w:t xml:space="preserve"> </w:t>
      </w:r>
      <w:r>
        <w:rPr/>
        <w:t>data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station</w:t>
      </w:r>
      <w:r>
        <w:rPr>
          <w:spacing w:val="16"/>
        </w:rPr>
        <w:t xml:space="preserve"> </w:t>
      </w:r>
      <w:r>
        <w:rPr>
          <w:spacing w:val="0"/>
        </w:rPr>
        <w:t>‘‘Marieville’’</w:t>
      </w:r>
      <w:r>
        <w:rPr>
          <w:spacing w:val="17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year</w:t>
      </w:r>
      <w:r>
        <w:rPr>
          <w:spacing w:val="16"/>
        </w:rPr>
        <w:t xml:space="preserve"> </w:t>
      </w:r>
      <w:r>
        <w:rPr/>
        <w:t>1980</w:t>
      </w:r>
      <w:r>
        <w:rPr>
          <w:spacing w:val="16"/>
        </w:rPr>
        <w:t xml:space="preserve"> </w:t>
      </w:r>
      <w:r>
        <w:rPr/>
        <w:t>is</w:t>
      </w:r>
      <w:r>
        <w:rPr>
          <w:spacing w:val="26"/>
          <w:w w:val="96"/>
        </w:rPr>
        <w:t xml:space="preserve"> </w:t>
      </w:r>
      <w:r>
        <w:rPr/>
        <w:t>saved</w:t>
      </w:r>
      <w:r>
        <w:rPr>
          <w:spacing w:val="36"/>
        </w:rPr>
        <w:t xml:space="preserve"> </w:t>
      </w:r>
      <w:r>
        <w:rPr/>
        <w:t>within</w:t>
      </w:r>
      <w:r>
        <w:rPr>
          <w:spacing w:val="37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folder</w:t>
      </w:r>
      <w:r>
        <w:rPr>
          <w:spacing w:val="36"/>
        </w:rPr>
        <w:t xml:space="preserve"> </w:t>
      </w:r>
      <w:r>
        <w:rPr/>
        <w:t>named</w:t>
      </w:r>
      <w:r>
        <w:rPr>
          <w:spacing w:val="36"/>
        </w:rPr>
        <w:t xml:space="preserve"> </w:t>
      </w:r>
      <w:r>
        <w:rPr/>
        <w:t>‘‘MARIEVILLE</w:t>
      </w:r>
      <w:r>
        <w:rPr>
          <w:spacing w:val="33"/>
        </w:rPr>
        <w:t xml:space="preserve"> </w:t>
      </w:r>
      <w:r>
        <w:rPr/>
        <w:t>(7024627)’’</w:t>
      </w:r>
      <w:r>
        <w:rPr>
          <w:spacing w:val="36"/>
        </w:rPr>
        <w:t xml:space="preserve"> </w:t>
      </w:r>
      <w:r>
        <w:rPr/>
        <w:t>where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number</w:t>
      </w:r>
      <w:r>
        <w:rPr>
          <w:spacing w:val="36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>
          <w:spacing w:val="0"/>
        </w:rPr>
        <w:t>parentheses</w:t>
      </w:r>
      <w:r>
        <w:rPr>
          <w:spacing w:val="36"/>
        </w:rPr>
        <w:t xml:space="preserve"> </w:t>
      </w:r>
      <w:del w:id="537" w:author="Rivard, Christine" w:date="2015-03-26T14:18:00Z">
        <w:r>
          <w:rPr/>
          <w:delText>is</w:delText>
        </w:r>
      </w:del>
      <w:del w:id="538" w:author="Rivard, Christine" w:date="2015-03-26T14:18:00Z">
        <w:r>
          <w:rPr>
            <w:spacing w:val="36"/>
          </w:rPr>
          <w:delText xml:space="preserve"> </w:delText>
        </w:r>
      </w:del>
      <w:ins w:id="539" w:author="Rivard, Christine" w:date="2015-03-26T14:18:00Z">
        <w:r>
          <w:rPr/>
          <w:t>corresponds to</w:t>
        </w:r>
      </w:ins>
      <w:ins w:id="540" w:author="Rivard, Christine" w:date="2015-03-26T14:18:00Z">
        <w:r>
          <w:rPr>
            <w:spacing w:val="36"/>
          </w:rPr>
          <w:t xml:space="preserve"> </w:t>
        </w:r>
      </w:ins>
      <w:r>
        <w:rPr/>
        <w:t>the</w:t>
      </w:r>
      <w:r>
        <w:rPr>
          <w:spacing w:val="29"/>
          <w:w w:val="110"/>
        </w:rPr>
        <w:t xml:space="preserve"> </w:t>
      </w:r>
      <w:del w:id="541" w:author="Rivard, Christine" w:date="2015-03-26T14:18:00Z">
        <w:r>
          <w:rPr/>
          <w:delText>unique</w:delText>
        </w:r>
      </w:del>
      <w:del w:id="542" w:author="Rivard, Christine" w:date="2015-03-26T14:18:00Z">
        <w:r>
          <w:rPr>
            <w:spacing w:val="45"/>
          </w:rPr>
          <w:delText xml:space="preserve"> </w:delText>
        </w:r>
      </w:del>
      <w:ins w:id="543" w:author="Rivard, Christine" w:date="2015-03-26T14:19:00Z">
        <w:r>
          <w:rPr>
            <w:spacing w:val="45"/>
          </w:rPr>
          <w:t xml:space="preserve">station </w:t>
        </w:r>
      </w:ins>
      <w:r>
        <w:rPr/>
        <w:t>IDN</w:t>
      </w:r>
      <w:del w:id="544" w:author="Rivard, Christine" w:date="2015-03-26T14:19:00Z">
        <w:r>
          <w:rPr>
            <w:spacing w:val="47"/>
          </w:rPr>
          <w:delText xml:space="preserve"> </w:delText>
        </w:r>
      </w:del>
      <w:del w:id="545" w:author="Rivard, Christine" w:date="2015-03-26T14:19:00Z">
        <w:r>
          <w:rPr/>
          <w:delText>of</w:delText>
        </w:r>
      </w:del>
      <w:del w:id="546" w:author="Rivard, Christine" w:date="2015-03-26T14:19:00Z">
        <w:r>
          <w:rPr>
            <w:spacing w:val="47"/>
          </w:rPr>
          <w:delText xml:space="preserve"> </w:delText>
        </w:r>
      </w:del>
      <w:del w:id="547" w:author="Rivard, Christine" w:date="2015-03-26T14:19:00Z">
        <w:r>
          <w:rPr/>
          <w:delText>the</w:delText>
        </w:r>
      </w:del>
      <w:del w:id="548" w:author="Rivard, Christine" w:date="2015-03-26T14:19:00Z">
        <w:r>
          <w:rPr>
            <w:spacing w:val="47"/>
          </w:rPr>
          <w:delText xml:space="preserve"> </w:delText>
        </w:r>
      </w:del>
      <w:del w:id="549" w:author="Rivard, Christine" w:date="2015-03-26T14:19:00Z">
        <w:r>
          <w:rPr/>
          <w:delText>station</w:delText>
        </w:r>
      </w:del>
      <w:r>
        <w:rPr/>
        <w:t>.</w:t>
      </w:r>
    </w:p>
    <w:p>
      <w:pPr>
        <w:pStyle w:val="TextBody"/>
        <w:ind w:left="465" w:hanging="0"/>
        <w:rPr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del w:id="550" w:author="Rivard, Christine" w:date="2015-03-26T14:19:00Z">
        <w:r>
          <w:rPr>
            <w:w w:val="105"/>
          </w:rPr>
          <w:delText>folder</w:delText>
        </w:r>
      </w:del>
      <w:del w:id="551" w:author="Rivard, Christine" w:date="2015-03-26T14:19:00Z">
        <w:r>
          <w:rPr>
            <w:spacing w:val="14"/>
            <w:w w:val="105"/>
          </w:rPr>
          <w:delText xml:space="preserve"> </w:delText>
        </w:r>
      </w:del>
      <w:ins w:id="552" w:author="Rivard, Christine" w:date="2015-03-26T14:19:00Z">
        <w:r>
          <w:rPr>
            <w:w w:val="105"/>
          </w:rPr>
          <w:t>binder</w:t>
        </w:r>
      </w:ins>
      <w:ins w:id="553" w:author="Rivard, Christine" w:date="2015-03-26T14:19:00Z">
        <w:r>
          <w:rPr>
            <w:spacing w:val="14"/>
            <w:w w:val="105"/>
          </w:rPr>
          <w:t xml:space="preserve"> </w:t>
        </w:r>
      </w:ins>
      <w:r>
        <w:rPr>
          <w:rFonts w:ascii="Georgia" w:hAnsi="Georgia"/>
          <w:b/>
          <w:w w:val="105"/>
        </w:rPr>
        <w:t>Input</w:t>
      </w:r>
      <w:r>
        <w:rPr>
          <w:rFonts w:ascii="Georgia" w:hAnsi="Georgia"/>
          <w:b/>
          <w:spacing w:val="12"/>
          <w:w w:val="105"/>
        </w:rPr>
        <w:t xml:space="preserve"> </w:t>
      </w:r>
      <w:r>
        <w:rPr>
          <w:w w:val="105"/>
        </w:rPr>
        <w:t>contains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formatted</w:t>
      </w:r>
      <w:r>
        <w:rPr>
          <w:spacing w:val="14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r>
        <w:rPr>
          <w:spacing w:val="14"/>
          <w:w w:val="105"/>
        </w:rPr>
        <w:t xml:space="preserve"> </w:t>
      </w:r>
      <w:r>
        <w:rPr>
          <w:w w:val="105"/>
        </w:rPr>
        <w:t>produced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raw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files</w:t>
      </w:r>
      <w:ins w:id="554" w:author="Rivard, Christine" w:date="2015-03-26T14:20:00Z">
        <w:r>
          <w:rPr>
            <w:w w:val="105"/>
          </w:rPr>
          <w:t>, for the selected years of a given station</w:t>
        </w:r>
      </w:ins>
      <w:r>
        <w:rPr>
          <w:w w:val="105"/>
        </w:rPr>
        <w:t>.</w:t>
      </w:r>
    </w:p>
    <w:p>
      <w:pPr>
        <w:sectPr>
          <w:footerReference w:type="default" r:id="rId11"/>
          <w:type w:val="nextPage"/>
          <w:pgSz w:w="12240" w:h="15840"/>
          <w:pgMar w:left="1020" w:right="980" w:header="0" w:top="106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12" w:after="0"/>
        <w:ind w:left="105" w:hanging="0"/>
        <w:jc w:val="both"/>
        <w:rPr/>
      </w:pP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tab-separated</w:t>
      </w:r>
      <w:r>
        <w:rPr>
          <w:spacing w:val="19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(TSV)</w:t>
      </w:r>
      <w:r>
        <w:rPr>
          <w:spacing w:val="19"/>
          <w:w w:val="105"/>
        </w:rPr>
        <w:t xml:space="preserve"> </w:t>
      </w:r>
      <w:r>
        <w:rPr>
          <w:w w:val="105"/>
        </w:rPr>
        <w:t>files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named</w:t>
      </w:r>
      <w:r>
        <w:rPr>
          <w:spacing w:val="20"/>
          <w:w w:val="105"/>
        </w:rPr>
        <w:t xml:space="preserve"> </w:t>
      </w: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station’s</w:t>
      </w:r>
      <w:r>
        <w:rPr>
          <w:spacing w:val="20"/>
          <w:w w:val="105"/>
        </w:rPr>
        <w:t xml:space="preserve"> </w:t>
      </w:r>
      <w:r>
        <w:rPr>
          <w:spacing w:val="0"/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IDN.</w:t>
      </w:r>
    </w:p>
    <w:p>
      <w:pPr>
        <w:pStyle w:val="TextBody"/>
        <w:spacing w:lineRule="auto" w:line="249" w:before="29" w:after="0"/>
        <w:ind w:left="105" w:right="142" w:firstLine="359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del w:id="555" w:author="Rivard, Christine" w:date="2015-03-26T14:21:00Z">
        <w:r>
          <w:rPr>
            <w:w w:val="105"/>
          </w:rPr>
          <w:delText>folder</w:delText>
        </w:r>
      </w:del>
      <w:del w:id="556" w:author="Rivard, Christine" w:date="2015-03-26T14:21:00Z">
        <w:r>
          <w:rPr>
            <w:spacing w:val="0"/>
            <w:w w:val="105"/>
          </w:rPr>
          <w:delText xml:space="preserve"> </w:delText>
        </w:r>
      </w:del>
      <w:ins w:id="557" w:author="Rivard, Christine" w:date="2015-03-26T14:21:00Z">
        <w:r>
          <w:rPr>
            <w:spacing w:val="0"/>
            <w:w w:val="105"/>
          </w:rPr>
          <w:t>b</w:t>
        </w:r>
      </w:ins>
      <w:ins w:id="558" w:author="Rivard, Christine" w:date="2015-03-26T14:21:00Z">
        <w:r>
          <w:rPr>
            <w:w w:val="105"/>
          </w:rPr>
          <w:t>inder</w:t>
        </w:r>
      </w:ins>
      <w:ins w:id="559" w:author="Rivard, Christine" w:date="2015-03-26T14:21:00Z">
        <w:r>
          <w:rPr>
            <w:spacing w:val="0"/>
            <w:w w:val="105"/>
          </w:rPr>
          <w:t xml:space="preserve"> </w:t>
        </w:r>
      </w:ins>
      <w:r>
        <w:rPr>
          <w:rFonts w:eastAsia="Georgia" w:cs="Georgia" w:ascii="Georgia" w:hAnsi="Georgia"/>
          <w:b/>
          <w:bCs/>
          <w:w w:val="105"/>
        </w:rPr>
        <w:t>Output</w:t>
      </w:r>
      <w:r>
        <w:rPr>
          <w:rFonts w:eastAsia="Georgia" w:cs="Georgia" w:ascii="Georgia" w:hAnsi="Georgia"/>
          <w:b/>
          <w:bCs/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where</w:t>
      </w:r>
      <w:r>
        <w:rPr>
          <w:spacing w:val="0"/>
          <w:w w:val="105"/>
        </w:rPr>
        <w:t xml:space="preserve"> </w:t>
      </w:r>
      <w:del w:id="560" w:author="Rivard, Christine" w:date="2015-03-26T14:21:00Z">
        <w:r>
          <w:rPr>
            <w:w w:val="105"/>
          </w:rPr>
          <w:delText>are</w:delText>
        </w:r>
      </w:del>
      <w:del w:id="561" w:author="Rivard, Christine" w:date="2015-03-26T14:21:00Z">
        <w:r>
          <w:rPr>
            <w:spacing w:val="0"/>
            <w:w w:val="105"/>
          </w:rPr>
          <w:delText xml:space="preserve"> </w:delText>
        </w:r>
      </w:del>
      <w:del w:id="562" w:author="Rivard, Christine" w:date="2015-03-26T14:21:00Z">
        <w:r>
          <w:rPr>
            <w:w w:val="105"/>
          </w:rPr>
          <w:delText>saved</w:delText>
        </w:r>
      </w:del>
      <w:del w:id="563" w:author="Rivard, Christine" w:date="2015-03-26T14:21:00Z">
        <w:r>
          <w:rPr>
            <w:spacing w:val="0"/>
            <w:w w:val="105"/>
          </w:rPr>
          <w:delText xml:space="preserve"> </w:delText>
        </w:r>
      </w:del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gapless</w:t>
      </w:r>
      <w:r>
        <w:rPr>
          <w:spacing w:val="0"/>
          <w:w w:val="105"/>
        </w:rPr>
        <w:t xml:space="preserve"> </w:t>
      </w:r>
      <w:r>
        <w:rPr>
          <w:w w:val="105"/>
        </w:rPr>
        <w:t>weather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ins w:id="564" w:author="Rivard, Christine" w:date="2015-03-26T14:22:00Z">
        <w:r>
          <w:rPr>
            <w:spacing w:val="0"/>
            <w:w w:val="105"/>
          </w:rPr>
          <w:t>are saved</w:t>
        </w:r>
      </w:ins>
      <w:ins w:id="565" w:author="Rivard, Christine" w:date="2015-03-26T14:23:00Z">
        <w:r>
          <w:rPr>
            <w:spacing w:val="0"/>
            <w:w w:val="105"/>
          </w:rPr>
          <w:t xml:space="preserve">. Files are </w:t>
        </w:r>
      </w:ins>
      <w:r>
        <w:rPr>
          <w:w w:val="105"/>
        </w:rPr>
        <w:t>produced</w:t>
      </w:r>
      <w:r>
        <w:rPr>
          <w:spacing w:val="0"/>
          <w:w w:val="105"/>
        </w:rPr>
        <w:t xml:space="preserve"> </w:t>
      </w:r>
      <w:del w:id="566" w:author="Rivard, Christine" w:date="2015-03-26T14:24:00Z">
        <w:r>
          <w:rPr>
            <w:w w:val="105"/>
          </w:rPr>
          <w:delText>from</w:delText>
        </w:r>
      </w:del>
      <w:del w:id="567" w:author="Rivard, Christine" w:date="2015-03-26T14:24:00Z">
        <w:r>
          <w:rPr>
            <w:spacing w:val="0"/>
            <w:w w:val="105"/>
          </w:rPr>
          <w:delText xml:space="preserve"> </w:delText>
        </w:r>
      </w:del>
      <w:ins w:id="568" w:author="Rivard, Christine" w:date="2015-03-26T14:24:00Z">
        <w:r>
          <w:rPr>
            <w:w w:val="105"/>
          </w:rPr>
          <w:t>using</w:t>
        </w:r>
      </w:ins>
      <w:ins w:id="569" w:author="Rivard, Christine" w:date="2015-03-26T14:24:00Z">
        <w:r>
          <w:rPr>
            <w:spacing w:val="0"/>
            <w:w w:val="105"/>
          </w:rPr>
          <w:t xml:space="preserve"> </w:t>
        </w:r>
      </w:ins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content</w:t>
      </w:r>
      <w:r>
        <w:rPr>
          <w:w w:val="106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 Input</w:t>
      </w:r>
      <w:r>
        <w:rPr>
          <w:spacing w:val="0"/>
          <w:w w:val="105"/>
        </w:rPr>
        <w:t xml:space="preserve"> </w:t>
      </w:r>
      <w:r>
        <w:rPr>
          <w:w w:val="105"/>
        </w:rPr>
        <w:t>folder</w:t>
      </w:r>
      <w:ins w:id="570" w:author="Rivard, Christine" w:date="2015-03-26T14:24:00Z">
        <w:r>
          <w:rPr>
            <w:w w:val="105"/>
          </w:rPr>
          <w:t xml:space="preserve"> and a gap-filling procedure</w:t>
        </w:r>
      </w:ins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del w:id="571" w:author="Rivard, Christine" w:date="2015-03-26T14:25:00Z">
        <w:r>
          <w:rPr>
            <w:w w:val="105"/>
          </w:rPr>
          <w:delText xml:space="preserve">These </w:delText>
        </w:r>
      </w:del>
      <w:ins w:id="572" w:author="Rivard, Christine" w:date="2015-03-26T14:25:00Z">
        <w:r>
          <w:rPr>
            <w:w w:val="105"/>
          </w:rPr>
          <w:t xml:space="preserve">They </w:t>
        </w:r>
      </w:ins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saved in</w:t>
      </w:r>
      <w:r>
        <w:rPr>
          <w:spacing w:val="0"/>
          <w:w w:val="105"/>
        </w:rPr>
        <w:t xml:space="preserve"> </w:t>
      </w:r>
      <w:r>
        <w:rPr>
          <w:w w:val="105"/>
        </w:rPr>
        <w:t>TSV text</w:t>
      </w:r>
      <w:r>
        <w:rPr>
          <w:spacing w:val="0"/>
          <w:w w:val="105"/>
        </w:rPr>
        <w:t xml:space="preserve"> </w:t>
      </w:r>
      <w:r>
        <w:rPr>
          <w:w w:val="105"/>
        </w:rPr>
        <w:t>files with the</w:t>
      </w:r>
      <w:r>
        <w:rPr>
          <w:spacing w:val="0"/>
          <w:w w:val="105"/>
        </w:rPr>
        <w:t xml:space="preserve"> </w:t>
      </w:r>
      <w:r>
        <w:rPr>
          <w:w w:val="105"/>
        </w:rPr>
        <w:t xml:space="preserve">extension </w:t>
      </w:r>
      <w:r>
        <w:rPr>
          <w:spacing w:val="0"/>
          <w:w w:val="105"/>
        </w:rPr>
        <w:t>‘‘.out’’.</w:t>
      </w:r>
      <w:r>
        <w:rPr>
          <w:spacing w:val="22"/>
          <w:w w:val="105"/>
        </w:rPr>
        <w:t xml:space="preserve"> </w:t>
      </w:r>
      <w:r>
        <w:rPr>
          <w:w w:val="105"/>
        </w:rPr>
        <w:t>The files with the</w:t>
      </w:r>
      <w:r>
        <w:rPr>
          <w:spacing w:val="28"/>
          <w:w w:val="108"/>
        </w:rPr>
        <w:t xml:space="preserve"> </w:t>
      </w:r>
      <w:r>
        <w:rPr>
          <w:w w:val="105"/>
        </w:rPr>
        <w:t>extension</w:t>
      </w:r>
      <w:r>
        <w:rPr>
          <w:spacing w:val="23"/>
          <w:w w:val="105"/>
        </w:rPr>
        <w:t xml:space="preserve"> </w:t>
      </w:r>
      <w:r>
        <w:rPr>
          <w:w w:val="105"/>
        </w:rPr>
        <w:t>‘‘.log’’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TSV</w:t>
      </w:r>
      <w:r>
        <w:rPr>
          <w:spacing w:val="22"/>
          <w:w w:val="105"/>
        </w:rPr>
        <w:t xml:space="preserve"> </w:t>
      </w:r>
      <w:r>
        <w:rPr>
          <w:spacing w:val="0"/>
          <w:w w:val="105"/>
        </w:rPr>
        <w:t>text</w:t>
      </w:r>
      <w:r>
        <w:rPr>
          <w:spacing w:val="23"/>
          <w:w w:val="105"/>
        </w:rPr>
        <w:t xml:space="preserve"> </w:t>
      </w:r>
      <w:r>
        <w:rPr>
          <w:w w:val="105"/>
        </w:rPr>
        <w:t>files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contain</w:t>
      </w:r>
      <w:r>
        <w:rPr>
          <w:spacing w:val="24"/>
          <w:w w:val="105"/>
        </w:rPr>
        <w:t xml:space="preserve"> </w:t>
      </w:r>
      <w:r>
        <w:rPr>
          <w:w w:val="105"/>
        </w:rPr>
        <w:t>detailed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2"/>
          <w:w w:val="105"/>
        </w:rPr>
        <w:t xml:space="preserve"> </w:t>
      </w:r>
      <w:r>
        <w:rPr>
          <w:w w:val="105"/>
        </w:rPr>
        <w:t>about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2"/>
          <w:w w:val="105"/>
        </w:rPr>
        <w:t xml:space="preserve"> </w:t>
      </w:r>
      <w:r>
        <w:rPr>
          <w:w w:val="105"/>
        </w:rPr>
        <w:t>missing</w:t>
      </w:r>
      <w:r>
        <w:rPr>
          <w:spacing w:val="23"/>
          <w:w w:val="105"/>
        </w:rPr>
        <w:t xml:space="preserve"> </w:t>
      </w:r>
      <w:r>
        <w:rPr>
          <w:w w:val="105"/>
        </w:rPr>
        <w:t>daily</w:t>
      </w:r>
      <w:r>
        <w:rPr>
          <w:spacing w:val="23"/>
          <w:w w:val="106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that</w:t>
      </w:r>
      <w:r>
        <w:rPr>
          <w:spacing w:val="16"/>
          <w:w w:val="105"/>
        </w:rPr>
        <w:t xml:space="preserve"> </w:t>
      </w:r>
      <w:del w:id="573" w:author="Rivard, Christine" w:date="2015-03-26T14:25:00Z">
        <w:r>
          <w:rPr>
            <w:w w:val="105"/>
          </w:rPr>
          <w:delText>were</w:delText>
        </w:r>
      </w:del>
      <w:del w:id="574" w:author="Rivard, Christine" w:date="2015-03-26T14:25:00Z">
        <w:r>
          <w:rPr>
            <w:spacing w:val="15"/>
            <w:w w:val="105"/>
          </w:rPr>
          <w:delText xml:space="preserve"> </w:delText>
        </w:r>
      </w:del>
      <w:ins w:id="575" w:author="Rivard, Christine" w:date="2015-03-26T14:25:00Z">
        <w:r>
          <w:rPr>
            <w:w w:val="105"/>
          </w:rPr>
          <w:t>was</w:t>
        </w:r>
      </w:ins>
      <w:ins w:id="576" w:author="Rivard, Christine" w:date="2015-03-26T14:25:00Z">
        <w:r>
          <w:rPr>
            <w:spacing w:val="15"/>
            <w:w w:val="105"/>
          </w:rPr>
          <w:t xml:space="preserve"> </w:t>
        </w:r>
      </w:ins>
      <w:r>
        <w:rPr>
          <w:w w:val="105"/>
        </w:rPr>
        <w:t>estimated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produce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gapless</w:t>
      </w:r>
      <w:r>
        <w:rPr>
          <w:spacing w:val="16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(</w:t>
      </w:r>
      <w:ins w:id="577" w:author="Rivard, Christine" w:date="2015-03-26T14:26:00Z">
        <w:r>
          <w:rPr>
            <w:w w:val="105"/>
          </w:rPr>
          <w:t>*</w:t>
        </w:r>
      </w:ins>
      <w:r>
        <w:rPr>
          <w:w w:val="105"/>
        </w:rPr>
        <w:t>.out</w:t>
      </w:r>
      <w:r>
        <w:rPr>
          <w:spacing w:val="16"/>
          <w:w w:val="105"/>
        </w:rPr>
        <w:t xml:space="preserve"> </w:t>
      </w:r>
      <w:r>
        <w:rPr>
          <w:w w:val="105"/>
        </w:rPr>
        <w:t>files).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13" w:right="152" w:hanging="0"/>
        <w:jc w:val="both"/>
        <w:rPr/>
      </w:pPr>
      <w:r>
        <w:rPr>
          <w:rFonts w:eastAsia="Georgia" w:cs="Georgia" w:ascii="Georgia" w:hAnsi="Georgia"/>
          <w:b/>
          <w:bCs/>
          <w:w w:val="105"/>
        </w:rPr>
        <w:t>Waterlvl</w:t>
      </w:r>
      <w:ins w:id="578" w:author="Rivard, Christine" w:date="2015-03-26T14:01:00Z">
        <w:r>
          <w:rPr>
            <w:rFonts w:eastAsia="Georgia" w:cs="Georgia" w:ascii="Georgia" w:hAnsi="Georgia"/>
            <w:b/>
            <w:bCs/>
            <w:w w:val="105"/>
          </w:rPr>
          <w:t>:</w:t>
        </w:r>
      </w:ins>
      <w:r>
        <w:rPr>
          <w:rFonts w:eastAsia="Georgia" w:cs="Georgia" w:ascii="Georgia" w:hAnsi="Georgia"/>
          <w:b/>
          <w:bCs/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ins w:id="579" w:author="Rivard, Christine" w:date="2015-03-26T14:27:00Z">
        <w:r>
          <w:rPr>
            <w:spacing w:val="0"/>
            <w:w w:val="105"/>
          </w:rPr>
          <w:t>sub-</w:t>
        </w:r>
      </w:ins>
      <w:r>
        <w:rPr>
          <w:spacing w:val="0"/>
          <w:w w:val="105"/>
        </w:rPr>
        <w:t xml:space="preserve">folder </w:t>
      </w:r>
      <w:r>
        <w:rPr>
          <w:w w:val="105"/>
        </w:rPr>
        <w:t>‘‘Waterlvl’’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preferred</w:t>
      </w:r>
      <w:r>
        <w:rPr>
          <w:spacing w:val="0"/>
          <w:w w:val="105"/>
        </w:rPr>
        <w:t xml:space="preserve"> </w:t>
      </w:r>
      <w:r>
        <w:rPr>
          <w:w w:val="105"/>
        </w:rPr>
        <w:t>location</w:t>
      </w:r>
      <w:r>
        <w:rPr>
          <w:spacing w:val="0"/>
          <w:w w:val="105"/>
        </w:rPr>
        <w:t xml:space="preserve"> </w:t>
      </w:r>
      <w:r>
        <w:rPr>
          <w:w w:val="105"/>
        </w:rPr>
        <w:t>w</w:t>
      </w:r>
      <w:ins w:id="580" w:author="Rivard, Christine" w:date="2015-03-26T14:26:00Z">
        <w:r>
          <w:rPr>
            <w:w w:val="105"/>
          </w:rPr>
          <w:t>h</w:t>
        </w:r>
      </w:ins>
      <w:r>
        <w:rPr>
          <w:w w:val="105"/>
        </w:rPr>
        <w:t>ere</w:t>
      </w:r>
      <w:r>
        <w:rPr>
          <w:spacing w:val="0"/>
          <w:w w:val="105"/>
        </w:rPr>
        <w:t xml:space="preserve"> </w:t>
      </w:r>
      <w:r>
        <w:rPr>
          <w:w w:val="105"/>
        </w:rPr>
        <w:t>your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del w:id="581" w:author="Rivard, Christine" w:date="2015-03-26T14:27:00Z">
        <w:r>
          <w:rPr>
            <w:spacing w:val="0"/>
            <w:w w:val="105"/>
          </w:rPr>
          <w:delText xml:space="preserve"> </w:delText>
        </w:r>
      </w:del>
      <w:ins w:id="582" w:author="Rivard, Christine" w:date="2015-03-26T14:27:00Z">
        <w:r>
          <w:rPr>
            <w:spacing w:val="0"/>
            <w:w w:val="105"/>
          </w:rPr>
          <w:t>-</w:t>
        </w:r>
      </w:ins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1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stored.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37"/>
          <w:w w:val="105"/>
        </w:rPr>
        <w:t xml:space="preserve"> </w:t>
      </w:r>
      <w:r>
        <w:rPr>
          <w:w w:val="105"/>
        </w:rPr>
        <w:t>files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either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Microsoft</w:t>
      </w:r>
      <w:r>
        <w:rPr>
          <w:spacing w:val="37"/>
          <w:w w:val="105"/>
        </w:rPr>
        <w:t xml:space="preserve"> </w:t>
      </w:r>
      <w:r>
        <w:rPr>
          <w:w w:val="105"/>
        </w:rPr>
        <w:t>Excel</w:t>
      </w:r>
      <w:r>
        <w:rPr>
          <w:spacing w:val="37"/>
          <w:w w:val="105"/>
        </w:rPr>
        <w:t xml:space="preserve"> </w:t>
      </w:r>
      <w:r>
        <w:rPr>
          <w:w w:val="105"/>
        </w:rPr>
        <w:t>spreadsheet</w:t>
      </w:r>
      <w:r>
        <w:rPr>
          <w:spacing w:val="37"/>
          <w:w w:val="105"/>
        </w:rPr>
        <w:t xml:space="preserve"> </w:t>
      </w:r>
      <w:r>
        <w:rPr>
          <w:w w:val="105"/>
        </w:rPr>
        <w:t>file</w:t>
      </w:r>
      <w:r>
        <w:rPr>
          <w:spacing w:val="37"/>
          <w:w w:val="105"/>
        </w:rPr>
        <w:t xml:space="preserve"> </w:t>
      </w:r>
      <w:r>
        <w:rPr>
          <w:w w:val="105"/>
        </w:rPr>
        <w:t>format</w:t>
      </w:r>
      <w:r>
        <w:rPr>
          <w:spacing w:val="37"/>
          <w:w w:val="105"/>
        </w:rPr>
        <w:t xml:space="preserve"> </w:t>
      </w:r>
      <w:r>
        <w:rPr>
          <w:w w:val="105"/>
        </w:rPr>
        <w:t>(xls)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31"/>
          <w:w w:val="105"/>
        </w:rPr>
        <w:t xml:space="preserve"> </w:t>
      </w:r>
      <w:r>
        <w:rPr>
          <w:w w:val="105"/>
        </w:rPr>
        <w:t>values</w:t>
      </w:r>
      <w:r>
        <w:rPr>
          <w:spacing w:val="31"/>
          <w:w w:val="105"/>
        </w:rPr>
        <w:t xml:space="preserve"> </w:t>
      </w:r>
      <w:r>
        <w:rPr>
          <w:w w:val="105"/>
        </w:rPr>
        <w:t>text</w:t>
      </w:r>
      <w:r>
        <w:rPr>
          <w:spacing w:val="32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w w:val="105"/>
        </w:rPr>
        <w:t>(TSV).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05" w:right="107" w:firstLine="8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2903220</wp:posOffset>
                </wp:positionH>
                <wp:positionV relativeFrom="paragraph">
                  <wp:posOffset>139700</wp:posOffset>
                </wp:positionV>
                <wp:extent cx="45720" cy="635"/>
                <wp:effectExtent l="0" t="0" r="0" b="0"/>
                <wp:wrapNone/>
                <wp:docPr id="7" name="Group 29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60" style="position:absolute;margin-left:228.6pt;margin-top:11pt;width:3.5pt;height:0pt" coordorigin="4572,220" coordsize="70,0">
                <v:line id="shape_0" from="4572,220" to="4642,220" ID="Freeform 2961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5372100</wp:posOffset>
                </wp:positionH>
                <wp:positionV relativeFrom="paragraph">
                  <wp:posOffset>690245</wp:posOffset>
                </wp:positionV>
                <wp:extent cx="45720" cy="635"/>
                <wp:effectExtent l="0" t="0" r="0" b="0"/>
                <wp:wrapNone/>
                <wp:docPr id="8" name="Group 29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8" style="position:absolute;margin-left:423pt;margin-top:54.35pt;width:3.5pt;height:0pt" coordorigin="8460,1087" coordsize="70,0">
                <v:line id="shape_0" from="8460,1087" to="8530,1087" ID="Freeform 2959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5951855</wp:posOffset>
                </wp:positionH>
                <wp:positionV relativeFrom="paragraph">
                  <wp:posOffset>690245</wp:posOffset>
                </wp:positionV>
                <wp:extent cx="45720" cy="635"/>
                <wp:effectExtent l="0" t="0" r="0" b="0"/>
                <wp:wrapNone/>
                <wp:docPr id="9" name="Group 29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6" style="position:absolute;margin-left:468.65pt;margin-top:54.35pt;width:3.5pt;height:0pt" coordorigin="9373,1087" coordsize="70,0">
                <v:line id="shape_0" from="9373,1087" to="9443,1087" ID="Freeform 2957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3317240</wp:posOffset>
                </wp:positionH>
                <wp:positionV relativeFrom="paragraph">
                  <wp:posOffset>1057275</wp:posOffset>
                </wp:positionV>
                <wp:extent cx="45720" cy="635"/>
                <wp:effectExtent l="0" t="0" r="0" b="0"/>
                <wp:wrapNone/>
                <wp:docPr id="10" name="Group 29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4" style="position:absolute;margin-left:261.2pt;margin-top:83.25pt;width:3.5pt;height:0pt" coordorigin="5224,1665" coordsize="70,0">
                <v:line id="shape_0" from="5224,1665" to="5294,1665" ID="Freeform 2955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3839845</wp:posOffset>
                </wp:positionH>
                <wp:positionV relativeFrom="paragraph">
                  <wp:posOffset>1057275</wp:posOffset>
                </wp:positionV>
                <wp:extent cx="45720" cy="635"/>
                <wp:effectExtent l="0" t="0" r="0" b="0"/>
                <wp:wrapNone/>
                <wp:docPr id="11" name="Group 29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52" style="position:absolute;margin-left:302.35pt;margin-top:83.25pt;width:3.5pt;height:0pt" coordorigin="6047,1665" coordsize="70,0">
                <v:line id="shape_0" from="6047,1665" to="6117,1665" ID="Freeform 2953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>
          <w:rFonts w:eastAsia="Georgia" w:cs="Georgia" w:ascii="Georgia" w:hAnsi="Georgia"/>
          <w:b/>
          <w:bCs/>
        </w:rPr>
        <w:t>O</w:t>
      </w:r>
      <w:r>
        <w:rPr>
          <w:rFonts w:eastAsia="Georgia" w:cs="Georgia" w:ascii="Georgia" w:hAnsi="Georgia"/>
          <w:b/>
          <w:bCs/>
        </w:rPr>
        <w:t>ther</w:t>
      </w:r>
      <w:r>
        <w:rPr>
          <w:rFonts w:eastAsia="Georgia" w:cs="Georgia" w:ascii="Georgia" w:hAnsi="Georgia"/>
          <w:b/>
          <w:bCs/>
          <w:spacing w:val="58"/>
        </w:rPr>
        <w:t xml:space="preserve"> </w:t>
      </w:r>
      <w:r>
        <w:rPr>
          <w:rFonts w:eastAsia="Georgia" w:cs="Georgia" w:ascii="Georgia" w:hAnsi="Georgia"/>
          <w:b/>
          <w:bCs/>
        </w:rPr>
        <w:t>Files</w:t>
      </w:r>
      <w:ins w:id="583" w:author="Rivard, Christine" w:date="2015-03-26T14:01:00Z">
        <w:r>
          <w:rPr>
            <w:rFonts w:eastAsia="Georgia" w:cs="Georgia" w:ascii="Georgia" w:hAnsi="Georgia"/>
            <w:b/>
            <w:bCs/>
          </w:rPr>
          <w:t>:</w:t>
        </w:r>
      </w:ins>
      <w:r>
        <w:rPr>
          <w:rFonts w:eastAsia="Georgia" w:cs="Georgia" w:ascii="Georgia" w:hAnsi="Georgia"/>
          <w:b/>
          <w:bCs/>
        </w:rPr>
        <w:t xml:space="preserve"> </w:t>
      </w:r>
      <w:del w:id="584" w:author="Rivard, Christine" w:date="2015-03-26T14:01:00Z">
        <w:r>
          <w:rPr>
            <w:rFonts w:eastAsia="Georgia" w:cs="Georgia" w:ascii="Georgia" w:hAnsi="Georgia"/>
            <w:b/>
            <w:bCs/>
          </w:rPr>
          <w:delText xml:space="preserve"> </w:delText>
        </w:r>
      </w:del>
      <w:del w:id="585" w:author="Rivard, Christine" w:date="2015-03-26T14:01:00Z">
        <w:r>
          <w:rPr>
            <w:rFonts w:eastAsia="Georgia" w:cs="Georgia" w:ascii="Georgia" w:hAnsi="Georgia"/>
            <w:b/>
            <w:bCs/>
            <w:spacing w:val="35"/>
          </w:rPr>
          <w:delText xml:space="preserve"> </w:delText>
        </w:r>
      </w:del>
      <w:r>
        <w:rPr/>
        <w:t>The</w:t>
      </w:r>
      <w:r>
        <w:rPr>
          <w:spacing w:val="44"/>
        </w:rPr>
        <w:t xml:space="preserve"> </w:t>
      </w:r>
      <w:r>
        <w:rPr/>
        <w:t>file</w:t>
      </w:r>
      <w:r>
        <w:rPr>
          <w:spacing w:val="45"/>
        </w:rPr>
        <w:t xml:space="preserve"> </w:t>
      </w:r>
      <w:r>
        <w:rPr/>
        <w:t>‘‘weather</w:t>
      </w:r>
      <w:r>
        <w:rPr>
          <w:spacing w:val="39"/>
        </w:rPr>
        <w:t xml:space="preserve"> </w:t>
      </w:r>
      <w:r>
        <w:rPr/>
        <w:t>stations.lst’’</w:t>
      </w:r>
      <w:r>
        <w:rPr>
          <w:spacing w:val="46"/>
        </w:rPr>
        <w:t xml:space="preserve"> </w:t>
      </w:r>
      <w:r>
        <w:rPr/>
        <w:t>is</w:t>
      </w:r>
      <w:r>
        <w:rPr>
          <w:spacing w:val="44"/>
        </w:rPr>
        <w:t xml:space="preserve"> </w:t>
      </w:r>
      <w:r>
        <w:rPr/>
        <w:t>a</w:t>
      </w:r>
      <w:r>
        <w:rPr>
          <w:spacing w:val="44"/>
        </w:rPr>
        <w:t xml:space="preserve"> </w:t>
      </w:r>
      <w:r>
        <w:rPr/>
        <w:t>resource</w:t>
      </w:r>
      <w:r>
        <w:rPr>
          <w:spacing w:val="44"/>
        </w:rPr>
        <w:t xml:space="preserve"> </w:t>
      </w:r>
      <w:r>
        <w:rPr/>
        <w:t>file</w:t>
      </w:r>
      <w:r>
        <w:rPr>
          <w:spacing w:val="45"/>
        </w:rPr>
        <w:t xml:space="preserve"> </w:t>
      </w:r>
      <w:r>
        <w:rPr/>
        <w:t>that</w:t>
      </w:r>
      <w:r>
        <w:rPr>
          <w:spacing w:val="45"/>
        </w:rPr>
        <w:t xml:space="preserve"> </w:t>
      </w:r>
      <w:r>
        <w:rPr/>
        <w:t>is</w:t>
      </w:r>
      <w:r>
        <w:rPr>
          <w:spacing w:val="44"/>
        </w:rPr>
        <w:t xml:space="preserve"> </w:t>
      </w:r>
      <w:r>
        <w:rPr/>
        <w:t>used</w:t>
      </w:r>
      <w:r>
        <w:rPr>
          <w:spacing w:val="44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store</w:t>
      </w:r>
      <w:r>
        <w:rPr>
          <w:spacing w:val="45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results</w:t>
      </w:r>
      <w:r>
        <w:rPr>
          <w:w w:val="108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weather</w:t>
      </w:r>
      <w:r>
        <w:rPr>
          <w:spacing w:val="1"/>
        </w:rPr>
        <w:t xml:space="preserve"> </w:t>
      </w:r>
      <w:r>
        <w:rPr/>
        <w:t>station</w:t>
      </w:r>
      <w:r>
        <w:rPr>
          <w:spacing w:val="3"/>
        </w:rPr>
        <w:t xml:space="preserve"> </w:t>
      </w:r>
      <w:r>
        <w:rPr/>
        <w:t>search</w:t>
      </w:r>
      <w:r>
        <w:rPr>
          <w:spacing w:val="2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Canadian</w:t>
      </w:r>
      <w:r>
        <w:rPr>
          <w:spacing w:val="3"/>
        </w:rPr>
        <w:t xml:space="preserve"> </w:t>
      </w:r>
      <w:r>
        <w:rPr/>
        <w:t>Daily</w:t>
      </w:r>
      <w:r>
        <w:rPr>
          <w:spacing w:val="2"/>
        </w:rPr>
        <w:t xml:space="preserve"> </w:t>
      </w:r>
      <w:r>
        <w:rPr/>
        <w:t>Climate</w:t>
      </w:r>
      <w:r>
        <w:rPr>
          <w:spacing w:val="1"/>
        </w:rPr>
        <w:t xml:space="preserve"> </w:t>
      </w:r>
      <w:r>
        <w:rPr/>
        <w:t>Database (CDCD).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file</w:t>
      </w:r>
      <w:r>
        <w:rPr>
          <w:spacing w:val="1"/>
        </w:rPr>
        <w:t xml:space="preserve"> </w:t>
      </w:r>
      <w:r>
        <w:rPr/>
        <w:t>‘‘graph</w:t>
      </w:r>
      <w:r>
        <w:rPr>
          <w:w w:val="103"/>
        </w:rPr>
        <w:t xml:space="preserve"> </w:t>
      </w:r>
      <w:r>
        <w:rPr/>
        <w:t>layout.lst’’</w:t>
      </w:r>
      <w:r>
        <w:rPr>
          <w:spacing w:val="25"/>
        </w:rPr>
        <w:t xml:space="preserve"> </w:t>
      </w:r>
      <w:r>
        <w:rPr/>
        <w:t>is</w:t>
      </w:r>
      <w:r>
        <w:rPr>
          <w:spacing w:val="25"/>
        </w:rPr>
        <w:t xml:space="preserve"> </w:t>
      </w:r>
      <w:r>
        <w:rPr/>
        <w:t>also</w:t>
      </w:r>
      <w:r>
        <w:rPr>
          <w:spacing w:val="26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resource</w:t>
      </w:r>
      <w:r>
        <w:rPr>
          <w:spacing w:val="24"/>
        </w:rPr>
        <w:t xml:space="preserve"> </w:t>
      </w:r>
      <w:r>
        <w:rPr/>
        <w:t>file</w:t>
      </w:r>
      <w:r>
        <w:rPr>
          <w:spacing w:val="26"/>
        </w:rPr>
        <w:t xml:space="preserve"> </w:t>
      </w:r>
      <w:r>
        <w:rPr/>
        <w:t>in</w:t>
      </w:r>
      <w:r>
        <w:rPr>
          <w:spacing w:val="25"/>
        </w:rPr>
        <w:t xml:space="preserve"> </w:t>
      </w:r>
      <w:r>
        <w:rPr/>
        <w:t>which</w:t>
      </w:r>
      <w:r>
        <w:rPr>
          <w:spacing w:val="26"/>
        </w:rPr>
        <w:t xml:space="preserve"> </w:t>
      </w:r>
      <w:r>
        <w:rPr/>
        <w:t>are</w:t>
      </w:r>
      <w:r>
        <w:rPr>
          <w:spacing w:val="25"/>
        </w:rPr>
        <w:t xml:space="preserve"> </w:t>
      </w:r>
      <w:r>
        <w:rPr/>
        <w:t>stored</w:t>
      </w:r>
      <w:r>
        <w:rPr>
          <w:spacing w:val="25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>
          <w:spacing w:val="0"/>
        </w:rPr>
        <w:t>layout</w:t>
      </w:r>
      <w:r>
        <w:rPr>
          <w:spacing w:val="25"/>
        </w:rPr>
        <w:t xml:space="preserve"> </w:t>
      </w:r>
      <w:r>
        <w:rPr/>
        <w:t>parameters</w:t>
      </w:r>
      <w:r>
        <w:rPr>
          <w:spacing w:val="25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well</w:t>
      </w:r>
      <w:r>
        <w:rPr>
          <w:spacing w:val="27"/>
        </w:rPr>
        <w:t xml:space="preserve"> </w:t>
      </w:r>
      <w:r>
        <w:rPr>
          <w:spacing w:val="0"/>
        </w:rPr>
        <w:t>hydrographs</w:t>
      </w:r>
      <w:r>
        <w:rPr>
          <w:spacing w:val="30"/>
          <w:w w:val="105"/>
        </w:rPr>
        <w:t xml:space="preserve"> </w:t>
      </w:r>
      <w:r>
        <w:rPr/>
        <w:t>that</w:t>
      </w:r>
      <w:r>
        <w:rPr>
          <w:spacing w:val="37"/>
        </w:rPr>
        <w:t xml:space="preserve"> </w:t>
      </w:r>
      <w:r>
        <w:rPr/>
        <w:t>are</w:t>
      </w:r>
      <w:r>
        <w:rPr>
          <w:spacing w:val="38"/>
        </w:rPr>
        <w:t xml:space="preserve"> </w:t>
      </w:r>
      <w:r>
        <w:rPr/>
        <w:t>produced</w:t>
      </w:r>
      <w:r>
        <w:rPr>
          <w:spacing w:val="37"/>
        </w:rPr>
        <w:t xml:space="preserve"> </w:t>
      </w:r>
      <w:commentRangeStart w:id="18"/>
      <w:r>
        <w:rPr/>
        <w:t>in</w:t>
      </w:r>
      <w:r>
        <w:rPr>
          <w:spacing w:val="38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>
          <w:spacing w:val="0"/>
        </w:rPr>
        <w:t>hy</w:t>
      </w:r>
      <w:del w:id="586" w:author="Rivard, Christine" w:date="2015-03-26T14:30:00Z">
        <w:r>
          <w:rPr>
            <w:spacing w:val="0"/>
          </w:rPr>
          <w:delText>h</w:delText>
        </w:r>
      </w:del>
      <w:r>
        <w:rPr>
          <w:spacing w:val="0"/>
        </w:rPr>
        <w:t>drograph</w:t>
      </w:r>
      <w:r>
        <w:rPr>
          <w:spacing w:val="38"/>
        </w:rPr>
        <w:t xml:space="preserve"> </w:t>
      </w:r>
      <w:r>
        <w:rPr/>
        <w:t>tab</w:t>
      </w:r>
      <w:r>
        <w:rPr>
          <w:spacing w:val="39"/>
        </w:rPr>
        <w:t xml:space="preserve"> </w:t>
      </w:r>
      <w:r>
        <w:rPr>
          <w:spacing w:val="39"/>
        </w:rPr>
      </w:r>
      <w:commentRangeEnd w:id="18"/>
      <w:r>
        <w:commentReference w:id="18"/>
      </w:r>
      <w:r>
        <w:rPr/>
        <w:t>of</w:t>
      </w:r>
      <w:r>
        <w:rPr>
          <w:spacing w:val="37"/>
        </w:rPr>
        <w:t xml:space="preserve"> </w:t>
      </w:r>
      <w:r>
        <w:rPr/>
        <w:t>WHAT.</w:t>
      </w:r>
      <w:r>
        <w:rPr>
          <w:spacing w:val="38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file</w:t>
      </w:r>
      <w:r>
        <w:rPr>
          <w:spacing w:val="39"/>
        </w:rPr>
        <w:t xml:space="preserve"> </w:t>
      </w:r>
      <w:r>
        <w:rPr/>
        <w:t>‘‘weather</w:t>
      </w:r>
      <w:r>
        <w:rPr>
          <w:spacing w:val="45"/>
        </w:rPr>
        <w:t xml:space="preserve"> </w:t>
      </w:r>
      <w:r>
        <w:rPr/>
        <w:t>datasets</w:t>
      </w:r>
      <w:r>
        <w:rPr>
          <w:spacing w:val="45"/>
        </w:rPr>
        <w:t xml:space="preserve"> </w:t>
      </w:r>
      <w:r>
        <w:rPr/>
        <w:t>summary.log’’</w:t>
      </w:r>
      <w:r>
        <w:rPr>
          <w:spacing w:val="41"/>
        </w:rPr>
        <w:t xml:space="preserve"> </w:t>
      </w:r>
      <w:r>
        <w:rPr/>
        <w:t>is</w:t>
      </w:r>
      <w:r>
        <w:rPr>
          <w:spacing w:val="20"/>
          <w:w w:val="97"/>
        </w:rPr>
        <w:t xml:space="preserve"> </w:t>
      </w:r>
      <w:r>
        <w:rPr/>
        <w:t>a</w:t>
      </w:r>
      <w:del w:id="587" w:author="Rivard, Christine" w:date="2015-03-26T14:30:00Z">
        <w:r>
          <w:rPr/>
          <w:delText>n</w:delText>
        </w:r>
      </w:del>
      <w:r>
        <w:rPr>
          <w:spacing w:val="35"/>
        </w:rPr>
        <w:t xml:space="preserve"> </w:t>
      </w:r>
      <w:r>
        <w:rPr/>
        <w:t>tab-separated</w:t>
      </w:r>
      <w:r>
        <w:rPr>
          <w:spacing w:val="35"/>
        </w:rPr>
        <w:t xml:space="preserve"> </w:t>
      </w:r>
      <w:r>
        <w:rPr/>
        <w:t>values</w:t>
      </w:r>
      <w:r>
        <w:rPr>
          <w:spacing w:val="35"/>
        </w:rPr>
        <w:t xml:space="preserve"> </w:t>
      </w:r>
      <w:r>
        <w:rPr/>
        <w:t>(TSV)</w:t>
      </w:r>
      <w:r>
        <w:rPr>
          <w:spacing w:val="35"/>
        </w:rPr>
        <w:t xml:space="preserve"> </w:t>
      </w:r>
      <w:r>
        <w:rPr/>
        <w:t>file</w:t>
      </w:r>
      <w:r>
        <w:rPr>
          <w:spacing w:val="36"/>
        </w:rPr>
        <w:t xml:space="preserve"> </w:t>
      </w:r>
      <w:r>
        <w:rPr/>
        <w:t>that</w:t>
      </w:r>
      <w:r>
        <w:rPr>
          <w:spacing w:val="35"/>
        </w:rPr>
        <w:t xml:space="preserve"> </w:t>
      </w:r>
      <w:r>
        <w:rPr/>
        <w:t>contains</w:t>
      </w:r>
      <w:r>
        <w:rPr>
          <w:spacing w:val="36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/>
        <w:t>summary</w:t>
      </w:r>
      <w:r>
        <w:rPr>
          <w:spacing w:val="37"/>
        </w:rPr>
        <w:t xml:space="preserve"> </w:t>
      </w:r>
      <w:r>
        <w:rPr/>
        <w:t>of</w:t>
      </w:r>
      <w:r>
        <w:rPr>
          <w:spacing w:val="35"/>
        </w:rPr>
        <w:t xml:space="preserve"> </w:t>
      </w:r>
      <w:r>
        <w:rPr/>
        <w:t>all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>
          <w:spacing w:val="0"/>
        </w:rPr>
        <w:t>weather</w:t>
      </w:r>
      <w:r>
        <w:rPr>
          <w:spacing w:val="35"/>
        </w:rPr>
        <w:t xml:space="preserve"> </w:t>
      </w:r>
      <w:r>
        <w:rPr/>
        <w:t>data</w:t>
      </w:r>
      <w:r>
        <w:rPr>
          <w:spacing w:val="36"/>
        </w:rPr>
        <w:t xml:space="preserve"> </w:t>
      </w:r>
      <w:r>
        <w:rPr/>
        <w:t>files</w:t>
      </w:r>
      <w:r>
        <w:rPr>
          <w:spacing w:val="36"/>
        </w:rPr>
        <w:t xml:space="preserve"> </w:t>
      </w:r>
      <w:del w:id="588" w:author="Rivard, Christine" w:date="2015-03-26T14:31:00Z">
        <w:r>
          <w:rPr/>
          <w:delText>contained</w:delText>
        </w:r>
      </w:del>
      <w:del w:id="589" w:author="Rivard, Christine" w:date="2015-03-26T14:31:00Z">
        <w:r>
          <w:rPr>
            <w:spacing w:val="26"/>
            <w:w w:val="101"/>
          </w:rPr>
          <w:delText xml:space="preserve"> </w:delText>
        </w:r>
      </w:del>
      <w:ins w:id="590" w:author="Rivard, Christine" w:date="2015-03-26T14:31:00Z">
        <w:commentRangeStart w:id="19"/>
        <w:r>
          <w:rPr/>
          <w:t>included</w:t>
        </w:r>
      </w:ins>
      <w:r>
        <w:rPr/>
      </w:r>
      <w:ins w:id="591" w:author="Rivard, Christine" w:date="2015-03-26T14:31:00Z">
        <w:commentRangeEnd w:id="19"/>
        <w:r>
          <w:commentReference w:id="19"/>
        </w:r>
        <w:r>
          <w:rPr>
            <w:spacing w:val="26"/>
            <w:w w:val="101"/>
          </w:rPr>
          <w:t xml:space="preserve"> </w:t>
        </w:r>
      </w:ins>
      <w:r>
        <w:rPr/>
        <w:t>in</w:t>
      </w:r>
      <w:r>
        <w:rPr>
          <w:spacing w:val="25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‘‘Input’’</w:t>
      </w:r>
      <w:r>
        <w:rPr>
          <w:spacing w:val="25"/>
        </w:rPr>
        <w:t xml:space="preserve"> </w:t>
      </w:r>
      <w:r>
        <w:rPr/>
        <w:t>folder.</w:t>
      </w:r>
      <w:r>
        <w:rPr>
          <w:spacing w:val="54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file</w:t>
      </w:r>
      <w:r>
        <w:rPr>
          <w:spacing w:val="25"/>
        </w:rPr>
        <w:t xml:space="preserve"> </w:t>
      </w:r>
      <w:r>
        <w:rPr/>
        <w:t>‘‘waterlvl</w:t>
      </w:r>
      <w:r>
        <w:rPr>
          <w:spacing w:val="30"/>
        </w:rPr>
        <w:t xml:space="preserve"> </w:t>
      </w:r>
      <w:r>
        <w:rPr/>
        <w:t>manual</w:t>
      </w:r>
      <w:r>
        <w:rPr>
          <w:spacing w:val="32"/>
        </w:rPr>
        <w:t xml:space="preserve"> </w:t>
      </w:r>
      <w:r>
        <w:rPr/>
        <w:t>measurements.xls’’</w:t>
      </w:r>
      <w:r>
        <w:rPr>
          <w:spacing w:val="23"/>
        </w:rPr>
        <w:t xml:space="preserve"> </w:t>
      </w:r>
      <w:ins w:id="592" w:author="Rivard, Christine" w:date="2015-03-26T14:34:00Z">
        <w:r>
          <w:rPr>
            <w:spacing w:val="23"/>
          </w:rPr>
          <w:t xml:space="preserve">contains all the available </w:t>
        </w:r>
      </w:ins>
      <w:ins w:id="593" w:author="Rivard, Christine" w:date="2015-03-26T14:34:00Z">
        <w:r>
          <w:rPr/>
          <w:t>manual</w:t>
        </w:r>
      </w:ins>
      <w:ins w:id="594" w:author="Rivard, Christine" w:date="2015-03-26T14:34:00Z">
        <w:r>
          <w:rPr>
            <w:spacing w:val="25"/>
          </w:rPr>
          <w:t xml:space="preserve"> </w:t>
        </w:r>
      </w:ins>
      <w:ins w:id="595" w:author="Rivard, Christine" w:date="2015-03-26T14:34:00Z">
        <w:r>
          <w:rPr/>
          <w:t>water</w:t>
        </w:r>
      </w:ins>
      <w:ins w:id="596" w:author="Rivard, Christine" w:date="2015-03-26T14:34:00Z">
        <w:r>
          <w:rPr>
            <w:w w:val="105"/>
          </w:rPr>
          <w:t>-</w:t>
        </w:r>
      </w:ins>
      <w:ins w:id="597" w:author="Rivard, Christine" w:date="2015-03-26T14:34:00Z">
        <w:r>
          <w:rPr/>
          <w:t>level</w:t>
        </w:r>
      </w:ins>
      <w:ins w:id="598" w:author="Rivard, Christine" w:date="2015-03-26T14:34:00Z">
        <w:r>
          <w:rPr>
            <w:spacing w:val="22"/>
          </w:rPr>
          <w:t xml:space="preserve"> </w:t>
        </w:r>
      </w:ins>
      <w:ins w:id="599" w:author="Rivard, Christine" w:date="2015-03-26T14:34:00Z">
        <w:r>
          <w:rPr/>
          <w:t>measurements</w:t>
        </w:r>
      </w:ins>
      <w:ins w:id="600" w:author="Rivard, Christine" w:date="2015-03-26T14:34:00Z">
        <w:r>
          <w:rPr>
            <w:spacing w:val="22"/>
          </w:rPr>
          <w:t xml:space="preserve"> from field visits. </w:t>
        </w:r>
      </w:ins>
      <w:ins w:id="601" w:author="Rivard, Christine" w:date="2015-03-26T14:35:00Z">
        <w:r>
          <w:rPr>
            <w:spacing w:val="22"/>
          </w:rPr>
          <w:t>These values can be</w:t>
        </w:r>
      </w:ins>
      <w:del w:id="602" w:author="Rivard, Christine" w:date="2015-03-26T14:35:00Z">
        <w:r>
          <w:rPr/>
          <w:delText>is</w:delText>
        </w:r>
      </w:del>
      <w:r>
        <w:rPr>
          <w:spacing w:val="25"/>
        </w:rPr>
        <w:t xml:space="preserve"> </w:t>
      </w:r>
      <w:ins w:id="603" w:author="Rivard, Christine" w:date="2015-03-26T14:35:00Z">
        <w:r>
          <w:rPr>
            <w:spacing w:val="25"/>
          </w:rPr>
          <w:t xml:space="preserve">added to </w:t>
        </w:r>
      </w:ins>
      <w:ins w:id="604" w:author="Rivard, Christine" w:date="2015-03-26T14:36:00Z">
        <w:r>
          <w:rPr>
            <w:spacing w:val="25"/>
          </w:rPr>
          <w:t xml:space="preserve">graphs showing </w:t>
        </w:r>
      </w:ins>
      <w:ins w:id="605" w:author="Rivard, Christine" w:date="2015-03-26T14:35:00Z">
        <w:r>
          <w:rPr>
            <w:spacing w:val="25"/>
          </w:rPr>
          <w:t xml:space="preserve">the well hydrograph </w:t>
        </w:r>
      </w:ins>
      <w:ins w:id="606" w:author="Rivard, Christine" w:date="2015-03-26T14:37:00Z">
        <w:r>
          <w:rPr>
            <w:spacing w:val="25"/>
          </w:rPr>
          <w:t>and</w:t>
        </w:r>
      </w:ins>
      <w:ins w:id="607" w:author="Rivard, Christine" w:date="2015-03-26T14:39:00Z">
        <w:r>
          <w:rPr>
            <w:spacing w:val="25"/>
          </w:rPr>
          <w:t xml:space="preserve"> hence,</w:t>
        </w:r>
      </w:ins>
      <w:ins w:id="608" w:author="Rivard, Christine" w:date="2015-03-26T14:37:00Z">
        <w:r>
          <w:rPr>
            <w:spacing w:val="25"/>
          </w:rPr>
          <w:t xml:space="preserve"> they </w:t>
        </w:r>
      </w:ins>
      <w:del w:id="609" w:author="Rivard, Christine" w:date="2015-03-26T14:38:00Z">
        <w:r>
          <w:rPr/>
          <w:delText>used</w:delText>
        </w:r>
      </w:del>
      <w:del w:id="610" w:author="Rivard, Christine" w:date="2015-03-26T14:38:00Z">
        <w:r>
          <w:rPr>
            <w:spacing w:val="24"/>
          </w:rPr>
          <w:delText xml:space="preserve"> </w:delText>
        </w:r>
      </w:del>
      <w:del w:id="611" w:author="Rivard, Christine" w:date="2015-03-26T14:38:00Z">
        <w:r>
          <w:rPr/>
          <w:delText>to</w:delText>
        </w:r>
      </w:del>
      <w:del w:id="612" w:author="Rivard, Christine" w:date="2015-03-26T14:38:00Z">
        <w:r>
          <w:rPr>
            <w:spacing w:val="25"/>
          </w:rPr>
          <w:delText xml:space="preserve"> </w:delText>
        </w:r>
      </w:del>
      <w:del w:id="613" w:author="Rivard, Christine" w:date="2015-03-26T14:34:00Z">
        <w:r>
          <w:rPr/>
          <w:delText>input</w:delText>
        </w:r>
      </w:del>
      <w:del w:id="614" w:author="Rivard, Christine" w:date="2015-03-26T14:34:00Z">
        <w:r>
          <w:rPr>
            <w:spacing w:val="26"/>
          </w:rPr>
          <w:delText xml:space="preserve"> </w:delText>
        </w:r>
      </w:del>
      <w:del w:id="615" w:author="Rivard, Christine" w:date="2015-03-26T14:34:00Z">
        <w:r>
          <w:rPr/>
          <w:delText>manual</w:delText>
        </w:r>
      </w:del>
      <w:del w:id="616" w:author="Rivard, Christine" w:date="2015-03-26T14:34:00Z">
        <w:r>
          <w:rPr>
            <w:spacing w:val="25"/>
          </w:rPr>
          <w:delText xml:space="preserve"> </w:delText>
        </w:r>
      </w:del>
      <w:del w:id="617" w:author="Rivard, Christine" w:date="2015-03-26T14:34:00Z">
        <w:r>
          <w:rPr/>
          <w:delText>water</w:delText>
        </w:r>
      </w:del>
      <w:del w:id="618" w:author="Rivard, Christine" w:date="2015-03-26T14:31:00Z">
        <w:r>
          <w:rPr>
            <w:w w:val="105"/>
          </w:rPr>
          <w:delText xml:space="preserve"> </w:delText>
        </w:r>
      </w:del>
      <w:del w:id="619" w:author="Rivard, Christine" w:date="2015-03-26T14:34:00Z">
        <w:r>
          <w:rPr/>
          <w:delText>level</w:delText>
        </w:r>
      </w:del>
      <w:del w:id="620" w:author="Rivard, Christine" w:date="2015-03-26T14:34:00Z">
        <w:r>
          <w:rPr>
            <w:spacing w:val="22"/>
          </w:rPr>
          <w:delText xml:space="preserve"> </w:delText>
        </w:r>
      </w:del>
      <w:del w:id="621" w:author="Rivard, Christine" w:date="2015-03-26T14:34:00Z">
        <w:r>
          <w:rPr/>
          <w:delText>measurements</w:delText>
        </w:r>
      </w:del>
      <w:del w:id="622" w:author="Rivard, Christine" w:date="2015-03-26T14:34:00Z">
        <w:r>
          <w:rPr>
            <w:spacing w:val="22"/>
          </w:rPr>
          <w:delText xml:space="preserve"> </w:delText>
        </w:r>
      </w:del>
      <w:del w:id="623" w:author="Rivard, Christine" w:date="2015-03-26T14:38:00Z">
        <w:commentRangeStart w:id="20"/>
        <w:r>
          <w:rPr>
            <w:spacing w:val="0"/>
          </w:rPr>
          <w:delText>associated</w:delText>
        </w:r>
      </w:del>
      <w:del w:id="624" w:author="Rivard, Christine" w:date="2015-03-26T14:38:00Z">
        <w:r>
          <w:rPr>
            <w:spacing w:val="22"/>
          </w:rPr>
          <w:delText xml:space="preserve"> </w:delText>
        </w:r>
      </w:del>
      <w:del w:id="625" w:author="Rivard, Christine" w:date="2015-03-26T14:38:00Z">
        <w:r>
          <w:rPr/>
          <w:delText>with</w:delText>
        </w:r>
      </w:del>
      <w:del w:id="626" w:author="Rivard, Christine" w:date="2015-03-26T14:38:00Z">
        <w:r>
          <w:rPr>
            <w:spacing w:val="23"/>
          </w:rPr>
          <w:delText xml:space="preserve"> </w:delText>
        </w:r>
      </w:del>
      <w:del w:id="627" w:author="Rivard, Christine" w:date="2015-03-26T14:38:00Z">
        <w:r>
          <w:rPr/>
          <w:delText>the</w:delText>
        </w:r>
      </w:del>
      <w:del w:id="628" w:author="Rivard, Christine" w:date="2015-03-26T14:38:00Z">
        <w:r>
          <w:rPr>
            <w:spacing w:val="22"/>
          </w:rPr>
          <w:delText xml:space="preserve"> </w:delText>
        </w:r>
      </w:del>
      <w:del w:id="629" w:author="Rivard, Christine" w:date="2015-03-26T14:38:00Z">
        <w:r>
          <w:rPr/>
          <w:delText>water</w:delText>
        </w:r>
      </w:del>
      <w:del w:id="630" w:author="Rivard, Christine" w:date="2015-03-26T14:32:00Z">
        <w:r>
          <w:rPr>
            <w:spacing w:val="23"/>
          </w:rPr>
          <w:delText xml:space="preserve"> </w:delText>
        </w:r>
      </w:del>
      <w:del w:id="631" w:author="Rivard, Christine" w:date="2015-03-26T14:38:00Z">
        <w:r>
          <w:rPr/>
          <w:delText>level</w:delText>
        </w:r>
      </w:del>
      <w:del w:id="632" w:author="Rivard, Christine" w:date="2015-03-26T14:38:00Z">
        <w:r>
          <w:rPr>
            <w:spacing w:val="22"/>
          </w:rPr>
          <w:delText xml:space="preserve"> </w:delText>
        </w:r>
      </w:del>
      <w:del w:id="633" w:author="Rivard, Christine" w:date="2015-03-26T14:38:00Z">
        <w:r>
          <w:rPr/>
          <w:delText>time-series</w:delText>
        </w:r>
      </w:del>
      <w:del w:id="634" w:author="Rivard, Christine" w:date="2015-03-26T14:38:00Z">
        <w:r>
          <w:rPr>
            <w:spacing w:val="22"/>
          </w:rPr>
          <w:delText xml:space="preserve"> </w:delText>
        </w:r>
      </w:del>
      <w:del w:id="635" w:author="Rivard, Christine" w:date="2015-03-26T14:38:00Z">
        <w:r>
          <w:rPr/>
          <w:delText>files</w:delText>
        </w:r>
      </w:del>
      <w:del w:id="636" w:author="Rivard, Christine" w:date="2015-03-26T14:38:00Z">
        <w:r>
          <w:rPr>
            <w:spacing w:val="24"/>
          </w:rPr>
          <w:delText xml:space="preserve"> </w:delText>
        </w:r>
      </w:del>
      <w:del w:id="637" w:author="Rivard, Christine" w:date="2015-03-26T14:38:00Z">
        <w:r>
          <w:rPr/>
          <w:delText>stored</w:delText>
        </w:r>
      </w:del>
      <w:del w:id="638" w:author="Rivard, Christine" w:date="2015-03-26T14:38:00Z">
        <w:r>
          <w:rPr>
            <w:spacing w:val="23"/>
          </w:rPr>
          <w:delText xml:space="preserve"> </w:delText>
        </w:r>
      </w:del>
      <w:del w:id="639" w:author="Rivard, Christine" w:date="2015-03-26T14:38:00Z">
        <w:r>
          <w:rPr/>
          <w:delText>in</w:delText>
        </w:r>
      </w:del>
      <w:del w:id="640" w:author="Rivard, Christine" w:date="2015-03-26T14:38:00Z">
        <w:r>
          <w:rPr>
            <w:spacing w:val="23"/>
          </w:rPr>
          <w:delText xml:space="preserve"> </w:delText>
        </w:r>
      </w:del>
      <w:del w:id="641" w:author="Rivard, Christine" w:date="2015-03-26T14:38:00Z">
        <w:r>
          <w:rPr/>
          <w:delText>the</w:delText>
        </w:r>
      </w:del>
      <w:del w:id="642" w:author="Rivard, Christine" w:date="2015-03-26T14:38:00Z">
        <w:r>
          <w:rPr>
            <w:spacing w:val="22"/>
          </w:rPr>
          <w:delText xml:space="preserve"> </w:delText>
        </w:r>
      </w:del>
      <w:del w:id="643" w:author="Rivard, Christine" w:date="2015-03-26T14:38:00Z">
        <w:r>
          <w:rPr/>
          <w:delText>‘‘Waterlvl’’</w:delText>
        </w:r>
      </w:del>
      <w:del w:id="644" w:author="Rivard, Christine" w:date="2015-03-26T14:38:00Z">
        <w:r>
          <w:rPr>
            <w:spacing w:val="22"/>
          </w:rPr>
          <w:delText xml:space="preserve"> </w:delText>
        </w:r>
      </w:del>
      <w:del w:id="645" w:author="Rivard, Christine" w:date="2015-03-26T14:38:00Z">
        <w:r>
          <w:rPr/>
          <w:delText>folder</w:delText>
        </w:r>
      </w:del>
      <w:r>
        <w:rPr/>
      </w:r>
      <w:del w:id="646" w:author="Rivard, Christine" w:date="2015-03-26T14:38:00Z">
        <w:commentRangeEnd w:id="20"/>
        <w:r>
          <w:commentReference w:id="20"/>
        </w:r>
        <w:r>
          <w:rPr/>
          <w:delText>.</w:delText>
        </w:r>
      </w:del>
      <w:del w:id="647" w:author="Rivard, Christine" w:date="2015-03-26T14:38:00Z">
        <w:r>
          <w:rPr>
            <w:spacing w:val="29"/>
            <w:w w:val="99"/>
          </w:rPr>
          <w:delText xml:space="preserve"> </w:delText>
        </w:r>
      </w:del>
      <w:del w:id="648" w:author="Rivard, Christine" w:date="2015-03-26T14:38:00Z">
        <w:r>
          <w:rPr/>
          <w:delText>These</w:delText>
        </w:r>
      </w:del>
      <w:del w:id="649" w:author="Rivard, Christine" w:date="2015-03-26T14:38:00Z">
        <w:r>
          <w:rPr>
            <w:spacing w:val="39"/>
          </w:rPr>
          <w:delText xml:space="preserve"> </w:delText>
        </w:r>
      </w:del>
      <w:del w:id="650" w:author="Rivard, Christine" w:date="2015-03-26T14:38:00Z">
        <w:r>
          <w:rPr/>
          <w:delText>measurements</w:delText>
        </w:r>
      </w:del>
      <w:del w:id="651" w:author="Rivard, Christine" w:date="2015-03-26T14:38:00Z">
        <w:r>
          <w:rPr>
            <w:spacing w:val="38"/>
          </w:rPr>
          <w:delText xml:space="preserve"> </w:delText>
        </w:r>
      </w:del>
      <w:del w:id="652" w:author="Rivard, Christine" w:date="2015-03-26T14:38:00Z">
        <w:r>
          <w:rPr/>
          <w:delText>are</w:delText>
        </w:r>
      </w:del>
      <w:del w:id="653" w:author="Rivard, Christine" w:date="2015-03-26T14:38:00Z">
        <w:r>
          <w:rPr>
            <w:spacing w:val="40"/>
          </w:rPr>
          <w:delText xml:space="preserve"> </w:delText>
        </w:r>
      </w:del>
      <w:del w:id="654" w:author="Rivard, Christine" w:date="2015-03-26T14:38:00Z">
        <w:r>
          <w:rPr/>
          <w:delText>plotted</w:delText>
        </w:r>
      </w:del>
      <w:del w:id="655" w:author="Rivard, Christine" w:date="2015-03-26T14:38:00Z">
        <w:r>
          <w:rPr>
            <w:spacing w:val="39"/>
          </w:rPr>
          <w:delText xml:space="preserve"> </w:delText>
        </w:r>
      </w:del>
      <w:del w:id="656" w:author="Rivard, Christine" w:date="2015-03-26T14:38:00Z">
        <w:r>
          <w:rPr/>
          <w:delText>on</w:delText>
        </w:r>
      </w:del>
      <w:del w:id="657" w:author="Rivard, Christine" w:date="2015-03-26T14:38:00Z">
        <w:r>
          <w:rPr>
            <w:spacing w:val="40"/>
          </w:rPr>
          <w:delText xml:space="preserve"> </w:delText>
        </w:r>
      </w:del>
      <w:del w:id="658" w:author="Rivard, Christine" w:date="2015-03-26T14:38:00Z">
        <w:r>
          <w:rPr/>
          <w:delText>the</w:delText>
        </w:r>
      </w:del>
      <w:del w:id="659" w:author="Rivard, Christine" w:date="2015-03-26T14:38:00Z">
        <w:r>
          <w:rPr>
            <w:spacing w:val="39"/>
          </w:rPr>
          <w:delText xml:space="preserve"> </w:delText>
        </w:r>
      </w:del>
      <w:del w:id="660" w:author="Rivard, Christine" w:date="2015-03-26T14:38:00Z">
        <w:r>
          <w:rPr>
            <w:spacing w:val="0"/>
          </w:rPr>
          <w:delText>hydrograph</w:delText>
        </w:r>
      </w:del>
      <w:del w:id="661" w:author="Rivard, Christine" w:date="2015-03-26T14:38:00Z">
        <w:r>
          <w:rPr>
            <w:spacing w:val="40"/>
          </w:rPr>
          <w:delText xml:space="preserve"> </w:delText>
        </w:r>
      </w:del>
      <w:del w:id="662" w:author="Rivard, Christine" w:date="2015-03-26T14:38:00Z">
        <w:r>
          <w:rPr/>
          <w:delText>and</w:delText>
        </w:r>
      </w:del>
      <w:del w:id="663" w:author="Rivard, Christine" w:date="2015-03-26T14:38:00Z">
        <w:r>
          <w:rPr>
            <w:spacing w:val="39"/>
          </w:rPr>
          <w:delText xml:space="preserve"> </w:delText>
        </w:r>
      </w:del>
      <w:r>
        <w:rPr/>
        <w:t>can</w:t>
      </w:r>
      <w:r>
        <w:rPr>
          <w:spacing w:val="40"/>
        </w:rPr>
        <w:t xml:space="preserve"> </w:t>
      </w:r>
      <w:del w:id="664" w:author="Rivard, Christine" w:date="2015-03-26T14:39:00Z">
        <w:r>
          <w:rPr/>
          <w:delText>also</w:delText>
        </w:r>
      </w:del>
      <w:del w:id="665" w:author="Rivard, Christine" w:date="2015-03-26T14:39:00Z">
        <w:r>
          <w:rPr>
            <w:spacing w:val="39"/>
          </w:rPr>
          <w:delText xml:space="preserve"> </w:delText>
        </w:r>
      </w:del>
      <w:r>
        <w:rPr/>
        <w:t>be</w:t>
      </w:r>
      <w:r>
        <w:rPr>
          <w:spacing w:val="40"/>
        </w:rPr>
        <w:t xml:space="preserve"> </w:t>
      </w:r>
      <w:r>
        <w:rPr/>
        <w:t>used</w:t>
      </w:r>
      <w:r>
        <w:rPr>
          <w:spacing w:val="39"/>
        </w:rPr>
        <w:t xml:space="preserve"> </w:t>
      </w:r>
      <w:r>
        <w:rPr/>
        <w:t>to</w:t>
      </w:r>
      <w:r>
        <w:rPr>
          <w:spacing w:val="39"/>
        </w:rPr>
        <w:t xml:space="preserve"> </w:t>
      </w:r>
      <w:ins w:id="666" w:author="Rivard, Christine" w:date="2015-03-26T14:39:00Z">
        <w:r>
          <w:rPr>
            <w:spacing w:val="39"/>
          </w:rPr>
          <w:t xml:space="preserve">check and </w:t>
        </w:r>
      </w:ins>
      <w:r>
        <w:rPr/>
        <w:t>adjust</w:t>
      </w:r>
      <w:r>
        <w:rPr>
          <w:spacing w:val="40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position</w:t>
      </w:r>
      <w:r>
        <w:rPr>
          <w:spacing w:val="40"/>
        </w:rPr>
        <w:t xml:space="preserve"> </w:t>
      </w:r>
      <w:r>
        <w:rPr/>
        <w:t>of</w:t>
      </w:r>
      <w:r>
        <w:rPr>
          <w:spacing w:val="29"/>
          <w:w w:val="93"/>
        </w:rPr>
        <w:t xml:space="preserve"> </w:t>
      </w:r>
      <w:r>
        <w:rPr/>
        <w:t>the</w:t>
      </w:r>
      <w:r>
        <w:rPr>
          <w:spacing w:val="35"/>
        </w:rPr>
        <w:t xml:space="preserve"> </w:t>
      </w:r>
      <w:r>
        <w:rPr/>
        <w:t>water-level</w:t>
      </w:r>
      <w:r>
        <w:rPr>
          <w:spacing w:val="37"/>
        </w:rPr>
        <w:t xml:space="preserve"> </w:t>
      </w:r>
      <w:r>
        <w:rPr/>
        <w:t>time-series</w:t>
      </w:r>
      <w:r>
        <w:rPr>
          <w:spacing w:val="36"/>
        </w:rPr>
        <w:t xml:space="preserve"> </w:t>
      </w:r>
      <w:ins w:id="667" w:author="Rivard, Christine" w:date="2015-03-26T14:40:00Z">
        <w:r>
          <w:rPr/>
          <w:t>o</w:t>
        </w:r>
      </w:ins>
      <w:del w:id="668" w:author="Rivard, Christine" w:date="2015-03-26T14:40:00Z">
        <w:r>
          <w:rPr/>
          <w:delText>i</w:delText>
        </w:r>
      </w:del>
      <w:r>
        <w:rPr/>
        <w:t>n</w:t>
      </w:r>
      <w:r>
        <w:rPr>
          <w:spacing w:val="37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vertical</w:t>
      </w:r>
      <w:r>
        <w:rPr>
          <w:spacing w:val="35"/>
        </w:rPr>
        <w:t xml:space="preserve"> </w:t>
      </w:r>
      <w:r>
        <w:rPr/>
        <w:t>axis</w:t>
      </w:r>
      <w:r>
        <w:rPr>
          <w:spacing w:val="36"/>
        </w:rPr>
        <w:t xml:space="preserve"> </w:t>
      </w:r>
      <w:r>
        <w:rPr/>
        <w:t>when</w:t>
      </w:r>
      <w:r>
        <w:rPr>
          <w:spacing w:val="37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del w:id="669" w:author="Rivard, Christine" w:date="2015-03-26T14:32:00Z">
        <w:r>
          <w:rPr/>
          <w:delText>installation</w:delText>
        </w:r>
      </w:del>
      <w:del w:id="670" w:author="Rivard, Christine" w:date="2015-03-26T14:32:00Z">
        <w:r>
          <w:rPr>
            <w:spacing w:val="36"/>
          </w:rPr>
          <w:delText xml:space="preserve"> </w:delText>
        </w:r>
      </w:del>
      <w:r>
        <w:rPr/>
        <w:t>depth</w:t>
      </w:r>
      <w:r>
        <w:rPr>
          <w:spacing w:val="35"/>
        </w:rPr>
        <w:t xml:space="preserve"> </w:t>
      </w:r>
      <w:ins w:id="671" w:author="Rivard, Christine" w:date="2015-03-26T14:33:00Z">
        <w:r>
          <w:rPr>
            <w:spacing w:val="35"/>
          </w:rPr>
          <w:t xml:space="preserve">at which </w:t>
        </w:r>
      </w:ins>
      <w:del w:id="672" w:author="Rivard, Christine" w:date="2015-03-26T14:33:00Z">
        <w:r>
          <w:rPr/>
          <w:delText>of</w:delText>
        </w:r>
      </w:del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pressure</w:t>
      </w:r>
      <w:r>
        <w:rPr>
          <w:spacing w:val="36"/>
        </w:rPr>
        <w:t xml:space="preserve"> </w:t>
      </w:r>
      <w:r>
        <w:rPr/>
        <w:t>probe</w:t>
      </w:r>
      <w:r>
        <w:rPr>
          <w:spacing w:val="35"/>
        </w:rPr>
        <w:t xml:space="preserve"> </w:t>
      </w:r>
      <w:ins w:id="673" w:author="Rivard, Christine" w:date="2015-03-26T14:33:00Z">
        <w:r>
          <w:rPr>
            <w:spacing w:val="35"/>
          </w:rPr>
          <w:t xml:space="preserve">was installed </w:t>
        </w:r>
      </w:ins>
      <w:ins w:id="674" w:author="Rivard, Christine" w:date="2015-03-26T14:40:00Z">
        <w:r>
          <w:rPr>
            <w:spacing w:val="35"/>
          </w:rPr>
          <w:t xml:space="preserve">in the well </w:t>
        </w:r>
      </w:ins>
      <w:r>
        <w:rPr/>
        <w:t>is</w:t>
      </w:r>
      <w:r>
        <w:rPr>
          <w:w w:val="97"/>
        </w:rPr>
        <w:t xml:space="preserve"> </w:t>
      </w:r>
      <w:r>
        <w:rPr/>
        <w:t>unknown.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Normal"/>
        <w:spacing w:lineRule="atLeast" w:line="200"/>
        <w:ind w:left="2606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eastAsia="Times New Roman" w:cs="Times New Roman" w:ascii="Times New Roman" w:hAnsi="Times New Roman"/>
          <w:sz w:val="10"/>
          <w:szCs w:val="10"/>
        </w:rPr>
      </w:r>
    </w:p>
    <w:p>
      <w:pPr>
        <w:sectPr>
          <w:footerReference w:type="default" r:id="rId12"/>
          <w:type w:val="nextPage"/>
          <w:pgSz w:w="12240" w:h="15840"/>
          <w:pgMar w:left="102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55" w:after="0"/>
        <w:ind w:left="2905" w:hanging="0"/>
        <w:rPr/>
      </w:pP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2.2:</w:t>
      </w:r>
      <w:r>
        <w:rPr>
          <w:spacing w:val="25"/>
          <w:w w:val="105"/>
        </w:rPr>
        <w:t xml:space="preserve"> </w:t>
      </w: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folder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organization.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bookmarkStart w:id="23" w:name="_bookmark16"/>
      <w:bookmarkStart w:id="24" w:name="Gapless_weather_data_series_creation"/>
      <w:bookmarkStart w:id="25" w:name="_bookmark16"/>
      <w:bookmarkStart w:id="26" w:name="Gapless_weather_data_series_creation"/>
      <w:bookmarkEnd w:id="25"/>
      <w:bookmarkEnd w:id="26"/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863" w:leader="none"/>
        </w:tabs>
        <w:spacing w:before="22" w:after="0"/>
        <w:ind w:hanging="19"/>
        <w:jc w:val="both"/>
        <w:rPr>
          <w:rFonts w:ascii="Georgia" w:hAnsi="Georgia" w:eastAsia="Georgia" w:cs="Georgia"/>
          <w:sz w:val="49"/>
          <w:szCs w:val="49"/>
        </w:rPr>
      </w:pPr>
      <w:bookmarkStart w:id="27" w:name="_bookmark26"/>
      <w:bookmarkStart w:id="28" w:name="Water-level_time-series_preparation"/>
      <w:bookmarkEnd w:id="27"/>
      <w:bookmarkEnd w:id="28"/>
      <w:r>
        <w:rPr>
          <w:rFonts w:ascii="Georgia" w:hAnsi="Georgia"/>
          <w:b/>
          <w:w w:val="95"/>
          <w:sz w:val="49"/>
        </w:rPr>
        <w:t>Water-level</w:t>
      </w:r>
      <w:r>
        <w:rPr>
          <w:rFonts w:ascii="Georgia" w:hAnsi="Georgia"/>
          <w:b/>
          <w:spacing w:val="11"/>
          <w:w w:val="95"/>
          <w:sz w:val="49"/>
        </w:rPr>
        <w:t xml:space="preserve"> </w:t>
      </w:r>
      <w:r>
        <w:rPr>
          <w:rFonts w:ascii="Georgia" w:hAnsi="Georgia"/>
          <w:b/>
          <w:w w:val="95"/>
          <w:sz w:val="49"/>
        </w:rPr>
        <w:t>time-series</w:t>
      </w:r>
      <w:r>
        <w:rPr>
          <w:rFonts w:ascii="Georgia" w:hAnsi="Georgia"/>
          <w:b/>
          <w:spacing w:val="9"/>
          <w:w w:val="95"/>
          <w:sz w:val="49"/>
        </w:rPr>
        <w:t xml:space="preserve"> </w:t>
      </w:r>
      <w:r>
        <w:rPr>
          <w:rFonts w:ascii="Georgia" w:hAnsi="Georgia"/>
          <w:b/>
          <w:w w:val="95"/>
          <w:sz w:val="49"/>
        </w:rPr>
        <w:t>preparation</w:t>
      </w:r>
    </w:p>
    <w:p>
      <w:pPr>
        <w:pStyle w:val="Normal"/>
        <w:spacing w:before="5" w:after="0"/>
        <w:rPr>
          <w:rFonts w:ascii="Georgia" w:hAnsi="Georgia" w:eastAsia="Georgia" w:cs="Georgia"/>
          <w:b/>
          <w:b/>
          <w:bCs/>
          <w:sz w:val="66"/>
          <w:szCs w:val="66"/>
        </w:rPr>
      </w:pPr>
      <w:r>
        <w:rPr>
          <w:rFonts w:eastAsia="Georgia" w:cs="Georgia" w:ascii="Georgia" w:hAnsi="Georgia"/>
          <w:b/>
          <w:bCs/>
          <w:sz w:val="66"/>
          <w:szCs w:val="66"/>
        </w:rPr>
      </w:r>
    </w:p>
    <w:p>
      <w:pPr>
        <w:pStyle w:val="TextBody"/>
        <w:spacing w:lineRule="auto" w:line="249"/>
        <w:ind w:left="133" w:right="107" w:hanging="9"/>
        <w:jc w:val="right"/>
        <w:rPr/>
      </w:pPr>
      <w:r>
        <w:rPr/>
        <w:t>The</w:t>
      </w:r>
      <w:r>
        <w:rPr>
          <w:spacing w:val="23"/>
        </w:rPr>
        <w:t xml:space="preserve"> </w:t>
      </w:r>
      <w:r>
        <w:rPr/>
        <w:t>process</w:t>
      </w:r>
      <w:r>
        <w:rPr>
          <w:spacing w:val="22"/>
        </w:rPr>
        <w:t xml:space="preserve"> </w:t>
      </w:r>
      <w:r>
        <w:rPr/>
        <w:t>of</w:t>
      </w:r>
      <w:r>
        <w:rPr>
          <w:spacing w:val="24"/>
        </w:rPr>
        <w:t xml:space="preserve"> </w:t>
      </w:r>
      <w:r>
        <w:rPr/>
        <w:t>validation,</w:t>
      </w:r>
      <w:r>
        <w:rPr>
          <w:spacing w:val="27"/>
        </w:rPr>
        <w:t xml:space="preserve"> </w:t>
      </w:r>
      <w:r>
        <w:rPr/>
        <w:t>correcting</w:t>
      </w:r>
      <w:r>
        <w:rPr>
          <w:spacing w:val="25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updating</w:t>
      </w:r>
      <w:r>
        <w:rPr>
          <w:spacing w:val="24"/>
        </w:rPr>
        <w:t xml:space="preserve"> </w:t>
      </w:r>
      <w:r>
        <w:rPr/>
        <w:t>water-level</w:t>
      </w:r>
      <w:r>
        <w:rPr>
          <w:spacing w:val="25"/>
        </w:rPr>
        <w:t xml:space="preserve"> </w:t>
      </w:r>
      <w:r>
        <w:rPr/>
        <w:t>dataset</w:t>
      </w:r>
      <w:r>
        <w:rPr>
          <w:spacing w:val="22"/>
        </w:rPr>
        <w:t xml:space="preserve"> </w:t>
      </w:r>
      <w:r>
        <w:rPr/>
        <w:t>is</w:t>
      </w:r>
      <w:r>
        <w:rPr>
          <w:spacing w:val="24"/>
        </w:rPr>
        <w:t xml:space="preserve"> </w:t>
      </w:r>
      <w:r>
        <w:rPr/>
        <w:t>not</w:t>
      </w:r>
      <w:r>
        <w:rPr>
          <w:spacing w:val="23"/>
        </w:rPr>
        <w:t xml:space="preserve"> </w:t>
      </w:r>
      <w:r>
        <w:rPr/>
        <w:t>very</w:t>
      </w:r>
      <w:r>
        <w:rPr>
          <w:spacing w:val="24"/>
        </w:rPr>
        <w:t xml:space="preserve"> </w:t>
      </w:r>
      <w:r>
        <w:rPr/>
        <w:t>much</w:t>
      </w:r>
      <w:r>
        <w:rPr>
          <w:spacing w:val="23"/>
        </w:rPr>
        <w:t xml:space="preserve"> </w:t>
      </w:r>
      <w:r>
        <w:rPr/>
        <w:t>complicated,</w:t>
      </w:r>
      <w:r>
        <w:rPr>
          <w:w w:val="102"/>
        </w:rPr>
        <w:t xml:space="preserve"> </w:t>
      </w:r>
      <w:r>
        <w:rPr/>
        <w:t>but</w:t>
      </w:r>
      <w:r>
        <w:rPr>
          <w:spacing w:val="32"/>
        </w:rPr>
        <w:t xml:space="preserve"> </w:t>
      </w:r>
      <w:r>
        <w:rPr/>
        <w:t>can</w:t>
      </w:r>
      <w:r>
        <w:rPr>
          <w:spacing w:val="32"/>
        </w:rPr>
        <w:t xml:space="preserve"> </w:t>
      </w:r>
      <w:r>
        <w:rPr>
          <w:spacing w:val="0"/>
        </w:rPr>
        <w:t>represent</w:t>
      </w:r>
      <w:r>
        <w:rPr>
          <w:spacing w:val="32"/>
        </w:rPr>
        <w:t xml:space="preserve"> </w:t>
      </w:r>
      <w:r>
        <w:rPr/>
        <w:t>a</w:t>
      </w:r>
      <w:r>
        <w:rPr>
          <w:spacing w:val="33"/>
        </w:rPr>
        <w:t xml:space="preserve"> </w:t>
      </w:r>
      <w:r>
        <w:rPr/>
        <w:t>fastitious</w:t>
      </w:r>
      <w:r>
        <w:rPr>
          <w:spacing w:val="33"/>
        </w:rPr>
        <w:t xml:space="preserve"> </w:t>
      </w:r>
      <w:r>
        <w:rPr/>
        <w:t>task,</w:t>
      </w:r>
      <w:r>
        <w:rPr>
          <w:spacing w:val="33"/>
        </w:rPr>
        <w:t xml:space="preserve"> </w:t>
      </w:r>
      <w:r>
        <w:rPr/>
        <w:t>especially</w:t>
      </w:r>
      <w:r>
        <w:rPr>
          <w:spacing w:val="33"/>
        </w:rPr>
        <w:t xml:space="preserve"> </w:t>
      </w:r>
      <w:r>
        <w:rPr/>
        <w:t>if</w:t>
      </w:r>
      <w:r>
        <w:rPr>
          <w:spacing w:val="31"/>
        </w:rPr>
        <w:t xml:space="preserve"> </w:t>
      </w:r>
      <w:r>
        <w:rPr/>
        <w:t>there</w:t>
      </w:r>
      <w:r>
        <w:rPr>
          <w:spacing w:val="33"/>
        </w:rPr>
        <w:t xml:space="preserve"> </w:t>
      </w:r>
      <w:r>
        <w:rPr/>
        <w:t>is</w:t>
      </w:r>
      <w:r>
        <w:rPr>
          <w:spacing w:val="32"/>
        </w:rPr>
        <w:t xml:space="preserve"> </w:t>
      </w:r>
      <w:r>
        <w:rPr/>
        <w:t>multiple</w:t>
      </w:r>
      <w:r>
        <w:rPr>
          <w:spacing w:val="32"/>
        </w:rPr>
        <w:t xml:space="preserve"> </w:t>
      </w:r>
      <w:r>
        <w:rPr/>
        <w:t>well</w:t>
      </w:r>
      <w:r>
        <w:rPr>
          <w:spacing w:val="33"/>
        </w:rPr>
        <w:t xml:space="preserve"> </w:t>
      </w:r>
      <w:r>
        <w:rPr/>
        <w:t>installed</w:t>
      </w:r>
      <w:r>
        <w:rPr>
          <w:spacing w:val="31"/>
        </w:rPr>
        <w:t xml:space="preserve"> </w:t>
      </w:r>
      <w:r>
        <w:rPr/>
        <w:t>in</w:t>
      </w:r>
      <w:r>
        <w:rPr>
          <w:spacing w:val="32"/>
        </w:rPr>
        <w:t xml:space="preserve"> </w:t>
      </w:r>
      <w:r>
        <w:rPr/>
        <w:t>the</w:t>
      </w:r>
      <w:r>
        <w:rPr>
          <w:spacing w:val="32"/>
        </w:rPr>
        <w:t xml:space="preserve"> </w:t>
      </w:r>
      <w:r>
        <w:rPr/>
        <w:t>area</w:t>
      </w:r>
      <w:r>
        <w:rPr>
          <w:spacing w:val="33"/>
        </w:rPr>
        <w:t xml:space="preserve"> </w:t>
      </w:r>
      <w:r>
        <w:rPr/>
        <w:t>of</w:t>
      </w:r>
      <w:r>
        <w:rPr>
          <w:spacing w:val="32"/>
        </w:rPr>
        <w:t xml:space="preserve"> </w:t>
      </w:r>
      <w:r>
        <w:rPr/>
        <w:t>study.</w:t>
      </w:r>
    </w:p>
    <w:p>
      <w:pPr>
        <w:pStyle w:val="TextBody"/>
        <w:spacing w:lineRule="auto" w:line="249"/>
        <w:ind w:left="133" w:right="146" w:firstLine="351"/>
        <w:jc w:val="both"/>
        <w:rPr/>
      </w:pPr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try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alleviate this</w:t>
      </w:r>
      <w:r>
        <w:rPr>
          <w:spacing w:val="0"/>
          <w:w w:val="105"/>
        </w:rPr>
        <w:t xml:space="preserve"> </w:t>
      </w:r>
      <w:r>
        <w:rPr>
          <w:w w:val="105"/>
        </w:rPr>
        <w:t>process</w:t>
      </w:r>
      <w:r>
        <w:rPr>
          <w:spacing w:val="0"/>
          <w:w w:val="105"/>
        </w:rPr>
        <w:t xml:space="preserve"> </w:t>
      </w:r>
      <w:r>
        <w:rPr>
          <w:w w:val="105"/>
        </w:rPr>
        <w:t>by providing</w:t>
      </w:r>
      <w:r>
        <w:rPr>
          <w:spacing w:val="0"/>
          <w:w w:val="105"/>
        </w:rPr>
        <w:t xml:space="preserve"> </w:t>
      </w:r>
      <w:r>
        <w:rPr>
          <w:w w:val="105"/>
        </w:rPr>
        <w:t>tools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easily</w:t>
      </w:r>
      <w:r>
        <w:rPr>
          <w:spacing w:val="0"/>
          <w:w w:val="105"/>
        </w:rPr>
        <w:t xml:space="preserve"> </w:t>
      </w:r>
      <w:r>
        <w:rPr>
          <w:w w:val="105"/>
        </w:rPr>
        <w:t>explore,</w:t>
      </w:r>
      <w:r>
        <w:rPr>
          <w:spacing w:val="1"/>
          <w:w w:val="105"/>
        </w:rPr>
        <w:t xml:space="preserve"> </w:t>
      </w:r>
      <w:r>
        <w:rPr>
          <w:w w:val="105"/>
        </w:rPr>
        <w:t>manipulate</w:t>
      </w:r>
      <w:r>
        <w:rPr>
          <w:spacing w:val="0"/>
          <w:w w:val="105"/>
        </w:rPr>
        <w:t xml:space="preserve"> and</w:t>
      </w:r>
      <w:r>
        <w:rPr>
          <w:w w:val="105"/>
        </w:rPr>
        <w:t xml:space="preserve"> correct</w:t>
      </w:r>
      <w:r>
        <w:rPr>
          <w:spacing w:val="22"/>
          <w:w w:val="103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convivial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dynamical</w:t>
      </w:r>
      <w:r>
        <w:rPr>
          <w:spacing w:val="15"/>
          <w:w w:val="105"/>
        </w:rPr>
        <w:t xml:space="preserve"> </w:t>
      </w:r>
      <w:r>
        <w:rPr>
          <w:w w:val="105"/>
        </w:rPr>
        <w:t>graphical</w:t>
      </w:r>
      <w:r>
        <w:rPr>
          <w:spacing w:val="14"/>
          <w:w w:val="105"/>
        </w:rPr>
        <w:t xml:space="preserve"> </w:t>
      </w:r>
      <w:r>
        <w:rPr>
          <w:w w:val="105"/>
        </w:rPr>
        <w:t>environment.</w:t>
      </w:r>
    </w:p>
    <w:p>
      <w:pPr>
        <w:pStyle w:val="TextBody"/>
        <w:spacing w:lineRule="auto" w:line="249"/>
        <w:ind w:left="133" w:right="151" w:firstLine="351"/>
        <w:jc w:val="both"/>
        <w:rPr/>
      </w:pPr>
      <w:r>
        <w:rPr/>
        <w:t>WHAT</w:t>
      </w:r>
      <w:r>
        <w:rPr>
          <w:spacing w:val="28"/>
        </w:rPr>
        <w:t xml:space="preserve"> </w:t>
      </w:r>
      <w:r>
        <w:rPr/>
        <w:t>provides</w:t>
      </w:r>
      <w:r>
        <w:rPr>
          <w:spacing w:val="26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dynamic</w:t>
      </w:r>
      <w:r>
        <w:rPr>
          <w:spacing w:val="28"/>
        </w:rPr>
        <w:t xml:space="preserve"> </w:t>
      </w:r>
      <w:r>
        <w:rPr/>
        <w:t>graphical</w:t>
      </w:r>
      <w:r>
        <w:rPr>
          <w:spacing w:val="28"/>
        </w:rPr>
        <w:t xml:space="preserve"> </w:t>
      </w:r>
      <w:r>
        <w:rPr/>
        <w:t>environment</w:t>
      </w:r>
      <w:r>
        <w:rPr>
          <w:spacing w:val="28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explore,</w:t>
      </w:r>
      <w:r>
        <w:rPr>
          <w:spacing w:val="37"/>
        </w:rPr>
        <w:t xml:space="preserve"> </w:t>
      </w:r>
      <w:r>
        <w:rPr/>
        <w:t>validate</w:t>
      </w:r>
      <w:r>
        <w:rPr>
          <w:spacing w:val="28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apply</w:t>
      </w:r>
      <w:r>
        <w:rPr>
          <w:spacing w:val="28"/>
        </w:rPr>
        <w:t xml:space="preserve"> </w:t>
      </w:r>
      <w:r>
        <w:rPr/>
        <w:t>various</w:t>
      </w:r>
      <w:r>
        <w:rPr>
          <w:spacing w:val="21"/>
          <w:w w:val="106"/>
        </w:rPr>
        <w:t xml:space="preserve"> </w:t>
      </w:r>
      <w:r>
        <w:rPr/>
        <w:t>corrections</w:t>
      </w:r>
      <w:r>
        <w:rPr>
          <w:spacing w:val="37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/>
        <w:t>water-level</w:t>
      </w:r>
      <w:r>
        <w:rPr>
          <w:spacing w:val="38"/>
        </w:rPr>
        <w:t xml:space="preserve"> </w:t>
      </w:r>
      <w:r>
        <w:rPr/>
        <w:t>time</w:t>
      </w:r>
      <w:r>
        <w:rPr>
          <w:spacing w:val="37"/>
        </w:rPr>
        <w:t xml:space="preserve"> </w:t>
      </w:r>
      <w:r>
        <w:rPr/>
        <w:t>series.</w:t>
      </w:r>
      <w:r>
        <w:rPr>
          <w:spacing w:val="10"/>
        </w:rPr>
        <w:t xml:space="preserve"> </w:t>
      </w:r>
      <w:r>
        <w:rPr/>
        <w:t>This</w:t>
      </w:r>
      <w:r>
        <w:rPr>
          <w:spacing w:val="37"/>
        </w:rPr>
        <w:t xml:space="preserve"> </w:t>
      </w:r>
      <w:r>
        <w:rPr/>
        <w:t>feature</w:t>
      </w:r>
      <w:r>
        <w:rPr>
          <w:spacing w:val="36"/>
        </w:rPr>
        <w:t xml:space="preserve"> </w:t>
      </w:r>
      <w:r>
        <w:rPr/>
        <w:t>is</w:t>
      </w:r>
      <w:r>
        <w:rPr>
          <w:spacing w:val="37"/>
        </w:rPr>
        <w:t xml:space="preserve"> </w:t>
      </w:r>
      <w:r>
        <w:rPr/>
        <w:t>available</w:t>
      </w:r>
      <w:r>
        <w:rPr>
          <w:spacing w:val="37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mode</w:t>
      </w:r>
      <w:r>
        <w:rPr>
          <w:spacing w:val="37"/>
        </w:rPr>
        <w:t xml:space="preserve"> </w:t>
      </w:r>
      <w:r>
        <w:rPr/>
        <w:t>‘‘computation’’</w:t>
      </w:r>
      <w:r>
        <w:rPr>
          <w:spacing w:val="35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the</w:t>
      </w:r>
      <w:r>
        <w:rPr>
          <w:w w:val="110"/>
        </w:rPr>
        <w:t xml:space="preserve"> </w:t>
      </w:r>
      <w:r>
        <w:rPr/>
        <w:t>tab</w:t>
      </w:r>
      <w:r>
        <w:rPr>
          <w:spacing w:val="20"/>
        </w:rPr>
        <w:t xml:space="preserve"> </w:t>
      </w:r>
      <w:r>
        <w:rPr>
          <w:rFonts w:eastAsia="Arial" w:cs="Arial" w:ascii="Arial" w:hAnsi="Arial"/>
          <w:i/>
        </w:rPr>
        <w:t>Hydrograph</w:t>
      </w:r>
      <w:r>
        <w:rPr>
          <w:rFonts w:eastAsia="Arial" w:cs="Arial" w:ascii="Arial" w:hAnsi="Arial"/>
          <w:i/>
          <w:spacing w:val="30"/>
        </w:rPr>
        <w:t xml:space="preserve"> </w:t>
      </w:r>
      <w:r>
        <w:rPr/>
        <w:t>shown</w:t>
      </w:r>
      <w:r>
        <w:rPr>
          <w:spacing w:val="21"/>
        </w:rPr>
        <w:t xml:space="preserve"> </w:t>
      </w:r>
      <w:r>
        <w:rPr/>
        <w:t>in</w:t>
      </w:r>
      <w:r>
        <w:rPr>
          <w:spacing w:val="21"/>
        </w:rPr>
        <w:t xml:space="preserve"> </w:t>
      </w:r>
      <w:r>
        <w:rPr/>
        <w:t>Figure</w:t>
      </w:r>
      <w:r>
        <w:rPr>
          <w:spacing w:val="20"/>
        </w:rPr>
        <w:t xml:space="preserve"> </w:t>
      </w:r>
      <w:hyperlink w:anchor="_bookmark27">
        <w:r>
          <w:rPr>
            <w:rStyle w:val="InternetLink"/>
          </w:rPr>
          <w:t>4.1.</w:t>
        </w:r>
      </w:hyperlink>
    </w:p>
    <w:p>
      <w:pPr>
        <w:pStyle w:val="Normal"/>
        <w:spacing w:before="1" w:after="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eastAsia="Times New Roman" w:cs="Times New Roman" w:ascii="Times New Roman" w:hAnsi="Times New Roman"/>
          <w:sz w:val="19"/>
          <w:szCs w:val="19"/>
        </w:rPr>
      </w:r>
    </w:p>
    <w:p>
      <w:pPr>
        <w:pStyle w:val="Normal"/>
        <w:spacing w:lineRule="atLeast" w:line="200"/>
        <w:ind w:left="1380" w:hanging="0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4770120" cy="3131820"/>
            <wp:effectExtent l="0" t="0" r="0" b="0"/>
            <wp:docPr id="12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156" w:after="0"/>
        <w:ind w:left="1993" w:hanging="0"/>
        <w:rPr/>
      </w:pPr>
      <w:bookmarkStart w:id="29" w:name="_bookmark27"/>
      <w:bookmarkEnd w:id="29"/>
      <w:r>
        <w:rPr/>
        <w:t>Figure</w:t>
      </w:r>
      <w:r>
        <w:rPr>
          <w:spacing w:val="33"/>
        </w:rPr>
        <w:t xml:space="preserve"> </w:t>
      </w:r>
      <w:r>
        <w:rPr/>
        <w:t xml:space="preserve">4.1: </w:t>
      </w:r>
      <w:r>
        <w:rPr>
          <w:spacing w:val="5"/>
        </w:rPr>
        <w:t xml:space="preserve"> </w:t>
      </w:r>
      <w:r>
        <w:rPr/>
        <w:t>Mode</w:t>
      </w:r>
      <w:r>
        <w:rPr>
          <w:spacing w:val="34"/>
        </w:rPr>
        <w:t xml:space="preserve"> </w:t>
      </w:r>
      <w:r>
        <w:rPr>
          <w:spacing w:val="0"/>
        </w:rPr>
        <w:t>‘‘Computation’’</w:t>
      </w:r>
      <w:r>
        <w:rPr>
          <w:spacing w:val="34"/>
        </w:rPr>
        <w:t xml:space="preserve"> </w:t>
      </w:r>
      <w:r>
        <w:rPr/>
        <w:t>of</w:t>
      </w:r>
      <w:r>
        <w:rPr>
          <w:spacing w:val="34"/>
        </w:rPr>
        <w:t xml:space="preserve"> </w:t>
      </w:r>
      <w:r>
        <w:rPr/>
        <w:t>the</w:t>
      </w:r>
      <w:r>
        <w:rPr>
          <w:spacing w:val="34"/>
        </w:rPr>
        <w:t xml:space="preserve"> </w:t>
      </w:r>
      <w:r>
        <w:rPr/>
        <w:t>Tab</w:t>
      </w:r>
      <w:r>
        <w:rPr>
          <w:spacing w:val="33"/>
        </w:rPr>
        <w:t xml:space="preserve"> </w:t>
      </w:r>
      <w:r>
        <w:rPr>
          <w:spacing w:val="0"/>
        </w:rPr>
        <w:t>‘‘Hydrograph’’.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spacing w:before="149" w:after="0"/>
        <w:jc w:val="both"/>
        <w:rPr>
          <w:rFonts w:ascii="Georgia" w:hAnsi="Georgia" w:eastAsia="Georgia" w:cs="Georgia"/>
          <w:sz w:val="34"/>
          <w:szCs w:val="34"/>
        </w:rPr>
      </w:pPr>
      <w:bookmarkStart w:id="30" w:name="_bookmark28"/>
      <w:bookmarkStart w:id="31" w:name="Water_Level_Format"/>
      <w:bookmarkEnd w:id="30"/>
      <w:bookmarkEnd w:id="31"/>
      <w:r>
        <w:rPr>
          <w:rFonts w:ascii="Georgia" w:hAnsi="Georgia"/>
          <w:b/>
          <w:sz w:val="34"/>
        </w:rPr>
        <w:t>Water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Level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Format</w:t>
      </w:r>
    </w:p>
    <w:p>
      <w:pPr>
        <w:pStyle w:val="TextBody"/>
        <w:spacing w:lineRule="auto" w:line="249" w:before="227" w:after="0"/>
        <w:ind w:left="133" w:right="150" w:hanging="12"/>
        <w:jc w:val="both"/>
        <w:rPr/>
      </w:pPr>
      <w:r>
        <w:rPr>
          <w:w w:val="105"/>
        </w:rPr>
        <w:t>Water-level</w:t>
      </w:r>
      <w:r>
        <w:rPr>
          <w:spacing w:val="46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files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imported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either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Microsoft</w:t>
      </w:r>
      <w:r>
        <w:rPr>
          <w:spacing w:val="45"/>
          <w:w w:val="105"/>
        </w:rPr>
        <w:t xml:space="preserve"> </w:t>
      </w:r>
      <w:r>
        <w:rPr>
          <w:w w:val="105"/>
        </w:rPr>
        <w:t>Excel</w:t>
      </w:r>
      <w:r>
        <w:rPr>
          <w:spacing w:val="45"/>
          <w:w w:val="105"/>
        </w:rPr>
        <w:t xml:space="preserve"> </w:t>
      </w:r>
      <w:r>
        <w:rPr>
          <w:w w:val="105"/>
        </w:rPr>
        <w:t>2003</w:t>
      </w:r>
      <w:r>
        <w:rPr>
          <w:spacing w:val="44"/>
          <w:w w:val="105"/>
        </w:rPr>
        <w:t xml:space="preserve"> </w:t>
      </w:r>
      <w:r>
        <w:rPr>
          <w:w w:val="105"/>
        </w:rPr>
        <w:t>format</w:t>
      </w:r>
      <w:r>
        <w:rPr>
          <w:spacing w:val="45"/>
          <w:w w:val="105"/>
        </w:rPr>
        <w:t xml:space="preserve"> </w:t>
      </w:r>
      <w:r>
        <w:rPr>
          <w:w w:val="105"/>
        </w:rPr>
        <w:t>(.xls)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tab-separated</w:t>
      </w:r>
      <w:r>
        <w:rPr>
          <w:spacing w:val="0"/>
          <w:w w:val="105"/>
        </w:rPr>
        <w:t xml:space="preserve"> </w:t>
      </w:r>
      <w:r>
        <w:rPr>
          <w:w w:val="105"/>
        </w:rPr>
        <w:t>values</w:t>
      </w:r>
      <w:r>
        <w:rPr>
          <w:spacing w:val="0"/>
          <w:w w:val="105"/>
        </w:rPr>
        <w:t xml:space="preserve"> </w:t>
      </w:r>
      <w:r>
        <w:rPr>
          <w:w w:val="105"/>
        </w:rPr>
        <w:t>(TSV)</w:t>
      </w:r>
      <w:r>
        <w:rPr>
          <w:spacing w:val="0"/>
          <w:w w:val="105"/>
        </w:rPr>
        <w:t xml:space="preserve"> </w:t>
      </w:r>
      <w:r>
        <w:rPr>
          <w:w w:val="105"/>
        </w:rPr>
        <w:t>text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(‘‘.tsv’’).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sample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provided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8"/>
        </w:rPr>
        <w:t xml:space="preserve"> </w:t>
      </w:r>
      <w:r>
        <w:rPr>
          <w:w w:val="105"/>
        </w:rPr>
        <w:t>example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distributed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software.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MS</w:t>
      </w:r>
      <w:r>
        <w:rPr>
          <w:spacing w:val="24"/>
          <w:w w:val="105"/>
        </w:rPr>
        <w:t xml:space="preserve"> </w:t>
      </w:r>
      <w:r>
        <w:rPr>
          <w:w w:val="105"/>
        </w:rPr>
        <w:t>Excell</w:t>
      </w:r>
      <w:r>
        <w:rPr>
          <w:spacing w:val="25"/>
          <w:w w:val="105"/>
        </w:rPr>
        <w:t xml:space="preserve"> </w:t>
      </w:r>
      <w:r>
        <w:rPr>
          <w:w w:val="105"/>
        </w:rPr>
        <w:t>format,</w:t>
      </w:r>
      <w:r>
        <w:rPr>
          <w:spacing w:val="24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5"/>
        </w:rPr>
        <w:t xml:space="preserve"> </w:t>
      </w:r>
      <w:r>
        <w:rPr>
          <w:w w:val="105"/>
        </w:rPr>
        <w:t>saved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0"/>
          <w:w w:val="105"/>
        </w:rPr>
        <w:t>workbook,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additional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8"/>
          <w:w w:val="105"/>
        </w:rPr>
        <w:t xml:space="preserve"> </w:t>
      </w:r>
      <w:r>
        <w:rPr>
          <w:w w:val="105"/>
        </w:rPr>
        <w:t>won’t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read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4"/>
          <w:w w:val="103"/>
        </w:rPr>
        <w:t xml:space="preserve"> </w:t>
      </w:r>
      <w:r>
        <w:rPr>
          <w:w w:val="105"/>
        </w:rPr>
        <w:t>purposes.</w:t>
      </w:r>
    </w:p>
    <w:p>
      <w:pPr>
        <w:sectPr>
          <w:footerReference w:type="default" r:id="rId14"/>
          <w:type w:val="nextPage"/>
          <w:pgSz w:w="12240" w:h="15840"/>
          <w:pgMar w:left="1000" w:right="98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/>
        <w:ind w:left="133" w:right="147" w:firstLine="351"/>
        <w:jc w:val="both"/>
        <w:rPr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water-levels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entered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height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column</w:t>
      </w:r>
      <w:r>
        <w:rPr>
          <w:spacing w:val="24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submergence</w:t>
      </w:r>
      <w:r>
        <w:rPr>
          <w:spacing w:val="0"/>
          <w:w w:val="105"/>
        </w:rPr>
        <w:t xml:space="preserve"> depth.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generally</w:t>
      </w:r>
      <w:r>
        <w:rPr>
          <w:spacing w:val="0"/>
          <w:w w:val="105"/>
        </w:rPr>
        <w:t xml:space="preserve"> </w:t>
      </w:r>
      <w:r>
        <w:rPr>
          <w:w w:val="105"/>
        </w:rPr>
        <w:t>directly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ouput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vented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loggers</w:t>
      </w:r>
    </w:p>
    <w:p>
      <w:pPr>
        <w:pStyle w:val="TextBody"/>
        <w:spacing w:lineRule="auto" w:line="249" w:before="29" w:after="0"/>
        <w:ind w:left="133" w:right="143" w:hanging="28"/>
        <w:jc w:val="both"/>
        <w:rPr/>
      </w:pPr>
      <w:r>
        <w:rPr>
          <w:w w:val="105"/>
        </w:rPr>
        <w:t>(gage</w:t>
      </w:r>
      <w:r>
        <w:rPr>
          <w:spacing w:val="16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transducers).</w:t>
      </w:r>
      <w:r>
        <w:rPr>
          <w:spacing w:val="45"/>
          <w:w w:val="105"/>
        </w:rPr>
        <w:t xml:space="preserve"> </w:t>
      </w:r>
      <w:r>
        <w:rPr>
          <w:w w:val="105"/>
        </w:rPr>
        <w:t>However,</w:t>
      </w:r>
      <w:r>
        <w:rPr>
          <w:spacing w:val="18"/>
          <w:w w:val="105"/>
        </w:rPr>
        <w:t xml:space="preserve"> </w:t>
      </w:r>
      <w:r>
        <w:rPr>
          <w:w w:val="105"/>
        </w:rPr>
        <w:t>non-vented</w:t>
      </w:r>
      <w:r>
        <w:rPr>
          <w:spacing w:val="17"/>
          <w:w w:val="105"/>
        </w:rPr>
        <w:t xml:space="preserve"> </w:t>
      </w:r>
      <w:r>
        <w:rPr>
          <w:w w:val="105"/>
        </w:rPr>
        <w:t>devices</w:t>
      </w:r>
      <w:r>
        <w:rPr>
          <w:spacing w:val="16"/>
          <w:w w:val="105"/>
        </w:rPr>
        <w:t xml:space="preserve"> </w:t>
      </w:r>
      <w:r>
        <w:rPr>
          <w:w w:val="105"/>
        </w:rPr>
        <w:t>record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pressure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24"/>
          <w:w w:val="110"/>
        </w:rPr>
        <w:t xml:space="preserve"> </w:t>
      </w:r>
      <w:r>
        <w:rPr>
          <w:w w:val="105"/>
        </w:rPr>
        <w:t>output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compensated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barometric</w:t>
      </w:r>
      <w:r>
        <w:rPr>
          <w:spacing w:val="0"/>
          <w:w w:val="105"/>
        </w:rPr>
        <w:t xml:space="preserve"> </w:t>
      </w:r>
      <w:r>
        <w:rPr>
          <w:w w:val="105"/>
        </w:rPr>
        <w:t>pressure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order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obtain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measure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96"/>
        </w:rPr>
        <w:t xml:space="preserve"> </w:t>
      </w:r>
      <w:r>
        <w:rPr>
          <w:w w:val="105"/>
        </w:rPr>
        <w:t>elevation.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subtracting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barometric</w:t>
      </w:r>
      <w:r>
        <w:rPr>
          <w:spacing w:val="13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order to</w:t>
      </w:r>
      <w:r>
        <w:rPr>
          <w:spacing w:val="20"/>
          <w:w w:val="105"/>
        </w:rPr>
        <w:t xml:space="preserve"> </w:t>
      </w:r>
      <w:r>
        <w:rPr>
          <w:w w:val="105"/>
        </w:rPr>
        <w:t>compute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0"/>
          <w:w w:val="105"/>
        </w:rPr>
        <w:t xml:space="preserve"> </w:t>
      </w:r>
      <w:r>
        <w:rPr>
          <w:w w:val="105"/>
        </w:rPr>
        <w:t>column</w:t>
      </w:r>
      <w:r>
        <w:rPr>
          <w:spacing w:val="22"/>
          <w:w w:val="105"/>
        </w:rPr>
        <w:t xml:space="preserve"> </w:t>
      </w:r>
      <w:r>
        <w:rPr>
          <w:w w:val="105"/>
        </w:rPr>
        <w:t>above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instrument.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correction</w:t>
      </w:r>
      <w:r>
        <w:rPr>
          <w:spacing w:val="2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made before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loaded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logger</w:t>
      </w:r>
      <w:r>
        <w:rPr>
          <w:spacing w:val="3"/>
          <w:w w:val="105"/>
        </w:rPr>
        <w:t xml:space="preserve"> </w:t>
      </w:r>
      <w:r>
        <w:rPr>
          <w:w w:val="105"/>
        </w:rPr>
        <w:t>manufacturers</w:t>
      </w:r>
      <w:r>
        <w:rPr>
          <w:spacing w:val="25"/>
          <w:w w:val="104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automatically.</w:t>
      </w:r>
      <w:r>
        <w:rPr>
          <w:spacing w:val="31"/>
          <w:w w:val="105"/>
        </w:rPr>
        <w:t xml:space="preserve"> </w:t>
      </w:r>
      <w:r>
        <w:rPr>
          <w:w w:val="105"/>
        </w:rPr>
        <w:t>Alternately,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easily</w:t>
      </w:r>
      <w:r>
        <w:rPr>
          <w:spacing w:val="6"/>
          <w:w w:val="105"/>
        </w:rPr>
        <w:t xml:space="preserve"> </w:t>
      </w:r>
      <w:r>
        <w:rPr>
          <w:w w:val="105"/>
        </w:rPr>
        <w:t>done</w:t>
      </w:r>
      <w:r>
        <w:rPr>
          <w:spacing w:val="6"/>
          <w:w w:val="105"/>
        </w:rPr>
        <w:t xml:space="preserve"> </w:t>
      </w:r>
      <w:r>
        <w:rPr>
          <w:w w:val="105"/>
        </w:rPr>
        <w:t>manually</w:t>
      </w:r>
      <w:r>
        <w:rPr>
          <w:spacing w:val="6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theory basics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well</w:t>
      </w:r>
      <w:r>
        <w:rPr>
          <w:spacing w:val="8"/>
          <w:w w:val="105"/>
        </w:rPr>
        <w:t xml:space="preserve"> </w:t>
      </w:r>
      <w:r>
        <w:rPr>
          <w:w w:val="105"/>
        </w:rPr>
        <w:t>understood.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covered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detail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7"/>
          <w:w w:val="105"/>
        </w:rPr>
        <w:t xml:space="preserve"> </w:t>
      </w: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Chapter</w:t>
      </w:r>
      <w:r>
        <w:rPr>
          <w:spacing w:val="8"/>
          <w:w w:val="105"/>
        </w:rPr>
        <w:t xml:space="preserve"> </w:t>
      </w:r>
      <w:r>
        <w:rPr>
          <w:w w:val="105"/>
        </w:rPr>
        <w:t>Y.</w:t>
      </w:r>
    </w:p>
    <w:p>
      <w:pPr>
        <w:pStyle w:val="TextBody"/>
        <w:ind w:left="133" w:firstLine="351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also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accompanied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times,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Microsoft</w:t>
      </w:r>
      <w:r>
        <w:rPr>
          <w:spacing w:val="0"/>
          <w:w w:val="105"/>
        </w:rPr>
        <w:t xml:space="preserve"> </w:t>
      </w:r>
      <w:r>
        <w:rPr>
          <w:w w:val="105"/>
        </w:rPr>
        <w:t>Excel</w:t>
      </w:r>
      <w:r>
        <w:rPr>
          <w:spacing w:val="0"/>
          <w:w w:val="105"/>
        </w:rPr>
        <w:t xml:space="preserve"> </w:t>
      </w:r>
      <w:r>
        <w:rPr>
          <w:w w:val="105"/>
        </w:rPr>
        <w:t>numeric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</w:p>
    <w:p>
      <w:pPr>
        <w:pStyle w:val="TextBody"/>
        <w:spacing w:lineRule="exact" w:line="288" w:before="6" w:after="0"/>
        <w:ind w:left="133" w:right="151" w:hanging="0"/>
        <w:jc w:val="both"/>
        <w:rPr/>
      </w:pPr>
      <w:r>
        <w:rPr/>
        <w:t>format,</w:t>
      </w:r>
      <w:r>
        <w:rPr>
          <w:spacing w:val="39"/>
        </w:rPr>
        <w:t xml:space="preserve"> </w:t>
      </w:r>
      <w:r>
        <w:rPr/>
        <w:t>at</w:t>
      </w:r>
      <w:r>
        <w:rPr>
          <w:spacing w:val="37"/>
        </w:rPr>
        <w:t xml:space="preserve"> </w:t>
      </w:r>
      <w:r>
        <w:rPr/>
        <w:t>which</w:t>
      </w:r>
      <w:r>
        <w:rPr>
          <w:spacing w:val="39"/>
        </w:rPr>
        <w:t xml:space="preserve"> </w:t>
      </w:r>
      <w:r>
        <w:rPr/>
        <w:t>they</w:t>
      </w:r>
      <w:r>
        <w:rPr>
          <w:spacing w:val="40"/>
        </w:rPr>
        <w:t xml:space="preserve"> </w:t>
      </w:r>
      <w:r>
        <w:rPr/>
        <w:t>were</w:t>
      </w:r>
      <w:r>
        <w:rPr>
          <w:spacing w:val="37"/>
        </w:rPr>
        <w:t xml:space="preserve"> </w:t>
      </w:r>
      <w:r>
        <w:rPr/>
        <w:t>taken.</w:t>
      </w:r>
      <w:r>
        <w:rPr>
          <w:spacing w:val="12"/>
        </w:rPr>
        <w:t xml:space="preserve"> </w:t>
      </w:r>
      <w:r>
        <w:rPr/>
        <w:t>The</w:t>
      </w:r>
      <w:r>
        <w:rPr>
          <w:spacing w:val="38"/>
        </w:rPr>
        <w:t xml:space="preserve"> </w:t>
      </w:r>
      <w:r>
        <w:rPr/>
        <w:t>following</w:t>
      </w:r>
      <w:r>
        <w:rPr>
          <w:spacing w:val="41"/>
        </w:rPr>
        <w:t xml:space="preserve"> </w:t>
      </w:r>
      <w:r>
        <w:rPr/>
        <w:t>link</w:t>
      </w:r>
      <w:r>
        <w:rPr>
          <w:spacing w:val="39"/>
        </w:rPr>
        <w:t xml:space="preserve"> </w:t>
      </w:r>
      <w:r>
        <w:rPr>
          <w:spacing w:val="0"/>
        </w:rPr>
        <w:t>provides</w:t>
      </w:r>
      <w:r>
        <w:rPr>
          <w:spacing w:val="38"/>
        </w:rPr>
        <w:t xml:space="preserve"> </w:t>
      </w:r>
      <w:r>
        <w:rPr/>
        <w:t>a</w:t>
      </w:r>
      <w:r>
        <w:rPr>
          <w:spacing w:val="39"/>
        </w:rPr>
        <w:t xml:space="preserve"> </w:t>
      </w:r>
      <w:r>
        <w:rPr/>
        <w:t>detailed</w:t>
      </w:r>
      <w:r>
        <w:rPr>
          <w:spacing w:val="37"/>
        </w:rPr>
        <w:t xml:space="preserve"> </w:t>
      </w:r>
      <w:r>
        <w:rPr>
          <w:spacing w:val="0"/>
        </w:rPr>
        <w:t>description</w:t>
      </w:r>
      <w:r>
        <w:rPr>
          <w:spacing w:val="39"/>
        </w:rPr>
        <w:t xml:space="preserve"> </w:t>
      </w:r>
      <w:r>
        <w:rPr/>
        <w:t>and</w:t>
      </w:r>
      <w:r>
        <w:rPr>
          <w:spacing w:val="40"/>
        </w:rPr>
        <w:t xml:space="preserve"> </w:t>
      </w:r>
      <w:r>
        <w:rPr/>
        <w:t>analysis</w:t>
      </w:r>
      <w:r>
        <w:rPr>
          <w:spacing w:val="34"/>
          <w:w w:val="103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numeric</w:t>
      </w:r>
      <w:r>
        <w:rPr>
          <w:spacing w:val="36"/>
        </w:rPr>
        <w:t xml:space="preserve"> </w:t>
      </w:r>
      <w:r>
        <w:rPr/>
        <w:t>time</w:t>
      </w:r>
      <w:r>
        <w:rPr>
          <w:spacing w:val="38"/>
        </w:rPr>
        <w:t xml:space="preserve"> </w:t>
      </w:r>
      <w:r>
        <w:rPr>
          <w:spacing w:val="0"/>
        </w:rPr>
        <w:t>format</w:t>
      </w:r>
      <w:r>
        <w:rPr>
          <w:spacing w:val="37"/>
        </w:rPr>
        <w:t xml:space="preserve"> </w:t>
      </w:r>
      <w:r>
        <w:rPr/>
        <w:t>in</w:t>
      </w:r>
      <w:r>
        <w:rPr>
          <w:spacing w:val="37"/>
        </w:rPr>
        <w:t xml:space="preserve"> </w:t>
      </w:r>
      <w:r>
        <w:rPr/>
        <w:t>Microsoft</w:t>
      </w:r>
      <w:r>
        <w:rPr>
          <w:spacing w:val="38"/>
        </w:rPr>
        <w:t xml:space="preserve"> </w:t>
      </w:r>
      <w:r>
        <w:rPr/>
        <w:t>Excel</w:t>
      </w:r>
      <w:r>
        <w:rPr>
          <w:spacing w:val="37"/>
        </w:rPr>
        <w:t xml:space="preserve"> </w:t>
      </w:r>
      <w:r>
        <w:rPr/>
        <w:t xml:space="preserve">: </w:t>
      </w:r>
      <w:r>
        <w:rPr>
          <w:spacing w:val="10"/>
        </w:rPr>
        <w:t xml:space="preserve"> </w:t>
      </w:r>
      <w:hyperlink r:id="rId15">
        <w:r>
          <w:rPr>
            <w:rStyle w:val="InternetLink"/>
            <w:rFonts w:ascii="MS Gothic" w:hAnsi="MS Gothic"/>
            <w:spacing w:val="0"/>
          </w:rPr>
          <w:t>http://www.lexicon.net/sjmachin/xlrd.html</w:t>
        </w:r>
      </w:hyperlink>
    </w:p>
    <w:p>
      <w:pPr>
        <w:pStyle w:val="Normal"/>
        <w:spacing w:before="11" w:after="0"/>
        <w:rPr>
          <w:rFonts w:ascii="MS Gothic" w:hAnsi="MS Gothic" w:eastAsia="MS Gothic" w:cs="MS Gothic"/>
          <w:sz w:val="32"/>
          <w:szCs w:val="32"/>
        </w:rPr>
      </w:pPr>
      <w:r>
        <w:rPr>
          <w:rFonts w:eastAsia="MS Gothic" w:cs="MS Gothic" w:ascii="MS Gothic" w:hAnsi="MS Gothic"/>
          <w:sz w:val="32"/>
          <w:szCs w:val="32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jc w:val="both"/>
        <w:rPr>
          <w:rFonts w:ascii="Georgia" w:hAnsi="Georgia" w:eastAsia="Georgia" w:cs="Georgia"/>
          <w:sz w:val="34"/>
          <w:szCs w:val="34"/>
        </w:rPr>
      </w:pPr>
      <w:bookmarkStart w:id="32" w:name="_bookmark29"/>
      <w:bookmarkStart w:id="33" w:name="Well_Configuration_and_Location_Informat"/>
      <w:bookmarkEnd w:id="32"/>
      <w:bookmarkEnd w:id="33"/>
      <w:r>
        <w:rPr>
          <w:rFonts w:ascii="Georgia" w:hAnsi="Georgia"/>
          <w:b/>
          <w:w w:val="95"/>
          <w:sz w:val="34"/>
        </w:rPr>
        <w:t>Well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Configuration</w:t>
      </w:r>
      <w:r>
        <w:rPr>
          <w:rFonts w:ascii="Georgia" w:hAnsi="Georgia"/>
          <w:b/>
          <w:spacing w:val="20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and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Location</w:t>
      </w:r>
      <w:r>
        <w:rPr>
          <w:rFonts w:ascii="Georgia" w:hAnsi="Georgia"/>
          <w:b/>
          <w:spacing w:val="20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Information</w:t>
      </w:r>
    </w:p>
    <w:p>
      <w:pPr>
        <w:pStyle w:val="TextBody"/>
        <w:spacing w:lineRule="auto" w:line="249" w:before="227" w:after="0"/>
        <w:ind w:left="133" w:right="105" w:hanging="0"/>
        <w:jc w:val="both"/>
        <w:rPr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addition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time-series,</w:t>
      </w:r>
      <w:r>
        <w:rPr>
          <w:spacing w:val="14"/>
          <w:w w:val="105"/>
        </w:rPr>
        <w:t xml:space="preserve"> </w:t>
      </w:r>
      <w:r>
        <w:rPr>
          <w:w w:val="105"/>
        </w:rPr>
        <w:t>various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r>
        <w:rPr>
          <w:w w:val="104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header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properly.</w:t>
      </w:r>
      <w:r>
        <w:rPr>
          <w:spacing w:val="31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consists</w:t>
      </w:r>
      <w:r>
        <w:rPr>
          <w:spacing w:val="9"/>
          <w:w w:val="105"/>
        </w:rPr>
        <w:t xml:space="preserve"> </w:t>
      </w:r>
      <w:r>
        <w:rPr>
          <w:w w:val="105"/>
        </w:rPr>
        <w:t>in: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spacing w:lineRule="auto" w:line="249"/>
        <w:ind w:left="133" w:right="105" w:hanging="0"/>
        <w:jc w:val="both"/>
        <w:rPr/>
      </w:pPr>
      <w:r>
        <w:rPr>
          <w:rFonts w:ascii="Georgia" w:hAnsi="Georgia"/>
          <w:b/>
          <w:w w:val="105"/>
        </w:rPr>
        <w:t>Well</w:t>
      </w:r>
      <w:r>
        <w:rPr>
          <w:rFonts w:ascii="Georgia" w:hAnsi="Georgia"/>
          <w:b/>
          <w:spacing w:val="25"/>
          <w:w w:val="105"/>
        </w:rPr>
        <w:t xml:space="preserve"> </w:t>
      </w:r>
      <w:r>
        <w:rPr>
          <w:rFonts w:ascii="Georgia" w:hAnsi="Georgia"/>
          <w:b/>
          <w:w w:val="105"/>
        </w:rPr>
        <w:t xml:space="preserve">Name </w:t>
      </w:r>
      <w:r>
        <w:rPr>
          <w:rFonts w:ascii="Georgia" w:hAnsi="Georgia"/>
          <w:b/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alphanumeric</w:t>
      </w:r>
      <w:r>
        <w:rPr>
          <w:spacing w:val="16"/>
          <w:w w:val="105"/>
        </w:rPr>
        <w:t xml:space="preserve"> </w:t>
      </w:r>
      <w:r>
        <w:rPr>
          <w:w w:val="105"/>
        </w:rPr>
        <w:t>identifier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must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unique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project.</w:t>
      </w:r>
      <w:r>
        <w:rPr>
          <w:w w:val="108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contain</w:t>
      </w:r>
      <w:r>
        <w:rPr>
          <w:spacing w:val="29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>
        <w:rPr>
          <w:w w:val="105"/>
        </w:rPr>
        <w:t>combination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alphabetic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numeric</w:t>
      </w:r>
      <w:r>
        <w:rPr>
          <w:spacing w:val="28"/>
          <w:w w:val="105"/>
        </w:rPr>
        <w:t xml:space="preserve"> </w:t>
      </w:r>
      <w:r>
        <w:rPr>
          <w:w w:val="105"/>
        </w:rPr>
        <w:t>characters,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recommended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</w:p>
    <w:p>
      <w:pPr>
        <w:pStyle w:val="TextBody"/>
        <w:spacing w:lineRule="exact" w:line="311"/>
        <w:ind w:left="133" w:hanging="0"/>
        <w:jc w:val="both"/>
        <w:rPr/>
      </w:pPr>
      <w:r>
        <w:rPr/>
        <w:t>avoid</w:t>
      </w:r>
      <w:r>
        <w:rPr>
          <w:spacing w:val="16"/>
        </w:rPr>
        <w:t xml:space="preserve"> </w:t>
      </w:r>
      <w:r>
        <w:rPr/>
        <w:t>using</w:t>
      </w:r>
      <w:r>
        <w:rPr>
          <w:spacing w:val="15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following</w:t>
      </w:r>
      <w:r>
        <w:rPr>
          <w:spacing w:val="16"/>
        </w:rPr>
        <w:t xml:space="preserve"> </w:t>
      </w:r>
      <w:r>
        <w:rPr/>
        <w:t>symbol:</w:t>
      </w:r>
      <w:r>
        <w:rPr>
          <w:spacing w:val="47"/>
        </w:rPr>
        <w:t xml:space="preserve"> </w:t>
      </w:r>
      <w:r>
        <w:rPr/>
        <w:t>%,</w:t>
      </w:r>
      <w:r>
        <w:rPr>
          <w:spacing w:val="17"/>
        </w:rPr>
        <w:t xml:space="preserve"> </w:t>
      </w:r>
      <w:r>
        <w:rPr/>
        <w:t>’,</w:t>
      </w:r>
      <w:r>
        <w:rPr>
          <w:spacing w:val="18"/>
        </w:rPr>
        <w:t xml:space="preserve"> </w:t>
      </w:r>
      <w:r>
        <w:rPr/>
        <w:t>”,</w:t>
      </w:r>
      <w:r>
        <w:rPr>
          <w:spacing w:val="17"/>
        </w:rPr>
        <w:t xml:space="preserve"> </w:t>
      </w:r>
      <w:r>
        <w:rPr>
          <w:w w:val="110"/>
        </w:rPr>
        <w:t>/,</w:t>
      </w:r>
      <w:r>
        <w:rPr>
          <w:spacing w:val="11"/>
          <w:w w:val="110"/>
        </w:rPr>
        <w:t xml:space="preserve"> </w:t>
      </w:r>
      <w:r>
        <w:rPr>
          <w:rFonts w:eastAsia="Meiryo" w:cs="Meiryo" w:ascii="Meiryo" w:hAnsi="Meiryo"/>
          <w:i/>
        </w:rPr>
        <w:t>\</w:t>
      </w:r>
      <w:r>
        <w:rPr/>
        <w:t>.</w:t>
      </w:r>
      <w:r>
        <w:rPr>
          <w:spacing w:val="4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Well</w:t>
      </w:r>
      <w:r>
        <w:rPr>
          <w:spacing w:val="16"/>
        </w:rPr>
        <w:t xml:space="preserve"> </w:t>
      </w:r>
      <w:r>
        <w:rPr/>
        <w:t>Name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used</w:t>
      </w:r>
      <w:r>
        <w:rPr>
          <w:spacing w:val="15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store</w:t>
      </w:r>
      <w:r>
        <w:rPr>
          <w:spacing w:val="17"/>
        </w:rPr>
        <w:t xml:space="preserve"> </w:t>
      </w:r>
      <w:r>
        <w:rPr/>
        <w:t>various</w:t>
      </w:r>
      <w:r>
        <w:rPr>
          <w:spacing w:val="15"/>
        </w:rPr>
        <w:t xml:space="preserve"> </w:t>
      </w:r>
      <w:r>
        <w:rPr/>
        <w:t>information</w:t>
      </w:r>
    </w:p>
    <w:p>
      <w:pPr>
        <w:pStyle w:val="TextBody"/>
        <w:spacing w:lineRule="exact" w:line="256"/>
        <w:ind w:left="133" w:hanging="0"/>
        <w:jc w:val="both"/>
        <w:rPr/>
      </w:pPr>
      <w:r>
        <w:rPr>
          <w:w w:val="105"/>
        </w:rPr>
        <w:t>about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water</w:t>
      </w:r>
      <w:r>
        <w:rPr>
          <w:spacing w:val="38"/>
          <w:w w:val="105"/>
        </w:rPr>
        <w:t xml:space="preserve"> </w:t>
      </w:r>
      <w:r>
        <w:rPr>
          <w:w w:val="105"/>
        </w:rPr>
        <w:t>level</w:t>
      </w:r>
      <w:r>
        <w:rPr>
          <w:spacing w:val="37"/>
          <w:w w:val="105"/>
        </w:rPr>
        <w:t xml:space="preserve"> </w:t>
      </w:r>
      <w:r>
        <w:rPr>
          <w:w w:val="105"/>
        </w:rPr>
        <w:t>time-series</w:t>
      </w:r>
      <w:r>
        <w:rPr>
          <w:spacing w:val="39"/>
          <w:w w:val="105"/>
        </w:rPr>
        <w:t xml:space="preserve"> </w:t>
      </w:r>
      <w:r>
        <w:rPr>
          <w:w w:val="105"/>
        </w:rPr>
        <w:t>(graph</w:t>
      </w:r>
      <w:r>
        <w:rPr>
          <w:spacing w:val="37"/>
          <w:w w:val="105"/>
        </w:rPr>
        <w:t xml:space="preserve"> </w:t>
      </w:r>
      <w:r>
        <w:rPr>
          <w:w w:val="105"/>
        </w:rPr>
        <w:t>layout,</w:t>
      </w:r>
      <w:r>
        <w:rPr>
          <w:spacing w:val="39"/>
          <w:w w:val="105"/>
        </w:rPr>
        <w:t xml:space="preserve"> </w:t>
      </w:r>
      <w:r>
        <w:rPr>
          <w:w w:val="105"/>
        </w:rPr>
        <w:t>data</w:t>
      </w:r>
      <w:r>
        <w:rPr>
          <w:spacing w:val="37"/>
          <w:w w:val="105"/>
        </w:rPr>
        <w:t xml:space="preserve"> </w:t>
      </w:r>
      <w:r>
        <w:rPr>
          <w:spacing w:val="0"/>
          <w:w w:val="105"/>
        </w:rPr>
        <w:t>modification,</w:t>
      </w:r>
      <w:r>
        <w:rPr>
          <w:spacing w:val="39"/>
          <w:w w:val="105"/>
        </w:rPr>
        <w:t xml:space="preserve"> </w:t>
      </w:r>
      <w:r>
        <w:rPr>
          <w:w w:val="105"/>
        </w:rPr>
        <w:t>manual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measurements,</w:t>
      </w:r>
      <w:r>
        <w:rPr>
          <w:spacing w:val="38"/>
          <w:w w:val="105"/>
        </w:rPr>
        <w:t xml:space="preserve"> </w:t>
      </w:r>
      <w:r>
        <w:rPr>
          <w:w w:val="105"/>
        </w:rPr>
        <w:t>etc.)</w:t>
      </w:r>
    </w:p>
    <w:p>
      <w:pPr>
        <w:pStyle w:val="TextBody"/>
        <w:spacing w:before="13" w:after="0"/>
        <w:ind w:left="133" w:hanging="0"/>
        <w:jc w:val="both"/>
        <w:rPr/>
      </w:pP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used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generation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r>
        <w:rPr>
          <w:w w:val="105"/>
        </w:rPr>
        <w:t>labels.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9"/>
        <w:ind w:left="133" w:right="147" w:hanging="0"/>
        <w:jc w:val="both"/>
        <w:rPr/>
      </w:pPr>
      <w:r>
        <w:rPr>
          <w:rFonts w:ascii="Georgia" w:hAnsi="Georgia"/>
          <w:b/>
          <w:w w:val="105"/>
        </w:rPr>
        <w:t>Latitude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and</w:t>
      </w:r>
      <w:r>
        <w:rPr>
          <w:rFonts w:ascii="Georgia" w:hAnsi="Georgia"/>
          <w:b/>
          <w:spacing w:val="0"/>
          <w:w w:val="105"/>
        </w:rPr>
        <w:t xml:space="preserve"> </w:t>
      </w:r>
      <w:r>
        <w:rPr>
          <w:rFonts w:ascii="Georgia" w:hAnsi="Georgia"/>
          <w:b/>
          <w:w w:val="105"/>
        </w:rPr>
        <w:t>Longitude</w:t>
      </w:r>
      <w:r>
        <w:rPr>
          <w:rFonts w:ascii="Georgia" w:hAnsi="Georgia"/>
          <w:b/>
          <w:spacing w:val="52"/>
          <w:w w:val="105"/>
        </w:rPr>
        <w:t xml:space="preserve"> </w:t>
      </w:r>
      <w:r>
        <w:rPr>
          <w:w w:val="105"/>
        </w:rPr>
        <w:t>Location</w:t>
      </w:r>
      <w:r>
        <w:rPr>
          <w:spacing w:val="0"/>
          <w:w w:val="105"/>
        </w:rPr>
        <w:t xml:space="preserve"> </w:t>
      </w:r>
      <w:r>
        <w:rPr>
          <w:w w:val="105"/>
        </w:rPr>
        <w:t>coordinates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decimal</w:t>
      </w:r>
      <w:r>
        <w:rPr>
          <w:spacing w:val="0"/>
          <w:w w:val="105"/>
        </w:rPr>
        <w:t xml:space="preserve"> </w:t>
      </w:r>
      <w:r>
        <w:rPr>
          <w:w w:val="105"/>
        </w:rPr>
        <w:t>degrees.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location</w:t>
      </w:r>
      <w:r>
        <w:rPr>
          <w:w w:val="102"/>
        </w:rPr>
        <w:t xml:space="preserve"> </w:t>
      </w:r>
      <w:r>
        <w:rPr>
          <w:w w:val="105"/>
        </w:rPr>
        <w:t>coordinates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used</w:t>
      </w:r>
      <w:r>
        <w:rPr>
          <w:spacing w:val="39"/>
          <w:w w:val="105"/>
        </w:rPr>
        <w:t xml:space="preserve"> </w:t>
      </w:r>
      <w:r>
        <w:rPr>
          <w:w w:val="105"/>
        </w:rPr>
        <w:t>principally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computing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distance</w:t>
      </w:r>
      <w:r>
        <w:rPr>
          <w:spacing w:val="39"/>
          <w:w w:val="105"/>
        </w:rPr>
        <w:t xml:space="preserve"> </w:t>
      </w:r>
      <w:r>
        <w:rPr>
          <w:spacing w:val="0"/>
          <w:w w:val="105"/>
        </w:rPr>
        <w:t>between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well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weather</w:t>
      </w:r>
      <w:r>
        <w:rPr>
          <w:spacing w:val="26"/>
          <w:w w:val="108"/>
        </w:rPr>
        <w:t xml:space="preserve"> </w:t>
      </w:r>
      <w:r>
        <w:rPr>
          <w:w w:val="105"/>
        </w:rPr>
        <w:t>stations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consequently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generation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r>
        <w:rPr>
          <w:spacing w:val="0"/>
          <w:w w:val="105"/>
        </w:rPr>
        <w:t>labels.</w:t>
      </w:r>
    </w:p>
    <w:p>
      <w:pPr>
        <w:pStyle w:val="TextBody"/>
        <w:spacing w:lineRule="auto" w:line="249"/>
        <w:ind w:left="133" w:right="52" w:firstLine="351"/>
        <w:rPr/>
      </w:pPr>
      <w:r>
        <w:rPr>
          <w:w w:val="105"/>
        </w:rPr>
        <w:t>There</w:t>
      </w:r>
      <w:r>
        <w:rPr>
          <w:spacing w:val="21"/>
          <w:w w:val="105"/>
        </w:rPr>
        <w:t xml:space="preserve"> </w:t>
      </w:r>
      <w:r>
        <w:rPr>
          <w:w w:val="105"/>
        </w:rPr>
        <w:t>exists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great</w:t>
      </w:r>
      <w:r>
        <w:rPr>
          <w:spacing w:val="21"/>
          <w:w w:val="105"/>
        </w:rPr>
        <w:t xml:space="preserve"> </w:t>
      </w:r>
      <w:r>
        <w:rPr>
          <w:w w:val="105"/>
        </w:rPr>
        <w:t>online</w:t>
      </w:r>
      <w:r>
        <w:rPr>
          <w:spacing w:val="21"/>
          <w:w w:val="105"/>
        </w:rPr>
        <w:t xml:space="preserve"> </w:t>
      </w:r>
      <w:r>
        <w:rPr>
          <w:w w:val="105"/>
        </w:rPr>
        <w:t>tool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0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conversion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geographic</w:t>
      </w:r>
      <w:r>
        <w:rPr>
          <w:spacing w:val="21"/>
          <w:w w:val="105"/>
        </w:rPr>
        <w:t xml:space="preserve"> </w:t>
      </w:r>
      <w:r>
        <w:rPr>
          <w:w w:val="105"/>
        </w:rPr>
        <w:t>units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various</w:t>
      </w:r>
      <w:r>
        <w:rPr>
          <w:spacing w:val="21"/>
          <w:w w:val="105"/>
        </w:rPr>
        <w:t xml:space="preserve"> </w:t>
      </w:r>
      <w:r>
        <w:rPr>
          <w:w w:val="105"/>
        </w:rPr>
        <w:t>format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21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spacing w:val="0"/>
          <w:w w:val="105"/>
        </w:rPr>
        <w:t>provided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Montana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University. </w:t>
      </w:r>
      <w:r>
        <w:rPr>
          <w:spacing w:val="58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tool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accessed</w:t>
      </w:r>
      <w:r>
        <w:rPr>
          <w:spacing w:val="44"/>
          <w:w w:val="105"/>
        </w:rPr>
        <w:t xml:space="preserve"> </w:t>
      </w:r>
      <w:r>
        <w:rPr>
          <w:w w:val="105"/>
        </w:rPr>
        <w:t>at</w:t>
      </w:r>
      <w:r>
        <w:rPr>
          <w:spacing w:val="45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web</w:t>
      </w:r>
      <w:r>
        <w:rPr>
          <w:spacing w:val="44"/>
          <w:w w:val="105"/>
        </w:rPr>
        <w:t xml:space="preserve"> </w:t>
      </w:r>
      <w:r>
        <w:rPr>
          <w:w w:val="105"/>
        </w:rPr>
        <w:t>address:</w:t>
      </w:r>
    </w:p>
    <w:p>
      <w:pPr>
        <w:pStyle w:val="TextBody"/>
        <w:spacing w:lineRule="exact" w:line="276"/>
        <w:ind w:left="133" w:hanging="0"/>
        <w:jc w:val="both"/>
        <w:rPr/>
      </w:pPr>
      <w:hyperlink r:id="rId16">
        <w:r>
          <w:rPr>
            <w:rStyle w:val="InternetLink"/>
            <w:rFonts w:ascii="MS Gothic" w:hAnsi="MS Gothic"/>
          </w:rPr>
          <w:t>http://www.rcn.montana.edu/Re</w:t>
        </w:r>
        <w:r>
          <w:rPr>
            <w:rStyle w:val="InternetLink"/>
            <w:rFonts w:ascii="MS Gothic" w:hAnsi="MS Gothic"/>
            <w:spacing w:val="0"/>
          </w:rPr>
          <w:t>s</w:t>
        </w:r>
        <w:r>
          <w:rPr>
            <w:rStyle w:val="InternetLink"/>
            <w:rFonts w:ascii="MS Gothic" w:hAnsi="MS Gothic"/>
          </w:rPr>
          <w:t>ources/Converter.aspx</w:t>
        </w:r>
      </w:hyperlink>
      <w:r>
        <w:rPr/>
        <w:t>.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9"/>
        <w:ind w:left="133" w:right="151" w:hanging="0"/>
        <w:jc w:val="both"/>
        <w:rPr/>
      </w:pPr>
      <w:r>
        <w:rPr>
          <w:rFonts w:ascii="Georgia" w:hAnsi="Georgia"/>
          <w:b/>
          <w:w w:val="105"/>
        </w:rPr>
        <w:t>Altitude</w:t>
      </w:r>
      <w:r>
        <w:rPr>
          <w:rFonts w:ascii="Georgia" w:hAnsi="Georgia"/>
          <w:b/>
          <w:spacing w:val="46"/>
          <w:w w:val="105"/>
        </w:rPr>
        <w:t xml:space="preserve"> </w:t>
      </w:r>
      <w:r>
        <w:rPr>
          <w:w w:val="105"/>
        </w:rPr>
        <w:t>Altitude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4"/>
          <w:w w:val="105"/>
        </w:rPr>
        <w:t xml:space="preserve"> </w:t>
      </w:r>
      <w:r>
        <w:rPr>
          <w:w w:val="105"/>
        </w:rPr>
        <w:t>surface</w:t>
      </w:r>
      <w:r>
        <w:rPr>
          <w:spacing w:val="24"/>
          <w:w w:val="105"/>
        </w:rPr>
        <w:t xml:space="preserve"> </w:t>
      </w:r>
      <w:r>
        <w:rPr>
          <w:w w:val="105"/>
        </w:rPr>
        <w:t>relative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mean</w:t>
      </w:r>
      <w:r>
        <w:rPr>
          <w:spacing w:val="24"/>
          <w:w w:val="105"/>
        </w:rPr>
        <w:t xml:space="preserve"> </w:t>
      </w:r>
      <w:r>
        <w:rPr>
          <w:w w:val="105"/>
        </w:rPr>
        <w:t>see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2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3"/>
          <w:w w:val="105"/>
        </w:rPr>
        <w:t xml:space="preserve"> </w:t>
      </w:r>
      <w:r>
        <w:rPr>
          <w:w w:val="105"/>
        </w:rPr>
        <w:t>location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meters</w:t>
      </w:r>
      <w:r>
        <w:rPr>
          <w:spacing w:val="0"/>
          <w:w w:val="105"/>
        </w:rPr>
        <w:t xml:space="preserve"> </w:t>
      </w:r>
      <w:r>
        <w:rPr>
          <w:w w:val="105"/>
        </w:rPr>
        <w:t>above</w:t>
      </w:r>
      <w:r>
        <w:rPr>
          <w:spacing w:val="0"/>
          <w:w w:val="105"/>
        </w:rPr>
        <w:t xml:space="preserve"> </w:t>
      </w:r>
      <w:r>
        <w:rPr>
          <w:w w:val="105"/>
        </w:rPr>
        <w:t>see</w:t>
      </w:r>
      <w:r>
        <w:rPr>
          <w:spacing w:val="0"/>
          <w:w w:val="105"/>
        </w:rPr>
        <w:t xml:space="preserve"> </w:t>
      </w:r>
      <w:r>
        <w:rPr>
          <w:w w:val="105"/>
        </w:rPr>
        <w:t>level.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value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used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convert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datum</w:t>
      </w:r>
      <w:r>
        <w:rPr>
          <w:w w:val="108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changed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mean</w:t>
      </w:r>
      <w:r>
        <w:rPr>
          <w:spacing w:val="2"/>
          <w:w w:val="105"/>
        </w:rPr>
        <w:t xml:space="preserve"> </w:t>
      </w:r>
      <w:r>
        <w:rPr>
          <w:w w:val="105"/>
        </w:rPr>
        <w:t>sea</w:t>
      </w:r>
      <w:r>
        <w:rPr>
          <w:spacing w:val="3"/>
          <w:w w:val="105"/>
        </w:rPr>
        <w:t xml:space="preserve"> </w:t>
      </w:r>
      <w:r>
        <w:rPr>
          <w:w w:val="105"/>
        </w:rPr>
        <w:t>level.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TextBody"/>
        <w:ind w:left="125" w:firstLine="8"/>
        <w:jc w:val="both"/>
        <w:rPr/>
      </w:pPr>
      <w:r>
        <w:rPr>
          <w:rFonts w:ascii="Georgia" w:hAnsi="Georgia"/>
          <w:b/>
          <w:w w:val="105"/>
        </w:rPr>
        <w:t xml:space="preserve">Municipality </w:t>
      </w:r>
      <w:r>
        <w:rPr>
          <w:rFonts w:ascii="Georgia" w:hAnsi="Georgia"/>
          <w:b/>
          <w:spacing w:val="59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field</w:t>
      </w:r>
      <w:r>
        <w:rPr>
          <w:spacing w:val="0"/>
          <w:w w:val="105"/>
        </w:rPr>
        <w:t xml:space="preserve"> </w:t>
      </w:r>
      <w:r>
        <w:rPr>
          <w:w w:val="105"/>
        </w:rPr>
        <w:t>is currently not</w:t>
      </w:r>
      <w:r>
        <w:rPr>
          <w:spacing w:val="0"/>
          <w:w w:val="105"/>
        </w:rPr>
        <w:t xml:space="preserve"> </w:t>
      </w:r>
      <w:r>
        <w:rPr>
          <w:w w:val="105"/>
        </w:rPr>
        <w:t>used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is for</w:t>
      </w:r>
      <w:r>
        <w:rPr>
          <w:spacing w:val="0"/>
          <w:w w:val="105"/>
        </w:rPr>
        <w:t xml:space="preserve"> informational </w:t>
      </w:r>
      <w:r>
        <w:rPr>
          <w:w w:val="105"/>
        </w:rPr>
        <w:t>purposes</w:t>
      </w:r>
      <w:r>
        <w:rPr>
          <w:spacing w:val="0"/>
          <w:w w:val="105"/>
        </w:rPr>
        <w:t xml:space="preserve"> </w:t>
      </w:r>
      <w:r>
        <w:rPr>
          <w:w w:val="105"/>
        </w:rPr>
        <w:t>only.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sz w:val="30"/>
          <w:szCs w:val="30"/>
        </w:rPr>
      </w:r>
    </w:p>
    <w:p>
      <w:pPr>
        <w:pStyle w:val="TextBody"/>
        <w:spacing w:lineRule="auto" w:line="249"/>
        <w:ind w:left="125" w:right="151" w:firstLine="8"/>
        <w:jc w:val="both"/>
        <w:rPr/>
      </w:pPr>
      <w:r>
        <w:rPr>
          <w:rFonts w:ascii="Georgia" w:hAnsi="Georgia"/>
          <w:b/>
          <w:w w:val="105"/>
        </w:rPr>
        <w:t>Installation</w:t>
      </w:r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rFonts w:ascii="Georgia" w:hAnsi="Georgia"/>
          <w:b/>
          <w:w w:val="105"/>
        </w:rPr>
        <w:t>Depth</w:t>
      </w:r>
      <w:r>
        <w:rPr>
          <w:rFonts w:ascii="Georgia" w:hAnsi="Georgia"/>
          <w:b/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fixed</w:t>
      </w:r>
      <w:r>
        <w:rPr>
          <w:spacing w:val="0"/>
          <w:w w:val="105"/>
        </w:rPr>
        <w:t xml:space="preserve"> </w:t>
      </w:r>
      <w:r>
        <w:rPr>
          <w:w w:val="105"/>
        </w:rPr>
        <w:t>depth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which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loggers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installed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9"/>
        </w:rPr>
        <w:t xml:space="preserve"> </w:t>
      </w:r>
      <w:r>
        <w:rPr>
          <w:w w:val="105"/>
        </w:rPr>
        <w:t>well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piezometer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spacing w:val="15"/>
          <w:w w:val="105"/>
        </w:rPr>
        <w:t xml:space="preserve"> </w:t>
      </w:r>
      <w:r>
        <w:rPr>
          <w:w w:val="105"/>
        </w:rPr>
        <w:t>surface.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ground</w:t>
      </w:r>
      <w:r>
        <w:rPr>
          <w:w w:val="106"/>
        </w:rPr>
        <w:t xml:space="preserve"> </w:t>
      </w:r>
      <w:r>
        <w:rPr>
          <w:w w:val="105"/>
        </w:rPr>
        <w:t>surface and</w:t>
      </w:r>
      <w:r>
        <w:rPr>
          <w:spacing w:val="1"/>
          <w:w w:val="105"/>
        </w:rPr>
        <w:t xml:space="preserve"> </w:t>
      </w:r>
      <w:r>
        <w:rPr>
          <w:spacing w:val="0"/>
          <w:w w:val="105"/>
        </w:rPr>
        <w:t>positive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above.</w:t>
      </w:r>
    </w:p>
    <w:p>
      <w:pPr>
        <w:pStyle w:val="TextBody"/>
        <w:spacing w:lineRule="auto" w:line="249"/>
        <w:ind w:left="133" w:right="52" w:firstLine="351"/>
        <w:rPr/>
      </w:pPr>
      <w:r>
        <w:rPr/>
        <w:t>fixed</w:t>
      </w:r>
      <w:r>
        <w:rPr>
          <w:spacing w:val="26"/>
        </w:rPr>
        <w:t xml:space="preserve"> </w:t>
      </w:r>
      <w:r>
        <w:rPr/>
        <w:t>depth</w:t>
      </w:r>
      <w:r>
        <w:rPr>
          <w:spacing w:val="27"/>
        </w:rPr>
        <w:t xml:space="preserve"> </w:t>
      </w:r>
      <w:r>
        <w:rPr/>
        <w:t>in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well</w:t>
      </w:r>
      <w:r>
        <w:rPr>
          <w:spacing w:val="27"/>
        </w:rPr>
        <w:t xml:space="preserve"> </w:t>
      </w:r>
      <w:r>
        <w:rPr/>
        <w:t>or</w:t>
      </w:r>
      <w:r>
        <w:rPr>
          <w:spacing w:val="26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>
          <w:spacing w:val="0"/>
        </w:rPr>
        <w:t>piezometer</w:t>
      </w:r>
      <w:r>
        <w:rPr>
          <w:spacing w:val="25"/>
        </w:rPr>
        <w:t xml:space="preserve"> </w:t>
      </w:r>
      <w:r>
        <w:rPr/>
        <w:t>from</w:t>
      </w:r>
      <w:r>
        <w:rPr>
          <w:spacing w:val="27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stable</w:t>
      </w:r>
      <w:r>
        <w:rPr>
          <w:spacing w:val="27"/>
        </w:rPr>
        <w:t xml:space="preserve"> </w:t>
      </w:r>
      <w:r>
        <w:rPr>
          <w:spacing w:val="0"/>
        </w:rPr>
        <w:t>fixed</w:t>
      </w:r>
      <w:r>
        <w:rPr>
          <w:spacing w:val="26"/>
        </w:rPr>
        <w:t xml:space="preserve"> </w:t>
      </w:r>
      <w:r>
        <w:rPr/>
        <w:t>point</w:t>
      </w:r>
      <w:r>
        <w:rPr>
          <w:spacing w:val="26"/>
        </w:rPr>
        <w:t xml:space="preserve"> </w:t>
      </w:r>
      <w:r>
        <w:rPr/>
        <w:t>called</w:t>
      </w:r>
      <w:r>
        <w:rPr>
          <w:spacing w:val="26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hanging</w:t>
      </w:r>
      <w:r>
        <w:rPr>
          <w:spacing w:val="26"/>
        </w:rPr>
        <w:t xml:space="preserve"> </w:t>
      </w:r>
      <w:r>
        <w:rPr/>
        <w:t>point,</w:t>
      </w:r>
      <w:r>
        <w:rPr>
          <w:spacing w:val="27"/>
        </w:rPr>
        <w:t xml:space="preserve"> </w:t>
      </w:r>
      <w:r>
        <w:rPr/>
        <w:t>often</w:t>
      </w:r>
      <w:r>
        <w:rPr>
          <w:spacing w:val="26"/>
          <w:w w:val="101"/>
        </w:rPr>
        <w:t xml:space="preserve"> </w:t>
      </w:r>
      <w:r>
        <w:rPr/>
        <w:t>secured</w:t>
      </w:r>
      <w:r>
        <w:rPr>
          <w:spacing w:val="35"/>
        </w:rPr>
        <w:t xml:space="preserve"> </w:t>
      </w:r>
      <w:r>
        <w:rPr/>
        <w:t>directly</w:t>
      </w:r>
      <w:r>
        <w:rPr>
          <w:spacing w:val="35"/>
        </w:rPr>
        <w:t xml:space="preserve"> </w:t>
      </w:r>
      <w:r>
        <w:rPr>
          <w:spacing w:val="0"/>
        </w:rPr>
        <w:t>to</w:t>
      </w:r>
      <w:r>
        <w:rPr>
          <w:spacing w:val="36"/>
        </w:rPr>
        <w:t xml:space="preserve"> </w:t>
      </w:r>
      <w:r>
        <w:rPr/>
        <w:t>the</w:t>
      </w:r>
      <w:r>
        <w:rPr>
          <w:spacing w:val="36"/>
        </w:rPr>
        <w:t xml:space="preserve"> </w:t>
      </w:r>
      <w:r>
        <w:rPr/>
        <w:t>well</w:t>
      </w:r>
      <w:r>
        <w:rPr>
          <w:spacing w:val="35"/>
        </w:rPr>
        <w:t xml:space="preserve"> </w:t>
      </w:r>
      <w:r>
        <w:rPr/>
        <w:t>casing</w:t>
      </w:r>
      <w:r>
        <w:rPr>
          <w:spacing w:val="36"/>
        </w:rPr>
        <w:t xml:space="preserve"> </w:t>
      </w:r>
      <w:r>
        <w:rPr/>
        <w:t>itself.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17" w:leader="none"/>
        </w:tabs>
        <w:spacing w:before="146" w:after="0"/>
        <w:jc w:val="both"/>
        <w:rPr>
          <w:rFonts w:ascii="Georgia" w:hAnsi="Georgia" w:eastAsia="Georgia" w:cs="Georgia"/>
          <w:sz w:val="34"/>
          <w:szCs w:val="34"/>
        </w:rPr>
      </w:pPr>
      <w:bookmarkStart w:id="34" w:name="Manual_Measurements"/>
      <w:bookmarkStart w:id="35" w:name="_bookmark30"/>
      <w:bookmarkEnd w:id="34"/>
      <w:bookmarkEnd w:id="35"/>
      <w:r>
        <w:rPr>
          <w:rFonts w:ascii="Georgia" w:hAnsi="Georgia"/>
          <w:b/>
          <w:w w:val="95"/>
          <w:sz w:val="34"/>
        </w:rPr>
        <w:t>Manual</w:t>
      </w:r>
      <w:r>
        <w:rPr>
          <w:rFonts w:ascii="Georgia" w:hAnsi="Georgia"/>
          <w:b/>
          <w:spacing w:val="21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Measurements</w:t>
      </w:r>
    </w:p>
    <w:p>
      <w:pPr>
        <w:sectPr>
          <w:footerReference w:type="default" r:id="rId17"/>
          <w:type w:val="nextPage"/>
          <w:pgSz w:w="12240" w:h="15840"/>
          <w:pgMar w:left="1000" w:right="980" w:header="0" w:top="1120" w:footer="515" w:bottom="700" w:gutter="0"/>
          <w:pgNumType w:start="23"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227" w:after="0"/>
        <w:ind w:left="133" w:right="151" w:hanging="12"/>
        <w:jc w:val="both"/>
        <w:rPr/>
      </w:pPr>
      <w:r>
        <w:rPr>
          <w:w w:val="105"/>
        </w:rPr>
        <w:t>Water</w:t>
      </w:r>
      <w:r>
        <w:rPr>
          <w:spacing w:val="17"/>
          <w:w w:val="105"/>
        </w:rPr>
        <w:t xml:space="preserve"> </w:t>
      </w:r>
      <w:r>
        <w:rPr>
          <w:w w:val="105"/>
        </w:rPr>
        <w:t>level</w:t>
      </w:r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spacing w:val="1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named</w:t>
      </w:r>
      <w:r>
        <w:rPr>
          <w:spacing w:val="17"/>
          <w:w w:val="105"/>
        </w:rPr>
        <w:t xml:space="preserve"> </w:t>
      </w:r>
      <w:r>
        <w:rPr>
          <w:w w:val="105"/>
        </w:rPr>
        <w:t>‘‘waterlvl</w:t>
      </w:r>
      <w:r>
        <w:rPr>
          <w:spacing w:val="17"/>
          <w:w w:val="105"/>
        </w:rPr>
        <w:t xml:space="preserve"> </w:t>
      </w:r>
      <w:r>
        <w:rPr>
          <w:w w:val="105"/>
        </w:rPr>
        <w:t>manual</w:t>
      </w:r>
      <w:r>
        <w:rPr>
          <w:w w:val="107"/>
        </w:rPr>
        <w:t xml:space="preserve"> </w:t>
      </w:r>
      <w:r>
        <w:rPr>
          <w:w w:val="105"/>
        </w:rPr>
        <w:t>measurements.xls’’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located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folder</w:t>
      </w:r>
      <w:r>
        <w:rPr>
          <w:spacing w:val="16"/>
          <w:w w:val="105"/>
        </w:rPr>
        <w:t xml:space="preserve"> </w:t>
      </w:r>
      <w:r>
        <w:rPr>
          <w:w w:val="105"/>
        </w:rPr>
        <w:t>(see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Section</w:t>
      </w:r>
      <w:r>
        <w:rPr>
          <w:spacing w:val="16"/>
          <w:w w:val="105"/>
        </w:rPr>
        <w:t xml:space="preserve"> </w:t>
      </w:r>
      <w:hyperlink w:anchor="_bookmark14">
        <w:r>
          <w:rPr>
            <w:rStyle w:val="InternetLink"/>
            <w:w w:val="105"/>
          </w:rPr>
          <w:t>2.4)</w:t>
        </w:r>
      </w:hyperlink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</w:t>
      </w:r>
      <w:r>
        <w:rPr>
          <w:spacing w:val="15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</w:p>
    <w:p>
      <w:pPr>
        <w:pStyle w:val="TextBody"/>
        <w:spacing w:before="29" w:after="0"/>
        <w:ind w:left="153" w:hanging="0"/>
        <w:jc w:val="both"/>
        <w:rPr/>
      </w:pPr>
      <w:r>
        <w:rPr/>
        <w:t>file</w:t>
      </w:r>
      <w:r>
        <w:rPr>
          <w:spacing w:val="30"/>
        </w:rPr>
        <w:t xml:space="preserve"> </w:t>
      </w:r>
      <w:r>
        <w:rPr/>
        <w:t>is</w:t>
      </w:r>
      <w:r>
        <w:rPr>
          <w:spacing w:val="30"/>
        </w:rPr>
        <w:t xml:space="preserve"> </w:t>
      </w:r>
      <w:r>
        <w:rPr/>
        <w:t>opened</w:t>
      </w:r>
      <w:r>
        <w:rPr>
          <w:spacing w:val="30"/>
        </w:rPr>
        <w:t xml:space="preserve"> </w:t>
      </w:r>
      <w:r>
        <w:rPr/>
        <w:t>in</w:t>
      </w:r>
      <w:r>
        <w:rPr>
          <w:spacing w:val="30"/>
        </w:rPr>
        <w:t xml:space="preserve"> </w:t>
      </w:r>
      <w:r>
        <w:rPr/>
        <w:t>WHAT.</w:t>
      </w:r>
    </w:p>
    <w:p>
      <w:pPr>
        <w:pStyle w:val="TextBody"/>
        <w:spacing w:lineRule="auto" w:line="249" w:before="13" w:after="0"/>
        <w:ind w:left="153" w:right="144" w:firstLine="351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distributed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3</w:t>
      </w:r>
      <w:r>
        <w:rPr>
          <w:spacing w:val="0"/>
          <w:w w:val="105"/>
        </w:rPr>
        <w:t xml:space="preserve"> </w:t>
      </w:r>
      <w:r>
        <w:rPr>
          <w:w w:val="105"/>
        </w:rPr>
        <w:t>columns: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unique</w:t>
      </w:r>
      <w:r>
        <w:rPr>
          <w:spacing w:val="0"/>
          <w:w w:val="105"/>
        </w:rPr>
        <w:t xml:space="preserve"> </w:t>
      </w:r>
      <w:r>
        <w:rPr>
          <w:w w:val="105"/>
        </w:rPr>
        <w:t>ID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well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which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done,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time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0"/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manual</w:t>
      </w:r>
      <w:r>
        <w:rPr>
          <w:spacing w:val="22"/>
          <w:w w:val="105"/>
        </w:rPr>
        <w:t xml:space="preserve"> </w:t>
      </w:r>
      <w:r>
        <w:rPr>
          <w:w w:val="105"/>
        </w:rPr>
        <w:t>measurement.</w:t>
      </w:r>
      <w:r>
        <w:rPr>
          <w:spacing w:val="50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w w:val="105"/>
        </w:rPr>
        <w:t>loading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2"/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file,</w:t>
      </w:r>
      <w:r>
        <w:rPr>
          <w:spacing w:val="12"/>
          <w:w w:val="105"/>
        </w:rPr>
        <w:t xml:space="preserve"> </w:t>
      </w:r>
      <w:r>
        <w:rPr>
          <w:w w:val="105"/>
        </w:rPr>
        <w:t>WHAT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within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file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every</w:t>
      </w:r>
      <w:r>
        <w:rPr>
          <w:spacing w:val="12"/>
          <w:w w:val="105"/>
        </w:rPr>
        <w:t xml:space="preserve"> </w:t>
      </w:r>
      <w:r>
        <w:rPr>
          <w:w w:val="105"/>
        </w:rPr>
        <w:t>entry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0"/>
        </w:rPr>
        <w:t xml:space="preserve"> </w:t>
      </w:r>
      <w:r>
        <w:rPr>
          <w:w w:val="105"/>
        </w:rPr>
        <w:t>ID</w:t>
      </w:r>
      <w:r>
        <w:rPr>
          <w:spacing w:val="0"/>
          <w:w w:val="105"/>
        </w:rPr>
        <w:t xml:space="preserve"> </w:t>
      </w:r>
      <w:r>
        <w:rPr>
          <w:w w:val="105"/>
        </w:rPr>
        <w:t>of the well.</w:t>
      </w:r>
    </w:p>
    <w:p>
      <w:pPr>
        <w:pStyle w:val="TextBody"/>
        <w:spacing w:lineRule="auto" w:line="249"/>
        <w:ind w:left="153" w:right="151" w:firstLine="351"/>
        <w:jc w:val="both"/>
        <w:rPr/>
      </w:pPr>
      <w:r>
        <w:rPr>
          <w:w w:val="105"/>
        </w:rPr>
        <w:t>Manual</w:t>
      </w:r>
      <w:r>
        <w:rPr>
          <w:spacing w:val="0"/>
          <w:w w:val="105"/>
        </w:rPr>
        <w:t xml:space="preserve"> measurements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entered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meters</w:t>
      </w:r>
      <w:r>
        <w:rPr>
          <w:spacing w:val="0"/>
          <w:w w:val="105"/>
        </w:rPr>
        <w:t xml:space="preserve"> </w:t>
      </w:r>
      <w:r>
        <w:rPr>
          <w:w w:val="105"/>
        </w:rPr>
        <w:t>relative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ground</w:t>
      </w:r>
      <w:r>
        <w:rPr>
          <w:spacing w:val="0"/>
          <w:w w:val="105"/>
        </w:rPr>
        <w:t xml:space="preserve"> </w:t>
      </w:r>
      <w:r>
        <w:rPr>
          <w:w w:val="105"/>
        </w:rPr>
        <w:t>surface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3"/>
        </w:rPr>
        <w:t xml:space="preserve"> </w:t>
      </w:r>
      <w:r>
        <w:rPr>
          <w:w w:val="105"/>
        </w:rPr>
        <w:t>axis</w:t>
      </w:r>
      <w:r>
        <w:rPr>
          <w:spacing w:val="0"/>
          <w:w w:val="105"/>
        </w:rPr>
        <w:t xml:space="preserve"> </w:t>
      </w:r>
      <w:r>
        <w:rPr>
          <w:w w:val="105"/>
        </w:rPr>
        <w:t>positive</w:t>
      </w:r>
      <w:r>
        <w:rPr>
          <w:spacing w:val="0"/>
          <w:w w:val="105"/>
        </w:rPr>
        <w:t xml:space="preserve"> </w:t>
      </w:r>
      <w:r>
        <w:rPr>
          <w:w w:val="105"/>
        </w:rPr>
        <w:t>upward.</w:t>
      </w:r>
      <w:r>
        <w:rPr>
          <w:spacing w:val="13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below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ground</w:t>
      </w:r>
      <w:r>
        <w:rPr>
          <w:spacing w:val="0"/>
          <w:w w:val="105"/>
        </w:rPr>
        <w:t xml:space="preserve"> </w:t>
      </w:r>
      <w:r>
        <w:rPr>
          <w:w w:val="105"/>
        </w:rPr>
        <w:t>surface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thus</w:t>
      </w:r>
      <w:r>
        <w:rPr>
          <w:spacing w:val="0"/>
          <w:w w:val="105"/>
        </w:rPr>
        <w:t xml:space="preserve"> negative,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positive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</w:rPr>
        <w:t xml:space="preserve"> </w:t>
      </w:r>
      <w:r>
        <w:rPr>
          <w:w w:val="105"/>
        </w:rPr>
        <w:t>above.</w:t>
      </w:r>
      <w:r>
        <w:rPr>
          <w:spacing w:val="3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0"/>
          <w:w w:val="105"/>
        </w:rPr>
        <w:t xml:space="preserve"> </w:t>
      </w:r>
      <w:r>
        <w:rPr>
          <w:w w:val="105"/>
        </w:rPr>
        <w:t>taken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relative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casing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corrected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accordingly.</w:t>
      </w:r>
    </w:p>
    <w:p>
      <w:pPr>
        <w:pStyle w:val="TextBody"/>
        <w:spacing w:lineRule="auto" w:line="249"/>
        <w:ind w:left="153" w:right="144" w:firstLine="351"/>
        <w:jc w:val="both"/>
        <w:rPr/>
      </w:pPr>
      <w:r>
        <w:rPr>
          <w:w w:val="105"/>
        </w:rPr>
        <w:t>It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necessary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validate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values</w:t>
      </w:r>
      <w:r>
        <w:rPr>
          <w:spacing w:val="0"/>
          <w:w w:val="105"/>
        </w:rPr>
        <w:t xml:space="preserve"> </w:t>
      </w:r>
      <w:r>
        <w:rPr>
          <w:w w:val="105"/>
        </w:rPr>
        <w:t>taken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automatic</w:t>
      </w:r>
      <w:r>
        <w:rPr>
          <w:spacing w:val="0"/>
          <w:w w:val="105"/>
        </w:rPr>
        <w:t xml:space="preserve"> </w:t>
      </w:r>
      <w:r>
        <w:rPr>
          <w:w w:val="105"/>
        </w:rPr>
        <w:t>logger</w:t>
      </w:r>
      <w:r>
        <w:rPr>
          <w:spacing w:val="0"/>
          <w:w w:val="105"/>
        </w:rPr>
        <w:t xml:space="preserve"> </w:t>
      </w:r>
      <w:r>
        <w:rPr>
          <w:w w:val="105"/>
        </w:rPr>
        <w:t>with</w:t>
      </w:r>
      <w:r>
        <w:rPr>
          <w:spacing w:val="0"/>
          <w:w w:val="105"/>
        </w:rPr>
        <w:t xml:space="preserve"> </w:t>
      </w:r>
      <w:r>
        <w:rPr>
          <w:w w:val="105"/>
        </w:rPr>
        <w:t>manual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w w:val="103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regular</w:t>
      </w:r>
      <w:r>
        <w:rPr>
          <w:spacing w:val="11"/>
          <w:w w:val="105"/>
        </w:rPr>
        <w:t xml:space="preserve"> </w:t>
      </w:r>
      <w:r>
        <w:rPr>
          <w:w w:val="105"/>
        </w:rPr>
        <w:t>basis.</w:t>
      </w:r>
    </w:p>
    <w:p>
      <w:pPr>
        <w:pStyle w:val="TextBody"/>
        <w:spacing w:lineRule="auto" w:line="249"/>
        <w:ind w:left="153" w:right="124" w:firstLine="351"/>
        <w:jc w:val="both"/>
        <w:rPr/>
      </w:pPr>
      <w:r>
        <w:rPr>
          <w:w w:val="105"/>
        </w:rPr>
        <w:t>Long-term</w:t>
      </w:r>
      <w:r>
        <w:rPr>
          <w:spacing w:val="3"/>
          <w:w w:val="105"/>
        </w:rPr>
        <w:t xml:space="preserve"> </w:t>
      </w:r>
      <w:r>
        <w:rPr>
          <w:w w:val="105"/>
        </w:rPr>
        <w:t>monitoring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automatic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loggers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lead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errors</w:t>
      </w:r>
      <w:r>
        <w:rPr>
          <w:w w:val="103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validated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regular</w:t>
      </w:r>
      <w:r>
        <w:rPr>
          <w:spacing w:val="13"/>
          <w:w w:val="105"/>
        </w:rPr>
        <w:t xml:space="preserve"> </w:t>
      </w:r>
      <w:r>
        <w:rPr>
          <w:w w:val="105"/>
        </w:rPr>
        <w:t>basis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38"/>
          <w:w w:val="105"/>
        </w:rPr>
        <w:t xml:space="preserve"> </w:t>
      </w:r>
      <w:hyperlink w:anchor="_bookmark91">
        <w:r>
          <w:rPr>
            <w:rStyle w:val="InternetLink"/>
            <w:w w:val="105"/>
          </w:rPr>
          <w:t>Freeman</w:t>
        </w:r>
        <w:r>
          <w:rPr>
            <w:rStyle w:val="InternetLink"/>
            <w:spacing w:val="13"/>
            <w:w w:val="105"/>
          </w:rPr>
          <w:t xml:space="preserve"> </w:t>
        </w:r>
        <w:r>
          <w:rPr>
            <w:rStyle w:val="InternetLink"/>
            <w:w w:val="105"/>
          </w:rPr>
          <w:t>et</w:t>
        </w:r>
        <w:r>
          <w:rPr>
            <w:rStyle w:val="InternetLink"/>
            <w:spacing w:val="14"/>
            <w:w w:val="105"/>
          </w:rPr>
          <w:t xml:space="preserve"> </w:t>
        </w:r>
        <w:r>
          <w:rPr>
            <w:rStyle w:val="InternetLink"/>
            <w:w w:val="105"/>
          </w:rPr>
          <w:t>al.</w:t>
        </w:r>
      </w:hyperlink>
      <w:r>
        <w:rPr>
          <w:spacing w:val="13"/>
          <w:w w:val="105"/>
        </w:rPr>
        <w:t xml:space="preserve"> </w:t>
      </w:r>
      <w:hyperlink w:anchor="_bookmark91">
        <w:r>
          <w:rPr>
            <w:rStyle w:val="InternetLink"/>
            <w:w w:val="105"/>
          </w:rPr>
          <w:t>(2004)</w:t>
        </w:r>
      </w:hyperlink>
      <w:r>
        <w:rPr/>
        <w:t xml:space="preserve"> </w:t>
      </w:r>
      <w:r>
        <w:rPr>
          <w:w w:val="105"/>
        </w:rPr>
        <w:t>provides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good</w:t>
      </w:r>
      <w:r>
        <w:rPr>
          <w:spacing w:val="32"/>
          <w:w w:val="105"/>
        </w:rPr>
        <w:t xml:space="preserve"> </w:t>
      </w:r>
      <w:r>
        <w:rPr>
          <w:w w:val="105"/>
        </w:rPr>
        <w:t>review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possible</w:t>
      </w:r>
      <w:r>
        <w:rPr>
          <w:spacing w:val="31"/>
          <w:w w:val="105"/>
        </w:rPr>
        <w:t xml:space="preserve"> </w:t>
      </w:r>
      <w:r>
        <w:rPr>
          <w:w w:val="105"/>
        </w:rPr>
        <w:t>causes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errors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may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present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acquired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8"/>
        </w:rPr>
        <w:t xml:space="preserve"> </w:t>
      </w:r>
      <w:r>
        <w:rPr>
          <w:w w:val="105"/>
        </w:rPr>
        <w:t>submersible</w:t>
      </w:r>
      <w:r>
        <w:rPr>
          <w:spacing w:val="8"/>
          <w:w w:val="105"/>
        </w:rPr>
        <w:t xml:space="preserve"> </w:t>
      </w:r>
      <w:r>
        <w:rPr>
          <w:w w:val="105"/>
        </w:rPr>
        <w:t>pressure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transducers.</w:t>
      </w:r>
    </w:p>
    <w:p>
      <w:pPr>
        <w:pStyle w:val="TextBody"/>
        <w:spacing w:lineRule="auto" w:line="249"/>
        <w:ind w:left="153" w:right="151" w:firstLine="351"/>
        <w:jc w:val="both"/>
        <w:rPr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convenience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low</w:t>
      </w:r>
      <w:r>
        <w:rPr>
          <w:spacing w:val="27"/>
          <w:w w:val="105"/>
        </w:rPr>
        <w:t xml:space="preserve"> </w:t>
      </w:r>
      <w:r>
        <w:rPr>
          <w:w w:val="105"/>
        </w:rPr>
        <w:t>maintenance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submersible</w:t>
      </w:r>
      <w:r>
        <w:rPr>
          <w:spacing w:val="28"/>
          <w:w w:val="105"/>
        </w:rPr>
        <w:t xml:space="preserve"> </w:t>
      </w:r>
      <w:r>
        <w:rPr>
          <w:w w:val="105"/>
        </w:rPr>
        <w:t>pressure</w:t>
      </w:r>
      <w:r>
        <w:rPr>
          <w:spacing w:val="27"/>
          <w:w w:val="105"/>
        </w:rPr>
        <w:t xml:space="preserve"> </w:t>
      </w:r>
      <w:r>
        <w:rPr>
          <w:w w:val="105"/>
        </w:rPr>
        <w:t>transducers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lead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long</w:t>
      </w:r>
      <w:r>
        <w:rPr>
          <w:w w:val="102"/>
        </w:rPr>
        <w:t xml:space="preserve"> </w:t>
      </w:r>
      <w:r>
        <w:rPr>
          <w:w w:val="105"/>
        </w:rPr>
        <w:t>intervals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calibration</w:t>
      </w:r>
      <w:r>
        <w:rPr>
          <w:spacing w:val="17"/>
          <w:w w:val="105"/>
        </w:rPr>
        <w:t xml:space="preserve"> </w:t>
      </w:r>
      <w:r>
        <w:rPr>
          <w:w w:val="105"/>
        </w:rPr>
        <w:t>checks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overconfidence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reliability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sensor’s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98"/>
        </w:rPr>
        <w:t xml:space="preserve"> </w:t>
      </w:r>
      <w:r>
        <w:rPr>
          <w:w w:val="105"/>
        </w:rPr>
        <w:t>checks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calibration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sensors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made,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erroneous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w w:val="109"/>
        </w:rPr>
        <w:t xml:space="preserve"> </w:t>
      </w:r>
      <w:r>
        <w:rPr>
          <w:w w:val="105"/>
        </w:rPr>
        <w:t>incorrect</w:t>
      </w:r>
      <w:r>
        <w:rPr>
          <w:spacing w:val="14"/>
          <w:w w:val="105"/>
        </w:rPr>
        <w:t xml:space="preserve"> </w:t>
      </w:r>
      <w:r>
        <w:rPr>
          <w:w w:val="105"/>
        </w:rPr>
        <w:t>hydrologic</w:t>
      </w:r>
      <w:r>
        <w:rPr>
          <w:spacing w:val="15"/>
          <w:w w:val="105"/>
        </w:rPr>
        <w:t xml:space="preserve"> </w:t>
      </w:r>
      <w:r>
        <w:rPr>
          <w:w w:val="105"/>
        </w:rPr>
        <w:t>interpretations.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1037" w:leader="none"/>
        </w:tabs>
        <w:spacing w:before="146" w:after="0"/>
        <w:ind w:left="103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36" w:name="_bookmark31"/>
      <w:bookmarkStart w:id="37" w:name="Loading_the_data_and_Computation_mode_ov"/>
      <w:bookmarkEnd w:id="36"/>
      <w:bookmarkEnd w:id="37"/>
      <w:r>
        <w:rPr>
          <w:rFonts w:ascii="Georgia" w:hAnsi="Georgia"/>
          <w:b/>
          <w:sz w:val="34"/>
        </w:rPr>
        <w:t>Loading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the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data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and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Computation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mode</w:t>
      </w:r>
      <w:r>
        <w:rPr>
          <w:rFonts w:ascii="Georgia" w:hAnsi="Georgia"/>
          <w:b/>
          <w:spacing w:val="0"/>
          <w:sz w:val="34"/>
        </w:rPr>
        <w:t xml:space="preserve"> </w:t>
      </w:r>
      <w:r>
        <w:rPr>
          <w:rFonts w:ascii="Georgia" w:hAnsi="Georgia"/>
          <w:b/>
          <w:sz w:val="34"/>
        </w:rPr>
        <w:t>overview</w:t>
      </w:r>
    </w:p>
    <w:p>
      <w:pPr>
        <w:pStyle w:val="TextBody"/>
        <w:spacing w:lineRule="auto" w:line="249" w:before="227" w:after="0"/>
        <w:ind w:left="110" w:right="106" w:firstLine="34"/>
        <w:jc w:val="both"/>
        <w:rPr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open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file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WHAT.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done</w:t>
      </w:r>
      <w:r>
        <w:rPr>
          <w:spacing w:val="3"/>
          <w:w w:val="105"/>
        </w:rPr>
        <w:t xml:space="preserve"> </w:t>
      </w:r>
      <w:r>
        <w:rPr>
          <w:w w:val="105"/>
        </w:rPr>
        <w:t>simply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clicking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rFonts w:eastAsia="Arial" w:cs="Arial" w:ascii="Arial" w:hAnsi="Arial"/>
          <w:i/>
          <w:w w:val="105"/>
        </w:rPr>
        <w:t>Water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Level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Data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File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w w:val="105"/>
        </w:rPr>
        <w:t>button</w:t>
      </w:r>
      <w:r>
        <w:rPr>
          <w:rFonts w:eastAsia="Arial" w:cs="Arial" w:ascii="Arial" w:hAnsi="Arial"/>
          <w:i/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located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top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right</w:t>
      </w:r>
      <w:r>
        <w:rPr>
          <w:spacing w:val="0"/>
          <w:w w:val="105"/>
        </w:rPr>
        <w:t xml:space="preserve"> </w:t>
      </w:r>
      <w:r>
        <w:rPr>
          <w:w w:val="105"/>
        </w:rPr>
        <w:t>side</w:t>
      </w:r>
      <w:r>
        <w:rPr>
          <w:spacing w:val="0"/>
          <w:w w:val="105"/>
        </w:rPr>
        <w:t xml:space="preserve"> </w:t>
      </w:r>
      <w:r>
        <w:rPr>
          <w:w w:val="105"/>
        </w:rPr>
        <w:t>panel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tab</w:t>
      </w:r>
      <w:r>
        <w:rPr>
          <w:spacing w:val="0"/>
          <w:w w:val="105"/>
        </w:rPr>
        <w:t xml:space="preserve"> </w:t>
      </w:r>
      <w:r>
        <w:rPr>
          <w:rFonts w:eastAsia="Arial" w:cs="Arial" w:ascii="Arial" w:hAnsi="Arial"/>
          <w:i/>
          <w:spacing w:val="0"/>
          <w:w w:val="105"/>
        </w:rPr>
        <w:t>Hydrograph</w:t>
      </w:r>
      <w:r>
        <w:rPr>
          <w:spacing w:val="0"/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open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5"/>
          <w:w w:val="105"/>
        </w:rPr>
        <w:t xml:space="preserve"> </w:t>
      </w:r>
      <w:r>
        <w:rPr>
          <w:w w:val="105"/>
        </w:rPr>
        <w:t>window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selection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valide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file.</w:t>
      </w:r>
      <w:r>
        <w:rPr>
          <w:spacing w:val="29"/>
          <w:w w:val="105"/>
        </w:rPr>
        <w:t xml:space="preserve"> </w:t>
      </w:r>
      <w:r>
        <w:rPr>
          <w:w w:val="105"/>
        </w:rPr>
        <w:t>Clicking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select</w:t>
      </w:r>
      <w:r>
        <w:rPr>
          <w:w w:val="137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file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WHAT.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then</w:t>
      </w:r>
      <w:r>
        <w:rPr>
          <w:spacing w:val="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loaded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WHAT</w:t>
      </w:r>
      <w:r>
        <w:rPr>
          <w:w w:val="103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8"/>
          <w:w w:val="105"/>
        </w:rPr>
        <w:t xml:space="preserve"> </w:t>
      </w:r>
      <w:r>
        <w:rPr>
          <w:w w:val="105"/>
        </w:rPr>
        <w:t>plotted.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8"/>
          <w:w w:val="105"/>
        </w:rPr>
        <w:t xml:space="preserve"> </w:t>
      </w:r>
      <w:r>
        <w:rPr>
          <w:w w:val="105"/>
        </w:rPr>
        <w:t>already</w:t>
      </w:r>
      <w:r>
        <w:rPr>
          <w:spacing w:val="17"/>
          <w:w w:val="105"/>
        </w:rPr>
        <w:t xml:space="preserve"> </w:t>
      </w:r>
      <w:r>
        <w:rPr>
          <w:w w:val="105"/>
        </w:rPr>
        <w:t>present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w w:val="97"/>
        </w:rPr>
        <w:t xml:space="preserve"> </w:t>
      </w:r>
      <w:r>
        <w:rPr>
          <w:w w:val="105"/>
        </w:rPr>
        <w:t>‘‘Output’’</w:t>
      </w:r>
      <w:r>
        <w:rPr>
          <w:spacing w:val="15"/>
          <w:w w:val="105"/>
        </w:rPr>
        <w:t xml:space="preserve"> </w:t>
      </w:r>
      <w:r>
        <w:rPr>
          <w:w w:val="105"/>
        </w:rPr>
        <w:t>folder,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6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6"/>
          <w:w w:val="105"/>
        </w:rPr>
        <w:t xml:space="preserve"> </w:t>
      </w:r>
      <w:r>
        <w:rPr>
          <w:w w:val="105"/>
        </w:rPr>
        <w:t>weather</w:t>
      </w:r>
      <w:r>
        <w:rPr>
          <w:spacing w:val="16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w w:val="112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well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data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along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measurements.</w:t>
      </w:r>
    </w:p>
    <w:p>
      <w:pPr>
        <w:pStyle w:val="TextBody"/>
        <w:spacing w:lineRule="auto" w:line="249"/>
        <w:ind w:left="145" w:right="108" w:firstLine="359"/>
        <w:jc w:val="right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correction and</w:t>
      </w:r>
      <w:r>
        <w:rPr>
          <w:spacing w:val="0"/>
          <w:w w:val="105"/>
        </w:rPr>
        <w:t xml:space="preserve"> </w:t>
      </w:r>
      <w:r>
        <w:rPr>
          <w:w w:val="105"/>
        </w:rPr>
        <w:t>adjustment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time-series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done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0"/>
          <w:w w:val="105"/>
        </w:rPr>
        <w:t xml:space="preserve"> </w:t>
      </w:r>
      <w:r>
        <w:rPr>
          <w:w w:val="105"/>
        </w:rPr>
        <w:t>’Computation’ 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w w:val="109"/>
        </w:rPr>
        <w:t xml:space="preserve"> </w:t>
      </w:r>
      <w:r>
        <w:rPr>
          <w:w w:val="105"/>
        </w:rPr>
        <w:t>tab</w:t>
      </w:r>
      <w:r>
        <w:rPr>
          <w:spacing w:val="24"/>
          <w:w w:val="105"/>
        </w:rPr>
        <w:t xml:space="preserve"> </w:t>
      </w:r>
      <w:r>
        <w:rPr>
          <w:w w:val="105"/>
        </w:rPr>
        <w:t>hydrograph.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default,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opened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mode</w:t>
      </w:r>
      <w:r>
        <w:rPr>
          <w:spacing w:val="24"/>
          <w:w w:val="105"/>
        </w:rPr>
        <w:t xml:space="preserve"> </w:t>
      </w:r>
      <w:r>
        <w:rPr>
          <w:w w:val="105"/>
        </w:rPr>
        <w:t>Layout.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feature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covered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w w:val="106"/>
        </w:rPr>
        <w:t xml:space="preserve"> </w:t>
      </w:r>
      <w:r>
        <w:rPr>
          <w:w w:val="105"/>
        </w:rPr>
        <w:t>detail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17"/>
          <w:w w:val="105"/>
        </w:rPr>
        <w:t xml:space="preserve"> </w:t>
      </w:r>
      <w:hyperlink w:anchor="_bookmark36">
        <w:r>
          <w:rPr>
            <w:rStyle w:val="InternetLink"/>
            <w:w w:val="105"/>
          </w:rPr>
          <w:t>5.</w:t>
        </w:r>
      </w:hyperlink>
      <w:r>
        <w:rPr>
          <w:spacing w:val="46"/>
          <w:w w:val="105"/>
        </w:rPr>
        <w:t xml:space="preserve"> </w:t>
      </w:r>
      <w:r>
        <w:rPr>
          <w:w w:val="105"/>
        </w:rPr>
        <w:t>Switching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Computation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done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clicking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button</w:t>
      </w:r>
      <w:r>
        <w:rPr>
          <w:spacing w:val="15"/>
          <w:w w:val="105"/>
        </w:rPr>
        <w:t xml:space="preserve"> </w:t>
      </w:r>
      <w:r>
        <w:rPr>
          <w:w w:val="105"/>
        </w:rPr>
        <w:t>‘‘Toggle’’</w:t>
      </w:r>
      <w:r>
        <w:rPr>
          <w:spacing w:val="14"/>
          <w:w w:val="105"/>
        </w:rPr>
        <w:t xml:space="preserve"> </w:t>
      </w:r>
      <w:r>
        <w:rPr>
          <w:w w:val="105"/>
        </w:rPr>
        <w:t>located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left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toolbar.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time-series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27"/>
          <w:w w:val="106"/>
        </w:rPr>
        <w:t xml:space="preserve"> </w:t>
      </w:r>
      <w:r>
        <w:rPr>
          <w:w w:val="105"/>
        </w:rPr>
        <w:t>imported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WHAT,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should</w:t>
      </w:r>
      <w:r>
        <w:rPr>
          <w:spacing w:val="4"/>
          <w:w w:val="105"/>
        </w:rPr>
        <w:t xml:space="preserve"> </w:t>
      </w:r>
      <w:r>
        <w:rPr>
          <w:w w:val="105"/>
        </w:rPr>
        <w:t>appear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graph</w:t>
      </w:r>
      <w:r>
        <w:rPr>
          <w:spacing w:val="4"/>
          <w:w w:val="105"/>
        </w:rPr>
        <w:t xml:space="preserve"> </w:t>
      </w:r>
      <w:r>
        <w:rPr>
          <w:w w:val="105"/>
        </w:rPr>
        <w:t>located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left</w:t>
      </w:r>
      <w:r>
        <w:rPr>
          <w:spacing w:val="4"/>
          <w:w w:val="105"/>
        </w:rPr>
        <w:t xml:space="preserve"> </w:t>
      </w:r>
      <w:r>
        <w:rPr>
          <w:w w:val="105"/>
        </w:rPr>
        <w:t>pane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window.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w w:val="9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weather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been</w:t>
      </w:r>
      <w:r>
        <w:rPr>
          <w:spacing w:val="9"/>
          <w:w w:val="105"/>
        </w:rPr>
        <w:t xml:space="preserve"> </w:t>
      </w:r>
      <w:r>
        <w:rPr>
          <w:w w:val="105"/>
        </w:rPr>
        <w:t>selected,</w:t>
      </w:r>
      <w:r>
        <w:rPr>
          <w:spacing w:val="10"/>
          <w:w w:val="105"/>
        </w:rPr>
        <w:t xml:space="preserve"> </w:t>
      </w:r>
      <w:r>
        <w:rPr>
          <w:w w:val="105"/>
        </w:rPr>
        <w:t>air</w:t>
      </w:r>
      <w:r>
        <w:rPr>
          <w:spacing w:val="10"/>
          <w:w w:val="105"/>
        </w:rPr>
        <w:t xml:space="preserve"> </w:t>
      </w:r>
      <w:r>
        <w:rPr>
          <w:w w:val="105"/>
        </w:rPr>
        <w:t>temp.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10"/>
          <w:w w:val="105"/>
        </w:rPr>
        <w:t xml:space="preserve"> </w:t>
      </w:r>
      <w:r>
        <w:rPr>
          <w:w w:val="105"/>
        </w:rPr>
        <w:t>also</w:t>
      </w:r>
      <w:r>
        <w:rPr>
          <w:spacing w:val="10"/>
          <w:w w:val="105"/>
        </w:rPr>
        <w:t xml:space="preserve"> </w:t>
      </w:r>
      <w:r>
        <w:rPr>
          <w:w w:val="105"/>
        </w:rPr>
        <w:t>appear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graph. The</w:t>
      </w:r>
      <w:r>
        <w:rPr>
          <w:spacing w:val="8"/>
          <w:w w:val="105"/>
        </w:rPr>
        <w:t xml:space="preserve"> </w:t>
      </w:r>
      <w:r>
        <w:rPr>
          <w:w w:val="105"/>
        </w:rPr>
        <w:t>display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mode</w:t>
      </w:r>
      <w:r>
        <w:rPr>
          <w:spacing w:val="9"/>
          <w:w w:val="105"/>
        </w:rPr>
        <w:t xml:space="preserve"> </w:t>
      </w:r>
      <w:r>
        <w:rPr>
          <w:w w:val="105"/>
        </w:rPr>
        <w:t>’Computation’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dynamic,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possible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interact</w:t>
      </w:r>
      <w:r>
        <w:rPr>
          <w:spacing w:val="9"/>
          <w:w w:val="105"/>
        </w:rPr>
        <w:t xml:space="preserve"> </w:t>
      </w:r>
      <w:r>
        <w:rPr>
          <w:w w:val="105"/>
        </w:rPr>
        <w:t>directly</w:t>
      </w:r>
      <w:r>
        <w:rPr>
          <w:w w:val="104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graph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pan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zoom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content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graph.</w:t>
      </w:r>
      <w:r>
        <w:rPr>
          <w:spacing w:val="41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design,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25"/>
          <w:w w:val="103"/>
        </w:rPr>
        <w:t xml:space="preserve"> </w:t>
      </w:r>
      <w:r>
        <w:rPr>
          <w:w w:val="105"/>
        </w:rPr>
        <w:t>zoomed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panned</w:t>
      </w:r>
      <w:r>
        <w:rPr>
          <w:spacing w:val="19"/>
          <w:w w:val="105"/>
        </w:rPr>
        <w:t xml:space="preserve"> </w:t>
      </w: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ajust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time</w:t>
      </w:r>
      <w:r>
        <w:rPr>
          <w:spacing w:val="19"/>
          <w:w w:val="105"/>
        </w:rPr>
        <w:t xml:space="preserve"> </w:t>
      </w:r>
      <w:r>
        <w:rPr>
          <w:w w:val="105"/>
        </w:rPr>
        <w:t>dimension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stay</w:t>
      </w:r>
      <w:r>
        <w:rPr>
          <w:spacing w:val="19"/>
          <w:w w:val="105"/>
        </w:rPr>
        <w:t xml:space="preserve"> </w:t>
      </w:r>
      <w:r>
        <w:rPr>
          <w:w w:val="105"/>
        </w:rPr>
        <w:t>static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w w:val="104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vertical</w:t>
      </w:r>
      <w:r>
        <w:rPr>
          <w:spacing w:val="7"/>
          <w:w w:val="105"/>
        </w:rPr>
        <w:t xml:space="preserve"> </w:t>
      </w:r>
      <w:r>
        <w:rPr>
          <w:w w:val="105"/>
        </w:rPr>
        <w:t>axis.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allow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consistent</w:t>
      </w:r>
      <w:r>
        <w:rPr>
          <w:spacing w:val="8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trying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interpret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water-level</w:t>
      </w:r>
    </w:p>
    <w:p>
      <w:pPr>
        <w:pStyle w:val="TextBody"/>
        <w:ind w:left="153" w:hanging="0"/>
        <w:jc w:val="both"/>
        <w:rPr/>
      </w:pP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series.</w:t>
      </w:r>
    </w:p>
    <w:p>
      <w:pPr>
        <w:sectPr>
          <w:footerReference w:type="default" r:id="rId18"/>
          <w:type w:val="nextPage"/>
          <w:pgSz w:w="12240" w:h="15840"/>
          <w:pgMar w:left="98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13" w:after="0"/>
        <w:ind w:left="147" w:right="147" w:firstLine="357"/>
        <w:jc w:val="both"/>
        <w:rPr/>
      </w:pP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order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active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dynamical</w:t>
      </w:r>
      <w:r>
        <w:rPr>
          <w:spacing w:val="0"/>
          <w:w w:val="105"/>
        </w:rPr>
        <w:t xml:space="preserve"> </w:t>
      </w:r>
      <w:r>
        <w:rPr>
          <w:w w:val="105"/>
        </w:rPr>
        <w:t>capability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graph, the</w:t>
      </w:r>
      <w:r>
        <w:rPr>
          <w:spacing w:val="0"/>
          <w:w w:val="105"/>
        </w:rPr>
        <w:t xml:space="preserve"> </w:t>
      </w:r>
      <w:r>
        <w:rPr>
          <w:w w:val="105"/>
        </w:rPr>
        <w:t>button</w:t>
      </w:r>
      <w:r>
        <w:rPr>
          <w:spacing w:val="0"/>
          <w:w w:val="105"/>
        </w:rPr>
        <w:t xml:space="preserve"> </w:t>
      </w:r>
      <w:r>
        <w:rPr>
          <w:w w:val="105"/>
        </w:rPr>
        <w:t>Pan&amp;Zoom</w:t>
      </w:r>
      <w:r>
        <w:rPr>
          <w:spacing w:val="0"/>
          <w:w w:val="105"/>
        </w:rPr>
        <w:t xml:space="preserve"> </w:t>
      </w:r>
      <w:r>
        <w:rPr>
          <w:w w:val="105"/>
        </w:rPr>
        <w:t>must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toggled</w:t>
      </w:r>
      <w:r>
        <w:rPr/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toolbar.</w:t>
      </w:r>
      <w:r>
        <w:rPr>
          <w:spacing w:val="55"/>
          <w:w w:val="105"/>
        </w:rPr>
        <w:t xml:space="preserve"> </w:t>
      </w:r>
      <w:r>
        <w:rPr>
          <w:w w:val="105"/>
        </w:rPr>
        <w:t>Panning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0"/>
          <w:w w:val="105"/>
        </w:rPr>
        <w:t>vertical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horizontal</w:t>
      </w:r>
      <w:r>
        <w:rPr>
          <w:spacing w:val="24"/>
          <w:w w:val="105"/>
        </w:rPr>
        <w:t xml:space="preserve"> </w:t>
      </w:r>
      <w:r>
        <w:rPr>
          <w:w w:val="105"/>
        </w:rPr>
        <w:t>axes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achieved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holding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left</w:t>
      </w:r>
      <w:r>
        <w:rPr>
          <w:spacing w:val="25"/>
          <w:w w:val="105"/>
        </w:rPr>
        <w:t xml:space="preserve"> </w:t>
      </w:r>
      <w:r>
        <w:rPr>
          <w:w w:val="105"/>
        </w:rPr>
        <w:t>button</w:t>
      </w:r>
      <w:r>
        <w:rPr>
          <w:spacing w:val="27"/>
          <w:w w:val="113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mouse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vertically.</w:t>
      </w:r>
      <w:r>
        <w:rPr>
          <w:spacing w:val="37"/>
          <w:w w:val="105"/>
        </w:rPr>
        <w:t xml:space="preserve"> </w:t>
      </w:r>
      <w:r>
        <w:rPr>
          <w:w w:val="105"/>
        </w:rPr>
        <w:t>Zooming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achieved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holding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w w:val="105"/>
        </w:rPr>
        <w:t>right</w:t>
      </w:r>
      <w:r>
        <w:rPr>
          <w:spacing w:val="10"/>
          <w:w w:val="105"/>
        </w:rPr>
        <w:t xml:space="preserve"> </w:t>
      </w:r>
      <w:r>
        <w:rPr>
          <w:w w:val="105"/>
        </w:rPr>
        <w:t>button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dragging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mouse</w:t>
      </w:r>
      <w:r>
        <w:rPr>
          <w:spacing w:val="11"/>
          <w:w w:val="105"/>
        </w:rPr>
        <w:t xml:space="preserve"> </w:t>
      </w:r>
      <w:r>
        <w:rPr>
          <w:spacing w:val="0"/>
          <w:w w:val="105"/>
        </w:rPr>
        <w:t>horizontally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zoom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out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axis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2"/>
        </w:rPr>
        <w:t xml:space="preserve"> </w:t>
      </w:r>
      <w:r>
        <w:rPr>
          <w:w w:val="105"/>
        </w:rPr>
        <w:t>vertically</w:t>
      </w:r>
      <w:r>
        <w:rPr>
          <w:spacing w:val="0"/>
          <w:w w:val="105"/>
        </w:rPr>
        <w:t xml:space="preserve">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vertical</w:t>
      </w:r>
      <w:r>
        <w:rPr>
          <w:spacing w:val="0"/>
          <w:w w:val="105"/>
        </w:rPr>
        <w:t xml:space="preserve"> </w:t>
      </w:r>
      <w:r>
        <w:rPr>
          <w:w w:val="105"/>
        </w:rPr>
        <w:t>axis.</w:t>
      </w:r>
      <w:r>
        <w:rPr>
          <w:spacing w:val="19"/>
          <w:w w:val="105"/>
        </w:rPr>
        <w:t xml:space="preserve"> </w:t>
      </w:r>
      <w:r>
        <w:rPr>
          <w:w w:val="105"/>
        </w:rPr>
        <w:t>Zooming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axes</w:t>
      </w:r>
      <w:r>
        <w:rPr>
          <w:spacing w:val="0"/>
          <w:w w:val="105"/>
        </w:rPr>
        <w:t xml:space="preserve"> </w:t>
      </w:r>
      <w:r>
        <w:rPr>
          <w:w w:val="105"/>
        </w:rPr>
        <w:t>equally</w:t>
      </w:r>
      <w:r>
        <w:rPr>
          <w:spacing w:val="0"/>
          <w:w w:val="105"/>
        </w:rPr>
        <w:t xml:space="preserve"> </w:t>
      </w:r>
      <w:r>
        <w:rPr>
          <w:w w:val="105"/>
        </w:rPr>
        <w:t>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same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done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holding</w:t>
      </w:r>
      <w:r>
        <w:rPr/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right</w:t>
      </w:r>
      <w:r>
        <w:rPr>
          <w:spacing w:val="4"/>
          <w:w w:val="105"/>
        </w:rPr>
        <w:t xml:space="preserve"> </w:t>
      </w:r>
      <w:r>
        <w:rPr>
          <w:w w:val="105"/>
        </w:rPr>
        <w:t>button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dragging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mouse</w:t>
      </w:r>
      <w:r>
        <w:rPr>
          <w:spacing w:val="5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angle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45</w:t>
      </w:r>
      <w:r>
        <w:rPr>
          <w:spacing w:val="5"/>
          <w:w w:val="105"/>
        </w:rPr>
        <w:t xml:space="preserve"> </w:t>
      </w:r>
      <w:r>
        <w:rPr>
          <w:w w:val="105"/>
        </w:rPr>
        <w:t>degree</w:t>
      </w:r>
      <w:r>
        <w:rPr>
          <w:spacing w:val="4"/>
          <w:w w:val="105"/>
        </w:rPr>
        <w:t xml:space="preserve"> </w:t>
      </w:r>
      <w:r>
        <w:rPr>
          <w:spacing w:val="0"/>
          <w:w w:val="105"/>
        </w:rPr>
        <w:t>toward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away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center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8"/>
        </w:rPr>
        <w:t xml:space="preserve"> </w:t>
      </w:r>
      <w:r>
        <w:rPr>
          <w:w w:val="105"/>
        </w:rPr>
        <w:t>graph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zooming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out</w:t>
      </w:r>
      <w:r>
        <w:rPr>
          <w:spacing w:val="5"/>
          <w:w w:val="105"/>
        </w:rPr>
        <w:t xml:space="preserve"> </w:t>
      </w:r>
      <w:r>
        <w:rPr>
          <w:w w:val="105"/>
        </w:rPr>
        <w:t>respectively.</w:t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21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38" w:name="_bookmark32"/>
      <w:bookmarkStart w:id="39" w:name="Water_Level_Corrections"/>
      <w:bookmarkEnd w:id="38"/>
      <w:bookmarkEnd w:id="39"/>
      <w:r>
        <w:rPr>
          <w:rFonts w:ascii="Georgia" w:hAnsi="Georgia"/>
          <w:b/>
          <w:w w:val="95"/>
          <w:sz w:val="34"/>
        </w:rPr>
        <w:t>Water</w:t>
      </w:r>
      <w:r>
        <w:rPr>
          <w:rFonts w:ascii="Georgia" w:hAnsi="Georgia"/>
          <w:b/>
          <w:spacing w:val="58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Level</w:t>
      </w:r>
      <w:r>
        <w:rPr>
          <w:rFonts w:ascii="Georgia" w:hAnsi="Georgia"/>
          <w:b/>
          <w:spacing w:val="57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Corrections</w:t>
      </w:r>
    </w:p>
    <w:p>
      <w:pPr>
        <w:pStyle w:val="TextBody"/>
        <w:spacing w:lineRule="auto" w:line="249" w:before="227" w:after="0"/>
        <w:ind w:left="113" w:right="151" w:hanging="9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second</w:t>
      </w:r>
      <w:r>
        <w:rPr>
          <w:spacing w:val="0"/>
          <w:w w:val="105"/>
        </w:rPr>
        <w:t xml:space="preserve"> step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apply</w:t>
      </w:r>
      <w:r>
        <w:rPr>
          <w:spacing w:val="0"/>
          <w:w w:val="105"/>
        </w:rPr>
        <w:t xml:space="preserve"> </w:t>
      </w:r>
      <w:r>
        <w:rPr>
          <w:w w:val="105"/>
        </w:rPr>
        <w:t>corrections</w:t>
      </w:r>
      <w:r>
        <w:rPr>
          <w:spacing w:val="0"/>
          <w:w w:val="105"/>
        </w:rPr>
        <w:t xml:space="preserve"> </w:t>
      </w:r>
      <w:r>
        <w:rPr>
          <w:w w:val="105"/>
        </w:rPr>
        <w:t>obtained</w:t>
      </w:r>
      <w:r>
        <w:rPr>
          <w:spacing w:val="0"/>
          <w:w w:val="105"/>
        </w:rPr>
        <w:t xml:space="preserve"> </w:t>
      </w:r>
      <w:r>
        <w:rPr>
          <w:w w:val="105"/>
        </w:rPr>
        <w:t>from</w:t>
      </w:r>
      <w:r>
        <w:rPr>
          <w:spacing w:val="0"/>
          <w:w w:val="105"/>
        </w:rPr>
        <w:t xml:space="preserve"> </w:t>
      </w:r>
      <w:r>
        <w:rPr>
          <w:w w:val="105"/>
        </w:rPr>
        <w:t>field</w:t>
      </w:r>
      <w:r>
        <w:rPr>
          <w:spacing w:val="0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record</w:t>
      </w:r>
      <w:r>
        <w:rPr>
          <w:spacing w:val="23"/>
          <w:w w:val="101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faulty</w:t>
      </w:r>
      <w:r>
        <w:rPr>
          <w:spacing w:val="47"/>
          <w:w w:val="105"/>
        </w:rPr>
        <w:t xml:space="preserve"> </w:t>
      </w:r>
      <w:r>
        <w:rPr>
          <w:w w:val="105"/>
        </w:rPr>
        <w:t>due</w:t>
      </w:r>
      <w:r>
        <w:rPr>
          <w:spacing w:val="48"/>
          <w:w w:val="105"/>
        </w:rPr>
        <w:t xml:space="preserve"> </w:t>
      </w:r>
      <w:r>
        <w:rPr>
          <w:spacing w:val="0"/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instrumentation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other</w:t>
      </w:r>
      <w:r>
        <w:rPr>
          <w:spacing w:val="47"/>
          <w:w w:val="105"/>
        </w:rPr>
        <w:t xml:space="preserve"> </w:t>
      </w:r>
      <w:r>
        <w:rPr>
          <w:w w:val="105"/>
        </w:rPr>
        <w:t>problems,</w:t>
      </w:r>
      <w:r>
        <w:rPr>
          <w:spacing w:val="52"/>
          <w:w w:val="105"/>
        </w:rPr>
        <w:t xml:space="preserve"> </w:t>
      </w:r>
      <w:r>
        <w:rPr>
          <w:w w:val="105"/>
        </w:rPr>
        <w:t>corrections</w:t>
      </w:r>
      <w:r>
        <w:rPr>
          <w:spacing w:val="47"/>
          <w:w w:val="105"/>
        </w:rPr>
        <w:t xml:space="preserve"> </w:t>
      </w:r>
      <w:r>
        <w:rPr>
          <w:w w:val="105"/>
        </w:rPr>
        <w:t>usually</w:t>
      </w:r>
      <w:r>
        <w:rPr>
          <w:spacing w:val="47"/>
          <w:w w:val="105"/>
        </w:rPr>
        <w:t xml:space="preserve"> </w:t>
      </w:r>
      <w:r>
        <w:rPr>
          <w:w w:val="105"/>
        </w:rPr>
        <w:t>cannot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47"/>
          <w:w w:val="105"/>
        </w:rPr>
        <w:t xml:space="preserve"> </w:t>
      </w:r>
      <w:r>
        <w:rPr>
          <w:w w:val="105"/>
        </w:rPr>
        <w:t>applied.</w:t>
      </w:r>
      <w:r>
        <w:rPr>
          <w:spacing w:val="58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9"/>
        </w:rPr>
        <w:t xml:space="preserve"> </w:t>
      </w:r>
      <w:r>
        <w:rPr>
          <w:w w:val="105"/>
        </w:rPr>
        <w:t>general,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missing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faulty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record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ground-water</w:t>
      </w:r>
      <w:r>
        <w:rPr>
          <w:spacing w:val="8"/>
          <w:w w:val="105"/>
        </w:rPr>
        <w:t xml:space="preserve"> </w:t>
      </w:r>
      <w:r>
        <w:rPr>
          <w:w w:val="105"/>
        </w:rPr>
        <w:t>level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cannot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8"/>
          <w:w w:val="105"/>
        </w:rPr>
        <w:t xml:space="preserve"> </w:t>
      </w:r>
      <w:r>
        <w:rPr>
          <w:w w:val="105"/>
        </w:rPr>
        <w:t>reliably.</w:t>
      </w:r>
    </w:p>
    <w:p>
      <w:pPr>
        <w:pStyle w:val="TextBody"/>
        <w:ind w:left="465" w:hanging="0"/>
        <w:rPr/>
      </w:pPr>
      <w:r>
        <w:rPr>
          <w:w w:val="105"/>
        </w:rPr>
        <w:t>Four</w:t>
      </w:r>
      <w:r>
        <w:rPr>
          <w:spacing w:val="12"/>
          <w:w w:val="105"/>
        </w:rPr>
        <w:t xml:space="preserve"> </w:t>
      </w:r>
      <w:r>
        <w:rPr>
          <w:w w:val="105"/>
        </w:rPr>
        <w:t>types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corrections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applied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record:</w:t>
      </w:r>
    </w:p>
    <w:p>
      <w:pPr>
        <w:pStyle w:val="TextBody"/>
        <w:spacing w:lineRule="auto" w:line="249" w:before="13" w:after="0"/>
        <w:ind w:left="113" w:right="113" w:firstLine="351"/>
        <w:jc w:val="both"/>
        <w:rPr/>
      </w:pPr>
      <w:r>
        <w:rPr>
          <w:w w:val="105"/>
        </w:rPr>
        <w:t>datum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spacing w:val="0"/>
          <w:w w:val="105"/>
        </w:rPr>
        <w:t>hung-depth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6"/>
          <w:w w:val="105"/>
        </w:rPr>
        <w:t xml:space="preserve"> </w:t>
      </w:r>
      <w:r>
        <w:rPr>
          <w:w w:val="105"/>
        </w:rPr>
        <w:t>drift</w:t>
      </w:r>
      <w:r>
        <w:rPr>
          <w:spacing w:val="4"/>
          <w:w w:val="105"/>
        </w:rPr>
        <w:t xml:space="preserve"> </w:t>
      </w:r>
      <w:r>
        <w:rPr>
          <w:w w:val="105"/>
        </w:rPr>
        <w:t>corrections,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calibration</w:t>
      </w:r>
      <w:r>
        <w:rPr>
          <w:spacing w:val="5"/>
          <w:w w:val="105"/>
        </w:rPr>
        <w:t xml:space="preserve"> </w:t>
      </w:r>
      <w:r>
        <w:rPr>
          <w:w w:val="105"/>
        </w:rPr>
        <w:t>corrections.</w:t>
      </w:r>
      <w:r>
        <w:rPr>
          <w:spacing w:val="28"/>
          <w:w w:val="105"/>
        </w:rPr>
        <w:t xml:space="preserve"> </w:t>
      </w:r>
      <w:r>
        <w:rPr>
          <w:w w:val="105"/>
        </w:rPr>
        <w:t>Aber-</w:t>
      </w:r>
      <w:r>
        <w:rPr>
          <w:spacing w:val="29"/>
          <w:w w:val="102"/>
        </w:rPr>
        <w:t xml:space="preserve"> </w:t>
      </w:r>
      <w:r>
        <w:rPr>
          <w:w w:val="105"/>
        </w:rPr>
        <w:t>ration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correction</w:t>
      </w:r>
    </w:p>
    <w:p>
      <w:pPr>
        <w:pStyle w:val="TextBody"/>
        <w:spacing w:lineRule="auto" w:line="249"/>
        <w:ind w:left="113" w:right="152" w:firstLine="351"/>
        <w:jc w:val="both"/>
        <w:rPr/>
      </w:pP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manipulated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WHAT,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altered</w:t>
      </w:r>
      <w:r>
        <w:rPr>
          <w:spacing w:val="2"/>
          <w:w w:val="105"/>
        </w:rPr>
        <w:t xml:space="preserve"> </w:t>
      </w:r>
      <w:r>
        <w:rPr>
          <w:w w:val="105"/>
        </w:rPr>
        <w:t>directly.</w:t>
      </w:r>
      <w:r>
        <w:rPr>
          <w:spacing w:val="29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24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applied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copy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originral</w:t>
      </w:r>
      <w:r>
        <w:rPr>
          <w:spacing w:val="40"/>
          <w:w w:val="105"/>
        </w:rPr>
        <w:t xml:space="preserve"> </w:t>
      </w:r>
      <w:r>
        <w:rPr>
          <w:w w:val="105"/>
        </w:rPr>
        <w:t>dataset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order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preserve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later.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addition,</w:t>
      </w:r>
      <w:r>
        <w:rPr>
          <w:spacing w:val="44"/>
          <w:w w:val="105"/>
        </w:rPr>
        <w:t xml:space="preserve"> </w:t>
      </w:r>
      <w:r>
        <w:rPr>
          <w:w w:val="105"/>
        </w:rPr>
        <w:t>each modification</w:t>
      </w:r>
      <w:r>
        <w:rPr>
          <w:spacing w:val="6"/>
          <w:w w:val="105"/>
        </w:rPr>
        <w:t xml:space="preserve"> </w:t>
      </w:r>
      <w:r>
        <w:rPr>
          <w:w w:val="105"/>
        </w:rPr>
        <w:t>applied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registered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log</w:t>
      </w:r>
      <w:r>
        <w:rPr>
          <w:spacing w:val="7"/>
          <w:w w:val="105"/>
        </w:rPr>
        <w:t xml:space="preserve"> </w:t>
      </w:r>
      <w:r>
        <w:rPr>
          <w:w w:val="105"/>
        </w:rPr>
        <w:t>file.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jc w:val="both"/>
        <w:rPr>
          <w:rFonts w:ascii="Georgia" w:hAnsi="Georgia" w:eastAsia="Georgia" w:cs="Georgia"/>
          <w:sz w:val="28"/>
          <w:szCs w:val="28"/>
        </w:rPr>
      </w:pPr>
      <w:bookmarkStart w:id="40" w:name="_bookmark33"/>
      <w:bookmarkStart w:id="41" w:name="Aberrant_values"/>
      <w:bookmarkEnd w:id="40"/>
      <w:bookmarkEnd w:id="41"/>
      <w:r>
        <w:rPr>
          <w:rFonts w:ascii="Georgia" w:hAnsi="Georgia"/>
          <w:b/>
          <w:w w:val="95"/>
          <w:sz w:val="28"/>
        </w:rPr>
        <w:t xml:space="preserve">Aberrant </w:t>
      </w:r>
      <w:r>
        <w:rPr>
          <w:rFonts w:ascii="Georgia" w:hAnsi="Georgia"/>
          <w:b/>
          <w:spacing w:val="11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values</w:t>
      </w:r>
    </w:p>
    <w:p>
      <w:pPr>
        <w:pStyle w:val="TextBody"/>
        <w:spacing w:lineRule="auto" w:line="249" w:before="158" w:after="0"/>
        <w:ind w:left="107" w:right="120" w:hanging="3"/>
        <w:jc w:val="both"/>
        <w:rPr/>
      </w:pPr>
      <w:r>
        <w:rPr>
          <w:w w:val="105"/>
        </w:rPr>
        <w:t>Aberrant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values</w:t>
      </w:r>
      <w:r>
        <w:rPr>
          <w:spacing w:val="8"/>
          <w:w w:val="105"/>
        </w:rPr>
        <w:t xml:space="preserve"> </w:t>
      </w:r>
      <w:r>
        <w:rPr>
          <w:w w:val="105"/>
        </w:rPr>
        <w:t>represent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8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piezometric</w:t>
      </w:r>
      <w:r>
        <w:rPr>
          <w:spacing w:val="25"/>
          <w:w w:val="101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aquifer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installed.</w:t>
      </w:r>
      <w:r>
        <w:rPr>
          <w:spacing w:val="41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values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measurement</w:t>
      </w:r>
      <w:r>
        <w:rPr>
          <w:w w:val="107"/>
        </w:rPr>
        <w:t xml:space="preserve"> </w:t>
      </w:r>
      <w:r>
        <w:rPr>
          <w:w w:val="105"/>
        </w:rPr>
        <w:t>taken</w:t>
      </w:r>
      <w:r>
        <w:rPr>
          <w:spacing w:val="43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instrument</w:t>
      </w:r>
      <w:r>
        <w:rPr>
          <w:spacing w:val="44"/>
          <w:w w:val="105"/>
        </w:rPr>
        <w:t xml:space="preserve"> </w:t>
      </w:r>
      <w:r>
        <w:rPr>
          <w:w w:val="105"/>
        </w:rPr>
        <w:t>was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water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downloading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during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test</w:t>
      </w:r>
      <w:r>
        <w:rPr>
          <w:w w:val="11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well,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can</w:t>
      </w:r>
      <w:r>
        <w:rPr>
          <w:spacing w:val="38"/>
          <w:w w:val="105"/>
        </w:rPr>
        <w:t xml:space="preserve"> </w:t>
      </w:r>
      <w:r>
        <w:rPr>
          <w:w w:val="105"/>
        </w:rPr>
        <w:t>represent</w:t>
      </w:r>
      <w:r>
        <w:rPr>
          <w:spacing w:val="38"/>
          <w:w w:val="105"/>
        </w:rPr>
        <w:t xml:space="preserve"> </w:t>
      </w:r>
      <w:r>
        <w:rPr>
          <w:w w:val="105"/>
        </w:rPr>
        <w:t>non</w:t>
      </w:r>
      <w:r>
        <w:rPr>
          <w:spacing w:val="39"/>
          <w:w w:val="105"/>
        </w:rPr>
        <w:t xml:space="preserve"> </w:t>
      </w:r>
      <w:r>
        <w:rPr>
          <w:w w:val="105"/>
        </w:rPr>
        <w:t>natural</w:t>
      </w:r>
      <w:r>
        <w:rPr>
          <w:spacing w:val="38"/>
          <w:w w:val="105"/>
        </w:rPr>
        <w:t xml:space="preserve"> </w:t>
      </w:r>
      <w:r>
        <w:rPr>
          <w:w w:val="105"/>
        </w:rPr>
        <w:t>behavior</w:t>
      </w:r>
      <w:r>
        <w:rPr>
          <w:spacing w:val="39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level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well</w:t>
      </w:r>
      <w:r>
        <w:rPr>
          <w:spacing w:val="39"/>
          <w:w w:val="105"/>
        </w:rPr>
        <w:t xml:space="preserve"> </w:t>
      </w:r>
      <w:r>
        <w:rPr>
          <w:w w:val="105"/>
        </w:rPr>
        <w:t>dur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96"/>
        </w:rPr>
        <w:t xml:space="preserve"> </w:t>
      </w:r>
      <w:r>
        <w:rPr>
          <w:w w:val="105"/>
        </w:rPr>
        <w:t>pumping</w:t>
      </w:r>
      <w:r>
        <w:rPr>
          <w:spacing w:val="15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echantillanage</w:t>
      </w:r>
      <w:r>
        <w:rPr>
          <w:spacing w:val="16"/>
          <w:w w:val="105"/>
        </w:rPr>
        <w:t xml:space="preserve"> </w:t>
      </w:r>
      <w:r>
        <w:rPr>
          <w:w w:val="105"/>
        </w:rPr>
        <w:t>test.</w:t>
      </w:r>
      <w:r>
        <w:rPr>
          <w:spacing w:val="42"/>
          <w:w w:val="105"/>
        </w:rPr>
        <w:t xml:space="preserve"> </w:t>
      </w: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shows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aberrant</w:t>
      </w:r>
      <w:r>
        <w:rPr>
          <w:w w:val="110"/>
        </w:rPr>
        <w:t xml:space="preserve"> </w:t>
      </w:r>
      <w:r>
        <w:rPr>
          <w:w w:val="105"/>
        </w:rPr>
        <w:t>values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du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measurement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instrument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water.</w:t>
      </w:r>
      <w:r>
        <w:rPr>
          <w:spacing w:val="43"/>
          <w:w w:val="105"/>
        </w:rPr>
        <w:t xml:space="preserve"> </w:t>
      </w:r>
      <w:r>
        <w:rPr>
          <w:w w:val="105"/>
        </w:rPr>
        <w:t>Tyipically,</w:t>
      </w:r>
      <w:r>
        <w:rPr>
          <w:spacing w:val="47"/>
          <w:w w:val="103"/>
        </w:rPr>
        <w:t xml:space="preserve"> </w:t>
      </w:r>
      <w:r>
        <w:rPr>
          <w:w w:val="105"/>
        </w:rPr>
        <w:t>these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</w:t>
      </w:r>
      <w:r>
        <w:rPr>
          <w:spacing w:val="0"/>
          <w:w w:val="105"/>
        </w:rPr>
        <w:t xml:space="preserve"> </w:t>
      </w:r>
      <w:r>
        <w:rPr>
          <w:w w:val="105"/>
        </w:rPr>
        <w:t>will have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value</w:t>
      </w:r>
      <w:r>
        <w:rPr>
          <w:spacing w:val="0"/>
          <w:w w:val="105"/>
        </w:rPr>
        <w:t xml:space="preserve"> close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zero, since the</w:t>
      </w:r>
      <w:r>
        <w:rPr>
          <w:spacing w:val="0"/>
          <w:w w:val="105"/>
        </w:rPr>
        <w:t xml:space="preserve"> </w:t>
      </w:r>
      <w:r>
        <w:rPr>
          <w:w w:val="105"/>
        </w:rPr>
        <w:t>pressure</w:t>
      </w:r>
      <w:r>
        <w:rPr>
          <w:spacing w:val="0"/>
          <w:w w:val="105"/>
        </w:rPr>
        <w:t xml:space="preserve"> </w:t>
      </w:r>
      <w:r>
        <w:rPr>
          <w:w w:val="105"/>
        </w:rPr>
        <w:t>measured, once</w:t>
      </w:r>
      <w:r>
        <w:rPr>
          <w:spacing w:val="0"/>
          <w:w w:val="105"/>
        </w:rPr>
        <w:t xml:space="preserve"> </w:t>
      </w:r>
      <w:r>
        <w:rPr>
          <w:w w:val="105"/>
        </w:rPr>
        <w:t>corrected for</w:t>
      </w:r>
      <w:r>
        <w:rPr>
          <w:spacing w:val="24"/>
          <w:w w:val="98"/>
        </w:rPr>
        <w:t xml:space="preserve"> </w:t>
      </w:r>
      <w:r>
        <w:rPr>
          <w:w w:val="105"/>
        </w:rPr>
        <w:t>barometric</w:t>
      </w:r>
      <w:r>
        <w:rPr>
          <w:spacing w:val="8"/>
          <w:w w:val="105"/>
        </w:rPr>
        <w:t xml:space="preserve"> </w:t>
      </w:r>
      <w:r>
        <w:rPr>
          <w:w w:val="105"/>
        </w:rPr>
        <w:t>pressure,</w:t>
      </w:r>
      <w:r>
        <w:rPr>
          <w:spacing w:val="8"/>
          <w:w w:val="105"/>
        </w:rPr>
        <w:t xml:space="preserve"> </w:t>
      </w:r>
      <w:r>
        <w:rPr>
          <w:w w:val="105"/>
        </w:rPr>
        <w:t>correspond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water</w:t>
      </w:r>
      <w:r>
        <w:rPr>
          <w:spacing w:val="9"/>
          <w:w w:val="105"/>
        </w:rPr>
        <w:t xml:space="preserve"> </w:t>
      </w:r>
      <w:r>
        <w:rPr>
          <w:w w:val="105"/>
        </w:rPr>
        <w:t>column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9"/>
          <w:w w:val="105"/>
        </w:rPr>
        <w:t xml:space="preserve"> </w:t>
      </w:r>
      <w:r>
        <w:rPr>
          <w:spacing w:val="0"/>
          <w:w w:val="105"/>
        </w:rPr>
        <w:t>height.</w:t>
      </w:r>
    </w:p>
    <w:p>
      <w:pPr>
        <w:pStyle w:val="TextBody"/>
        <w:spacing w:lineRule="auto" w:line="249"/>
        <w:ind w:left="113" w:right="152" w:firstLine="351"/>
        <w:jc w:val="both"/>
        <w:rPr/>
      </w:pPr>
      <w:r>
        <w:rPr>
          <w:w w:val="105"/>
        </w:rPr>
        <w:t>These</w:t>
      </w:r>
      <w:r>
        <w:rPr>
          <w:spacing w:val="8"/>
          <w:w w:val="105"/>
        </w:rPr>
        <w:t xml:space="preserve"> </w:t>
      </w:r>
      <w:r>
        <w:rPr>
          <w:w w:val="105"/>
        </w:rPr>
        <w:t>aberrant</w:t>
      </w:r>
      <w:r>
        <w:rPr>
          <w:spacing w:val="9"/>
          <w:w w:val="105"/>
        </w:rPr>
        <w:t xml:space="preserve"> </w:t>
      </w:r>
      <w:r>
        <w:rPr>
          <w:w w:val="105"/>
        </w:rPr>
        <w:t>value</w:t>
      </w:r>
      <w:r>
        <w:rPr>
          <w:spacing w:val="9"/>
          <w:w w:val="105"/>
        </w:rPr>
        <w:t xml:space="preserve"> </w:t>
      </w:r>
      <w:r>
        <w:rPr>
          <w:w w:val="105"/>
        </w:rPr>
        <w:t>complicate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process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removed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/>
        <w:t xml:space="preserve"> </w:t>
      </w:r>
      <w:r>
        <w:rPr>
          <w:w w:val="105"/>
        </w:rPr>
        <w:t xml:space="preserve">the </w:t>
      </w:r>
      <w:r>
        <w:rPr>
          <w:spacing w:val="10"/>
          <w:w w:val="105"/>
        </w:rPr>
        <w:t xml:space="preserve"> </w:t>
      </w:r>
      <w:r>
        <w:rPr>
          <w:w w:val="105"/>
        </w:rPr>
        <w:t>dataset.</w:t>
      </w:r>
    </w:p>
    <w:p>
      <w:pPr>
        <w:pStyle w:val="TextBody"/>
        <w:spacing w:lineRule="auto" w:line="249"/>
        <w:ind w:left="113" w:right="145" w:firstLine="351"/>
        <w:jc w:val="both"/>
        <w:rPr/>
      </w:pPr>
      <w:r>
        <w:rPr>
          <w:w w:val="105"/>
        </w:rPr>
        <w:t>Aberrant</w:t>
      </w:r>
      <w:r>
        <w:rPr>
          <w:spacing w:val="6"/>
          <w:w w:val="105"/>
        </w:rPr>
        <w:t xml:space="preserve"> </w:t>
      </w:r>
      <w:r>
        <w:rPr>
          <w:w w:val="105"/>
        </w:rPr>
        <w:t>value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removed</w:t>
      </w:r>
      <w:r>
        <w:rPr>
          <w:spacing w:val="5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dataset.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so,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displayed</w:t>
      </w:r>
      <w:r>
        <w:rPr>
          <w:w w:val="101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dots.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tool</w:t>
      </w:r>
      <w:r>
        <w:rPr>
          <w:spacing w:val="36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used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remove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aberrant</w:t>
      </w:r>
      <w:r>
        <w:rPr>
          <w:spacing w:val="35"/>
          <w:w w:val="105"/>
        </w:rPr>
        <w:t xml:space="preserve"> </w:t>
      </w:r>
      <w:r>
        <w:rPr>
          <w:w w:val="105"/>
        </w:rPr>
        <w:t>data.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process</w:t>
      </w:r>
      <w:r>
        <w:rPr>
          <w:w w:val="103"/>
        </w:rPr>
        <w:t xml:space="preserve"> </w:t>
      </w:r>
      <w:r>
        <w:rPr>
          <w:w w:val="105"/>
        </w:rPr>
        <w:t>consist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clicking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button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toggle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edition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spacing w:val="0"/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hover</w:t>
      </w:r>
      <w:r>
        <w:rPr>
          <w:spacing w:val="7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point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16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0"/>
          <w:w w:val="105"/>
        </w:rPr>
        <w:t>aberrant.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cross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appear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point.</w:t>
      </w:r>
      <w:r>
        <w:rPr>
          <w:spacing w:val="49"/>
          <w:w w:val="105"/>
        </w:rPr>
        <w:t xml:space="preserve"> </w:t>
      </w:r>
      <w:r>
        <w:rPr>
          <w:w w:val="105"/>
        </w:rPr>
        <w:t>Right</w:t>
      </w:r>
      <w:r>
        <w:rPr>
          <w:spacing w:val="22"/>
          <w:w w:val="105"/>
        </w:rPr>
        <w:t xml:space="preserve"> </w:t>
      </w:r>
      <w:r>
        <w:rPr>
          <w:w w:val="105"/>
        </w:rPr>
        <w:t>clicking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mouse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14"/>
        </w:rPr>
        <w:t xml:space="preserve"> </w:t>
      </w:r>
      <w:r>
        <w:rPr>
          <w:w w:val="105"/>
        </w:rPr>
        <w:t>point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remove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undo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operation</w:t>
      </w:r>
      <w:r>
        <w:rPr>
          <w:spacing w:val="15"/>
          <w:w w:val="105"/>
        </w:rPr>
        <w:t xml:space="preserve"> </w:t>
      </w:r>
      <w:r>
        <w:rPr>
          <w:w w:val="105"/>
        </w:rPr>
        <w:t>done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w w:val="110"/>
        </w:rPr>
        <w:t xml:space="preserve"> </w:t>
      </w:r>
      <w:r>
        <w:rPr>
          <w:w w:val="105"/>
        </w:rPr>
        <w:t>data.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jc w:val="both"/>
        <w:rPr>
          <w:rFonts w:ascii="Georgia" w:hAnsi="Georgia" w:eastAsia="Georgia" w:cs="Georgia"/>
          <w:sz w:val="28"/>
          <w:szCs w:val="28"/>
        </w:rPr>
      </w:pPr>
      <w:bookmarkStart w:id="42" w:name="_bookmark34"/>
      <w:bookmarkStart w:id="43" w:name="Hung-depth_corrections"/>
      <w:bookmarkEnd w:id="42"/>
      <w:bookmarkEnd w:id="43"/>
      <w:r>
        <w:rPr>
          <w:rFonts w:ascii="Georgia" w:hAnsi="Georgia"/>
          <w:b/>
          <w:w w:val="95"/>
          <w:sz w:val="28"/>
        </w:rPr>
        <w:t>Hung-depth</w:t>
      </w:r>
      <w:r>
        <w:rPr>
          <w:rFonts w:ascii="Georgia" w:hAnsi="Georgia"/>
          <w:b/>
          <w:spacing w:val="40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corrections</w:t>
      </w:r>
    </w:p>
    <w:p>
      <w:pPr>
        <w:pStyle w:val="TextBody"/>
        <w:spacing w:lineRule="auto" w:line="249" w:before="158" w:after="0"/>
        <w:ind w:left="105" w:right="151" w:firstLine="8"/>
        <w:jc w:val="both"/>
        <w:rPr/>
      </w:pPr>
      <w:r>
        <w:rPr>
          <w:w w:val="105"/>
        </w:rPr>
        <w:t>Hung-depth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errors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caused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0"/>
          <w:w w:val="105"/>
        </w:rPr>
        <w:t>transducer</w:t>
      </w:r>
      <w:r>
        <w:rPr>
          <w:spacing w:val="28"/>
          <w:w w:val="105"/>
        </w:rPr>
        <w:t xml:space="preserve"> </w:t>
      </w:r>
      <w:r>
        <w:rPr>
          <w:w w:val="105"/>
        </w:rPr>
        <w:t>changes</w:t>
      </w:r>
      <w:r>
        <w:rPr>
          <w:spacing w:val="29"/>
          <w:w w:val="105"/>
        </w:rPr>
        <w:t xml:space="preserve"> </w:t>
      </w:r>
      <w:r>
        <w:rPr>
          <w:w w:val="105"/>
        </w:rPr>
        <w:t>relative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original</w:t>
      </w:r>
      <w:r>
        <w:rPr>
          <w:spacing w:val="28"/>
          <w:w w:val="105"/>
        </w:rPr>
        <w:t xml:space="preserve"> </w:t>
      </w:r>
      <w:r>
        <w:rPr>
          <w:w w:val="105"/>
        </w:rPr>
        <w:t>position,</w:t>
      </w:r>
      <w:r>
        <w:rPr>
          <w:spacing w:val="29"/>
          <w:w w:val="105"/>
        </w:rPr>
        <w:t xml:space="preserve"> </w:t>
      </w:r>
      <w:r>
        <w:rPr>
          <w:w w:val="105"/>
        </w:rPr>
        <w:t>due</w:t>
      </w:r>
      <w:r>
        <w:rPr>
          <w:spacing w:val="28"/>
          <w:w w:val="107"/>
        </w:rPr>
        <w:t xml:space="preserve"> </w:t>
      </w:r>
      <w:r>
        <w:rPr>
          <w:w w:val="105"/>
        </w:rPr>
        <w:t>either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purposeful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accidental</w:t>
      </w:r>
      <w:r>
        <w:rPr>
          <w:spacing w:val="34"/>
          <w:w w:val="105"/>
        </w:rPr>
        <w:t xml:space="preserve"> </w:t>
      </w:r>
      <w:r>
        <w:rPr>
          <w:w w:val="105"/>
        </w:rPr>
        <w:t>raising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lowering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transducer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well.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given</w:t>
      </w:r>
      <w:r>
        <w:rPr>
          <w:w w:val="103"/>
        </w:rPr>
        <w:t xml:space="preserve"> </w:t>
      </w:r>
      <w:r>
        <w:rPr>
          <w:w w:val="105"/>
        </w:rPr>
        <w:t>project,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multiple</w:t>
      </w:r>
      <w:r>
        <w:rPr>
          <w:spacing w:val="11"/>
          <w:w w:val="105"/>
        </w:rPr>
        <w:t xml:space="preserve"> </w:t>
      </w:r>
      <w:r>
        <w:rPr>
          <w:w w:val="105"/>
        </w:rPr>
        <w:t>team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access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well.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always</w:t>
      </w:r>
      <w:r>
        <w:rPr>
          <w:spacing w:val="10"/>
          <w:w w:val="105"/>
        </w:rPr>
        <w:t xml:space="preserve"> </w:t>
      </w:r>
      <w:r>
        <w:rPr>
          <w:w w:val="105"/>
        </w:rPr>
        <w:t>possible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10"/>
        </w:rPr>
        <w:t xml:space="preserve"> </w:t>
      </w:r>
      <w:r>
        <w:rPr>
          <w:w w:val="105"/>
        </w:rPr>
        <w:t>track</w:t>
      </w:r>
      <w:r>
        <w:rPr>
          <w:spacing w:val="31"/>
          <w:w w:val="105"/>
        </w:rPr>
        <w:t xml:space="preserve"> </w:t>
      </w:r>
      <w:r>
        <w:rPr>
          <w:w w:val="105"/>
        </w:rPr>
        <w:t>every</w:t>
      </w:r>
      <w:r>
        <w:rPr>
          <w:spacing w:val="32"/>
          <w:w w:val="105"/>
        </w:rPr>
        <w:t xml:space="preserve"> </w:t>
      </w:r>
      <w:r>
        <w:rPr>
          <w:w w:val="105"/>
        </w:rPr>
        <w:t>visit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3"/>
          <w:w w:val="105"/>
        </w:rPr>
        <w:t xml:space="preserve"> </w:t>
      </w:r>
      <w:r>
        <w:rPr>
          <w:w w:val="105"/>
        </w:rPr>
        <w:t>However,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occurs</w:t>
      </w:r>
      <w:r>
        <w:rPr>
          <w:spacing w:val="31"/>
          <w:w w:val="105"/>
        </w:rPr>
        <w:t xml:space="preserve"> </w:t>
      </w:r>
      <w:r>
        <w:rPr>
          <w:w w:val="105"/>
        </w:rPr>
        <w:t>frequently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instrument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replaced exactly</w:t>
      </w:r>
      <w:r>
        <w:rPr>
          <w:spacing w:val="29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  <w:r>
        <w:rPr>
          <w:spacing w:val="29"/>
          <w:w w:val="105"/>
        </w:rPr>
        <w:t xml:space="preserve"> </w:t>
      </w:r>
      <w:r>
        <w:rPr>
          <w:w w:val="105"/>
        </w:rPr>
        <w:t>place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generally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spacing w:val="0"/>
          <w:w w:val="105"/>
        </w:rPr>
        <w:t>perceptible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looking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12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continuous</w:t>
      </w:r>
      <w:r>
        <w:rPr>
          <w:spacing w:val="20"/>
          <w:w w:val="105"/>
        </w:rPr>
        <w:t xml:space="preserve"> </w:t>
      </w:r>
      <w:r>
        <w:rPr>
          <w:w w:val="105"/>
        </w:rPr>
        <w:t>line.</w:t>
      </w:r>
      <w:r>
        <w:rPr>
          <w:spacing w:val="47"/>
          <w:w w:val="105"/>
        </w:rPr>
        <w:t xml:space="preserve"> </w:t>
      </w:r>
      <w:r>
        <w:rPr>
          <w:w w:val="105"/>
        </w:rPr>
        <w:t>However,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errors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apparent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plotting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w w:val="104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point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1"/>
          <w:w w:val="105"/>
        </w:rPr>
        <w:t xml:space="preserve"> </w:t>
      </w:r>
      <w:r>
        <w:rPr>
          <w:w w:val="105"/>
        </w:rPr>
        <w:t>dots.</w:t>
      </w:r>
      <w:r>
        <w:rPr>
          <w:spacing w:val="35"/>
          <w:w w:val="105"/>
        </w:rPr>
        <w:t xml:space="preserve"> </w:t>
      </w: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example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hydrograph</w:t>
      </w:r>
      <w:r>
        <w:rPr>
          <w:spacing w:val="10"/>
          <w:w w:val="105"/>
        </w:rPr>
        <w:t xml:space="preserve"> </w:t>
      </w:r>
      <w:r>
        <w:rPr>
          <w:w w:val="105"/>
        </w:rPr>
        <w:t>where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water-level</w:t>
      </w:r>
      <w:r>
        <w:rPr>
          <w:w w:val="102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logger</w:t>
      </w:r>
      <w:r>
        <w:rPr>
          <w:spacing w:val="21"/>
          <w:w w:val="105"/>
        </w:rPr>
        <w:t xml:space="preserve"> </w:t>
      </w:r>
      <w:r>
        <w:rPr>
          <w:w w:val="105"/>
        </w:rPr>
        <w:t>was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reinstalled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well</w:t>
      </w:r>
      <w:r>
        <w:rPr>
          <w:spacing w:val="21"/>
          <w:w w:val="105"/>
        </w:rPr>
        <w:t xml:space="preserve"> </w:t>
      </w:r>
      <w:r>
        <w:rPr>
          <w:w w:val="105"/>
        </w:rPr>
        <w:t>dur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mixed</w:t>
      </w:r>
      <w:r>
        <w:rPr>
          <w:spacing w:val="20"/>
          <w:w w:val="105"/>
        </w:rPr>
        <w:t xml:space="preserve"> </w:t>
      </w:r>
      <w:r>
        <w:rPr>
          <w:w w:val="105"/>
        </w:rPr>
        <w:t>cables.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situation</w:t>
      </w:r>
      <w:r>
        <w:rPr>
          <w:w w:val="109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corrected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subsequent</w:t>
      </w:r>
      <w:r>
        <w:rPr>
          <w:spacing w:val="13"/>
          <w:w w:val="105"/>
        </w:rPr>
        <w:t xml:space="preserve"> </w:t>
      </w:r>
      <w:r>
        <w:rPr>
          <w:w w:val="105"/>
        </w:rPr>
        <w:t>visit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0"/>
          <w:w w:val="105"/>
        </w:rPr>
        <w:t>well.</w:t>
      </w:r>
    </w:p>
    <w:p>
      <w:pPr>
        <w:sectPr>
          <w:footerReference w:type="default" r:id="rId19"/>
          <w:type w:val="nextPage"/>
          <w:pgSz w:w="12240" w:h="15840"/>
          <w:pgMar w:left="1020" w:right="980" w:header="0" w:top="104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/>
        <w:ind w:left="113" w:right="146" w:firstLine="351"/>
        <w:jc w:val="both"/>
        <w:rPr/>
      </w:pPr>
      <w:r>
        <w:rPr>
          <w:w w:val="105"/>
        </w:rPr>
        <w:t>These occur</w:t>
      </w:r>
      <w:r>
        <w:rPr>
          <w:spacing w:val="1"/>
          <w:w w:val="105"/>
        </w:rPr>
        <w:t xml:space="preserve"> </w:t>
      </w:r>
      <w:r>
        <w:rPr>
          <w:w w:val="105"/>
        </w:rPr>
        <w:t>in the</w:t>
      </w:r>
      <w:r>
        <w:rPr>
          <w:spacing w:val="1"/>
          <w:w w:val="105"/>
        </w:rPr>
        <w:t xml:space="preserve"> </w:t>
      </w:r>
      <w:r>
        <w:rPr>
          <w:w w:val="105"/>
        </w:rPr>
        <w:t>data as</w:t>
      </w:r>
      <w:r>
        <w:rPr>
          <w:spacing w:val="1"/>
          <w:w w:val="105"/>
        </w:rPr>
        <w:t xml:space="preserve"> </w:t>
      </w:r>
      <w:r>
        <w:rPr>
          <w:spacing w:val="0"/>
          <w:w w:val="105"/>
        </w:rPr>
        <w:t>discontinuity</w:t>
      </w:r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>variation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time-series.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 possible</w:t>
      </w:r>
      <w:r>
        <w:rPr>
          <w:spacing w:val="1"/>
          <w:w w:val="105"/>
        </w:rPr>
        <w:t xml:space="preserve"> </w:t>
      </w:r>
      <w:r>
        <w:rPr>
          <w:w w:val="105"/>
        </w:rPr>
        <w:t>to correct</w:t>
      </w:r>
      <w:r>
        <w:rPr>
          <w:spacing w:val="24"/>
          <w:w w:val="103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discontinuity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WHAT.</w:t>
      </w:r>
    </w:p>
    <w:p>
      <w:pPr>
        <w:pStyle w:val="Normal"/>
        <w:numPr>
          <w:ilvl w:val="2"/>
          <w:numId w:val="1"/>
        </w:numPr>
        <w:tabs>
          <w:tab w:val="left" w:pos="1101" w:leader="none"/>
        </w:tabs>
        <w:spacing w:before="36" w:after="0"/>
        <w:jc w:val="both"/>
        <w:rPr>
          <w:rFonts w:ascii="Georgia" w:hAnsi="Georgia" w:eastAsia="Georgia" w:cs="Georgia"/>
          <w:sz w:val="28"/>
          <w:szCs w:val="28"/>
        </w:rPr>
      </w:pPr>
      <w:bookmarkStart w:id="44" w:name="_bookmark35"/>
      <w:bookmarkStart w:id="45" w:name="Datum_correction"/>
      <w:bookmarkEnd w:id="44"/>
      <w:bookmarkEnd w:id="45"/>
      <w:r>
        <w:rPr>
          <w:rFonts w:ascii="Georgia" w:hAnsi="Georgia"/>
          <w:b/>
          <w:w w:val="95"/>
          <w:sz w:val="28"/>
        </w:rPr>
        <w:t>Datum</w:t>
      </w:r>
      <w:r>
        <w:rPr>
          <w:rFonts w:ascii="Georgia" w:hAnsi="Georgia"/>
          <w:b/>
          <w:spacing w:val="48"/>
          <w:w w:val="95"/>
          <w:sz w:val="28"/>
        </w:rPr>
        <w:t xml:space="preserve"> </w:t>
      </w:r>
      <w:r>
        <w:rPr>
          <w:rFonts w:ascii="Georgia" w:hAnsi="Georgia"/>
          <w:b/>
          <w:w w:val="95"/>
          <w:sz w:val="28"/>
        </w:rPr>
        <w:t>correction</w:t>
      </w:r>
    </w:p>
    <w:p>
      <w:pPr>
        <w:pStyle w:val="TextBody"/>
        <w:spacing w:lineRule="auto" w:line="249" w:before="158" w:after="0"/>
        <w:ind w:left="105" w:right="143" w:hanging="0"/>
        <w:jc w:val="both"/>
        <w:rPr/>
      </w:pP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operation</w:t>
      </w:r>
      <w:r>
        <w:rPr>
          <w:spacing w:val="25"/>
          <w:w w:val="105"/>
        </w:rPr>
        <w:t xml:space="preserve"> </w:t>
      </w:r>
      <w:r>
        <w:rPr>
          <w:w w:val="105"/>
        </w:rPr>
        <w:t>consist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best-fitting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continuous,</w:t>
      </w:r>
      <w:r>
        <w:rPr>
          <w:spacing w:val="26"/>
          <w:w w:val="105"/>
        </w:rPr>
        <w:t xml:space="preserve"> </w:t>
      </w:r>
      <w:r>
        <w:rPr>
          <w:w w:val="105"/>
        </w:rPr>
        <w:t>aberrant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free,</w:t>
      </w:r>
      <w:r>
        <w:rPr>
          <w:spacing w:val="25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time-series</w:t>
      </w:r>
      <w:r>
        <w:rPr>
          <w:spacing w:val="28"/>
          <w:w w:val="104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manual</w:t>
      </w:r>
      <w:r>
        <w:rPr>
          <w:spacing w:val="23"/>
          <w:w w:val="105"/>
        </w:rPr>
        <w:t xml:space="preserve"> </w:t>
      </w:r>
      <w:r>
        <w:rPr>
          <w:w w:val="105"/>
        </w:rPr>
        <w:t>measurement</w:t>
      </w:r>
      <w:r>
        <w:rPr>
          <w:spacing w:val="24"/>
          <w:w w:val="105"/>
        </w:rPr>
        <w:t xml:space="preserve"> </w:t>
      </w:r>
      <w:r>
        <w:rPr>
          <w:w w:val="105"/>
        </w:rPr>
        <w:t>made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well.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done</w:t>
      </w:r>
      <w:r>
        <w:rPr>
          <w:spacing w:val="23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translating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rotatting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w w:val="111"/>
        </w:rPr>
        <w:t xml:space="preserve"> </w:t>
      </w:r>
      <w:r>
        <w:rPr>
          <w:w w:val="105"/>
        </w:rPr>
        <w:t>curve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order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best</w:t>
      </w:r>
      <w:r>
        <w:rPr>
          <w:spacing w:val="29"/>
          <w:w w:val="105"/>
        </w:rPr>
        <w:t xml:space="preserve"> </w:t>
      </w:r>
      <w:r>
        <w:rPr>
          <w:w w:val="105"/>
        </w:rPr>
        <w:t>fit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manual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measurement.  </w:t>
      </w:r>
      <w:r>
        <w:rPr>
          <w:spacing w:val="0"/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translation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correction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8"/>
        </w:rPr>
        <w:t xml:space="preserve"> </w:t>
      </w:r>
      <w:r>
        <w:rPr>
          <w:w w:val="105"/>
        </w:rPr>
        <w:t>error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estimation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instrument.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addition,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depth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w w:val="94"/>
        </w:rPr>
        <w:t xml:space="preserve"> </w:t>
      </w:r>
      <w:r>
        <w:rPr>
          <w:w w:val="105"/>
        </w:rPr>
        <w:t>estallation</w:t>
      </w:r>
      <w:r>
        <w:rPr>
          <w:spacing w:val="3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spacing w:val="0"/>
          <w:w w:val="105"/>
        </w:rPr>
        <w:t>previously</w:t>
      </w:r>
      <w:r>
        <w:rPr>
          <w:spacing w:val="2"/>
          <w:w w:val="105"/>
        </w:rPr>
        <w:t xml:space="preserve"> </w:t>
      </w:r>
      <w:r>
        <w:rPr>
          <w:w w:val="105"/>
        </w:rPr>
        <w:t>unknown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zero,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allow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estimation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depth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installation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instrument.</w:t>
      </w:r>
    </w:p>
    <w:p>
      <w:pPr>
        <w:pStyle w:val="TextBody"/>
        <w:spacing w:lineRule="auto" w:line="249"/>
        <w:ind w:left="113" w:right="151" w:firstLine="351"/>
        <w:jc w:val="both"/>
        <w:rPr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rotating</w:t>
      </w:r>
      <w:r>
        <w:rPr>
          <w:spacing w:val="39"/>
          <w:w w:val="105"/>
        </w:rPr>
        <w:t xml:space="preserve"> </w:t>
      </w:r>
      <w:r>
        <w:rPr>
          <w:w w:val="105"/>
        </w:rPr>
        <w:t>part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correction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drift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could</w:t>
      </w:r>
      <w:r>
        <w:rPr>
          <w:spacing w:val="40"/>
          <w:w w:val="105"/>
        </w:rPr>
        <w:t xml:space="preserve"> </w:t>
      </w:r>
      <w:r>
        <w:rPr>
          <w:w w:val="105"/>
        </w:rPr>
        <w:t>occur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automatic</w:t>
      </w:r>
      <w:r>
        <w:rPr>
          <w:spacing w:val="37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0"/>
          <w:w w:val="105"/>
        </w:rPr>
        <w:t>data</w:t>
      </w:r>
      <w:r>
        <w:rPr>
          <w:spacing w:val="38"/>
          <w:w w:val="105"/>
        </w:rPr>
        <w:t xml:space="preserve"> </w:t>
      </w:r>
      <w:r>
        <w:rPr>
          <w:w w:val="105"/>
        </w:rPr>
        <w:t>logger.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cause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theory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drift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12"/>
        </w:rPr>
        <w:t xml:space="preserve"> </w:t>
      </w:r>
      <w:r>
        <w:rPr>
          <w:w w:val="105"/>
        </w:rPr>
        <w:t>measurements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covered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detail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ref.</w:t>
      </w:r>
    </w:p>
    <w:p>
      <w:pPr>
        <w:pStyle w:val="TextBody"/>
        <w:spacing w:lineRule="auto" w:line="249"/>
        <w:ind w:left="105" w:right="143" w:firstLine="359"/>
        <w:jc w:val="both"/>
        <w:rPr/>
      </w:pP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study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vertical</w:t>
      </w:r>
      <w:r>
        <w:rPr>
          <w:spacing w:val="34"/>
          <w:w w:val="105"/>
        </w:rPr>
        <w:t xml:space="preserve"> </w:t>
      </w:r>
      <w:r>
        <w:rPr>
          <w:w w:val="105"/>
        </w:rPr>
        <w:t>hydraulic</w:t>
      </w:r>
      <w:r>
        <w:rPr>
          <w:spacing w:val="33"/>
          <w:w w:val="105"/>
        </w:rPr>
        <w:t xml:space="preserve"> </w:t>
      </w:r>
      <w:r>
        <w:rPr>
          <w:w w:val="105"/>
        </w:rPr>
        <w:t>head</w:t>
      </w:r>
      <w:r>
        <w:rPr>
          <w:spacing w:val="35"/>
          <w:w w:val="105"/>
        </w:rPr>
        <w:t xml:space="preserve"> </w:t>
      </w:r>
      <w:r>
        <w:rPr>
          <w:spacing w:val="0"/>
          <w:w w:val="105"/>
        </w:rPr>
        <w:t>gradients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well</w:t>
      </w:r>
      <w:r>
        <w:rPr>
          <w:spacing w:val="35"/>
          <w:w w:val="105"/>
        </w:rPr>
        <w:t xml:space="preserve"> </w:t>
      </w:r>
      <w:r>
        <w:rPr>
          <w:w w:val="105"/>
        </w:rPr>
        <w:t>nest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w w:val="105"/>
        </w:rPr>
        <w:t>Hampshire</w:t>
      </w:r>
      <w:r>
        <w:rPr>
          <w:spacing w:val="37"/>
          <w:w w:val="105"/>
        </w:rPr>
        <w:t xml:space="preserve"> </w:t>
      </w:r>
      <w:r>
        <w:rPr>
          <w:w w:val="105"/>
        </w:rPr>
        <w:t>showed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21"/>
        </w:rPr>
        <w:t xml:space="preserve"> </w:t>
      </w:r>
      <w:r>
        <w:rPr>
          <w:w w:val="105"/>
        </w:rPr>
        <w:t>uncorrected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from submersible pressure</w:t>
      </w:r>
      <w:r>
        <w:rPr>
          <w:spacing w:val="0"/>
          <w:w w:val="105"/>
        </w:rPr>
        <w:t xml:space="preserve"> </w:t>
      </w:r>
      <w:r>
        <w:rPr>
          <w:w w:val="105"/>
        </w:rPr>
        <w:t>transducers</w:t>
      </w:r>
      <w:r>
        <w:rPr>
          <w:spacing w:val="0"/>
          <w:w w:val="105"/>
        </w:rPr>
        <w:t xml:space="preserve"> </w:t>
      </w:r>
      <w:r>
        <w:rPr>
          <w:w w:val="105"/>
        </w:rPr>
        <w:t>resulted</w:t>
      </w:r>
      <w:r>
        <w:rPr>
          <w:spacing w:val="0"/>
          <w:w w:val="105"/>
        </w:rPr>
        <w:t xml:space="preserve"> </w:t>
      </w:r>
      <w:r>
        <w:rPr>
          <w:w w:val="105"/>
        </w:rPr>
        <w:t>in an</w:t>
      </w:r>
      <w:r>
        <w:rPr>
          <w:spacing w:val="0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reversals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w w:val="102"/>
        </w:rPr>
        <w:t xml:space="preserve"> </w:t>
      </w:r>
      <w:r>
        <w:rPr>
          <w:w w:val="105"/>
        </w:rPr>
        <w:t>vertical</w:t>
      </w:r>
      <w:r>
        <w:rPr>
          <w:spacing w:val="29"/>
          <w:w w:val="105"/>
        </w:rPr>
        <w:t xml:space="preserve"> </w:t>
      </w:r>
      <w:r>
        <w:rPr>
          <w:w w:val="105"/>
        </w:rPr>
        <w:t>hydraulic-head</w:t>
      </w:r>
      <w:r>
        <w:rPr>
          <w:spacing w:val="29"/>
          <w:w w:val="105"/>
        </w:rPr>
        <w:t xml:space="preserve"> </w:t>
      </w:r>
      <w:r>
        <w:rPr>
          <w:w w:val="105"/>
        </w:rPr>
        <w:t>gradients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none</w:t>
      </w:r>
      <w:r>
        <w:rPr>
          <w:spacing w:val="29"/>
          <w:w w:val="105"/>
        </w:rPr>
        <w:t xml:space="preserve"> </w:t>
      </w:r>
      <w:r>
        <w:rPr>
          <w:w w:val="105"/>
        </w:rPr>
        <w:t>actually</w:t>
      </w:r>
      <w:r>
        <w:rPr>
          <w:spacing w:val="30"/>
          <w:w w:val="105"/>
        </w:rPr>
        <w:t xml:space="preserve"> </w:t>
      </w:r>
      <w:r>
        <w:rPr>
          <w:w w:val="105"/>
        </w:rPr>
        <w:t>occurred</w:t>
      </w:r>
      <w:r>
        <w:rPr>
          <w:spacing w:val="29"/>
          <w:w w:val="105"/>
        </w:rPr>
        <w:t xml:space="preserve"> </w:t>
      </w:r>
      <w:r>
        <w:rPr>
          <w:w w:val="105"/>
        </w:rPr>
        <w:t>(Rosenberry,</w:t>
      </w:r>
      <w:r>
        <w:rPr>
          <w:spacing w:val="32"/>
          <w:w w:val="105"/>
        </w:rPr>
        <w:t xml:space="preserve"> </w:t>
      </w:r>
      <w:r>
        <w:rPr>
          <w:w w:val="105"/>
        </w:rPr>
        <w:t>1990).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/>
        <w:t xml:space="preserve"> </w:t>
      </w:r>
      <w:r>
        <w:rPr>
          <w:w w:val="105"/>
        </w:rPr>
        <w:t>Hampshire</w:t>
      </w:r>
      <w:r>
        <w:rPr>
          <w:spacing w:val="0"/>
          <w:w w:val="105"/>
        </w:rPr>
        <w:t xml:space="preserve"> </w:t>
      </w:r>
      <w:r>
        <w:rPr>
          <w:w w:val="105"/>
        </w:rPr>
        <w:t>study, linear</w:t>
      </w:r>
      <w:r>
        <w:rPr>
          <w:spacing w:val="0"/>
          <w:w w:val="105"/>
        </w:rPr>
        <w:t xml:space="preserve"> </w:t>
      </w:r>
      <w:r>
        <w:rPr>
          <w:w w:val="105"/>
        </w:rPr>
        <w:t>adjustment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data</w:t>
      </w:r>
      <w:r>
        <w:rPr>
          <w:spacing w:val="0"/>
          <w:w w:val="105"/>
        </w:rPr>
        <w:t xml:space="preserve"> </w:t>
      </w:r>
      <w:r>
        <w:rPr>
          <w:w w:val="105"/>
        </w:rPr>
        <w:t>based</w:t>
      </w:r>
      <w:r>
        <w:rPr>
          <w:spacing w:val="0"/>
          <w:w w:val="105"/>
        </w:rPr>
        <w:t xml:space="preserve"> </w:t>
      </w:r>
      <w:r>
        <w:rPr>
          <w:w w:val="105"/>
        </w:rPr>
        <w:t>on</w:t>
      </w:r>
      <w:r>
        <w:rPr>
          <w:spacing w:val="0"/>
          <w:w w:val="105"/>
        </w:rPr>
        <w:t xml:space="preserve"> </w:t>
      </w:r>
      <w:r>
        <w:rPr>
          <w:w w:val="105"/>
        </w:rPr>
        <w:t>monthly</w:t>
      </w:r>
      <w:r>
        <w:rPr>
          <w:spacing w:val="0"/>
          <w:w w:val="105"/>
        </w:rPr>
        <w:t xml:space="preserve"> </w:t>
      </w:r>
      <w:r>
        <w:rPr>
          <w:w w:val="105"/>
        </w:rPr>
        <w:t>check</w:t>
      </w:r>
      <w:r>
        <w:rPr>
          <w:spacing w:val="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0"/>
          <w:w w:val="105"/>
        </w:rPr>
        <w:t xml:space="preserve"> </w:t>
      </w:r>
      <w:r>
        <w:rPr>
          <w:w w:val="105"/>
        </w:rPr>
        <w:t>would</w:t>
      </w:r>
      <w:r>
        <w:rPr>
          <w:spacing w:val="0"/>
          <w:w w:val="105"/>
        </w:rPr>
        <w:t xml:space="preserve"> </w:t>
      </w:r>
      <w:r>
        <w:rPr>
          <w:w w:val="105"/>
        </w:rPr>
        <w:t>have</w:t>
      </w:r>
      <w:r>
        <w:rPr>
          <w:spacing w:val="0"/>
          <w:w w:val="105"/>
        </w:rPr>
        <w:t xml:space="preserve"> </w:t>
      </w:r>
      <w:r>
        <w:rPr>
          <w:w w:val="105"/>
        </w:rPr>
        <w:t>led</w:t>
      </w:r>
      <w:r>
        <w:rPr>
          <w:w w:val="99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conclusion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additional</w:t>
      </w:r>
      <w:r>
        <w:rPr>
          <w:spacing w:val="25"/>
          <w:w w:val="105"/>
        </w:rPr>
        <w:t xml:space="preserve"> </w:t>
      </w:r>
      <w:r>
        <w:rPr>
          <w:w w:val="105"/>
        </w:rPr>
        <w:t>water-table</w:t>
      </w:r>
      <w:r>
        <w:rPr>
          <w:spacing w:val="25"/>
          <w:w w:val="105"/>
        </w:rPr>
        <w:t xml:space="preserve"> </w:t>
      </w:r>
      <w:r>
        <w:rPr>
          <w:w w:val="105"/>
        </w:rPr>
        <w:t>fluctuations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0.17</w:t>
      </w:r>
      <w:r>
        <w:rPr>
          <w:spacing w:val="24"/>
          <w:w w:val="105"/>
        </w:rPr>
        <w:t xml:space="preserve"> </w:t>
      </w:r>
      <w:r>
        <w:rPr>
          <w:w w:val="105"/>
        </w:rPr>
        <w:t>ft</w:t>
      </w:r>
      <w:r>
        <w:rPr>
          <w:spacing w:val="24"/>
          <w:w w:val="105"/>
        </w:rPr>
        <w:t xml:space="preserve"> </w:t>
      </w:r>
      <w:r>
        <w:rPr>
          <w:spacing w:val="0"/>
          <w:w w:val="105"/>
        </w:rPr>
        <w:t>occurred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weekly</w:t>
      </w:r>
      <w:r>
        <w:rPr>
          <w:spacing w:val="27"/>
          <w:w w:val="101"/>
        </w:rPr>
        <w:t xml:space="preserve"> </w:t>
      </w:r>
      <w:r>
        <w:rPr>
          <w:w w:val="105"/>
        </w:rPr>
        <w:t>check</w:t>
      </w:r>
      <w:r>
        <w:rPr>
          <w:spacing w:val="50"/>
          <w:w w:val="105"/>
        </w:rPr>
        <w:t xml:space="preserve"> </w:t>
      </w:r>
      <w:r>
        <w:rPr>
          <w:w w:val="105"/>
        </w:rPr>
        <w:t>measurements</w:t>
      </w:r>
      <w:r>
        <w:rPr>
          <w:spacing w:val="49"/>
          <w:w w:val="105"/>
        </w:rPr>
        <w:t xml:space="preserve"> </w:t>
      </w:r>
      <w:r>
        <w:rPr>
          <w:w w:val="105"/>
        </w:rPr>
        <w:t>indicated</w:t>
      </w:r>
      <w:r>
        <w:rPr>
          <w:spacing w:val="49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sensor</w:t>
      </w:r>
      <w:r>
        <w:rPr>
          <w:spacing w:val="50"/>
          <w:w w:val="105"/>
        </w:rPr>
        <w:t xml:space="preserve"> </w:t>
      </w:r>
      <w:r>
        <w:rPr>
          <w:w w:val="105"/>
        </w:rPr>
        <w:t>drift</w:t>
      </w:r>
      <w:r>
        <w:rPr>
          <w:spacing w:val="50"/>
          <w:w w:val="105"/>
        </w:rPr>
        <w:t xml:space="preserve"> </w:t>
      </w:r>
      <w:r>
        <w:rPr>
          <w:spacing w:val="0"/>
          <w:w w:val="105"/>
        </w:rPr>
        <w:t>actually</w:t>
      </w:r>
      <w:r>
        <w:rPr>
          <w:spacing w:val="51"/>
          <w:w w:val="105"/>
        </w:rPr>
        <w:t xml:space="preserve"> </w:t>
      </w:r>
      <w:r>
        <w:rPr>
          <w:w w:val="105"/>
        </w:rPr>
        <w:t>was</w:t>
      </w:r>
      <w:r>
        <w:rPr>
          <w:spacing w:val="4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1"/>
          <w:w w:val="105"/>
        </w:rPr>
        <w:t xml:space="preserve"> </w:t>
      </w:r>
      <w:r>
        <w:rPr>
          <w:w w:val="105"/>
        </w:rPr>
        <w:t>those</w:t>
      </w:r>
      <w:r>
        <w:rPr>
          <w:spacing w:val="49"/>
          <w:w w:val="105"/>
        </w:rPr>
        <w:t xml:space="preserve"> </w:t>
      </w:r>
      <w:r>
        <w:rPr>
          <w:spacing w:val="0"/>
          <w:w w:val="105"/>
        </w:rPr>
        <w:t>interpreted</w:t>
      </w:r>
      <w:r>
        <w:rPr>
          <w:spacing w:val="34"/>
          <w:w w:val="109"/>
        </w:rPr>
        <w:t xml:space="preserve"> </w:t>
      </w:r>
      <w:r>
        <w:rPr>
          <w:w w:val="105"/>
        </w:rPr>
        <w:t>water-level</w:t>
      </w:r>
      <w:r>
        <w:rPr>
          <w:spacing w:val="0"/>
          <w:w w:val="105"/>
        </w:rPr>
        <w:t xml:space="preserve"> </w:t>
      </w:r>
      <w:r>
        <w:rPr>
          <w:w w:val="105"/>
        </w:rPr>
        <w:t>fluctuations.</w:t>
      </w:r>
    </w:p>
    <w:p>
      <w:pPr>
        <w:pStyle w:val="TextBody"/>
        <w:ind w:left="465" w:hanging="0"/>
        <w:rPr/>
      </w:pPr>
      <w:r>
        <w:rPr>
          <w:w w:val="105"/>
        </w:rPr>
        <w:t>So</w:t>
      </w:r>
      <w:r>
        <w:rPr>
          <w:spacing w:val="0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parameter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keep</w:t>
      </w:r>
      <w:r>
        <w:rPr>
          <w:spacing w:val="0"/>
          <w:w w:val="105"/>
        </w:rPr>
        <w:t xml:space="preserve"> </w:t>
      </w:r>
      <w:r>
        <w:rPr>
          <w:w w:val="105"/>
        </w:rPr>
        <w:t>an</w:t>
      </w:r>
      <w:r>
        <w:rPr>
          <w:spacing w:val="0"/>
          <w:w w:val="105"/>
        </w:rPr>
        <w:t xml:space="preserve"> </w:t>
      </w:r>
      <w:r>
        <w:rPr>
          <w:w w:val="105"/>
        </w:rPr>
        <w:t>eye</w:t>
      </w:r>
      <w:r>
        <w:rPr>
          <w:spacing w:val="0"/>
          <w:w w:val="105"/>
        </w:rPr>
        <w:t xml:space="preserve"> </w:t>
      </w:r>
      <w:r>
        <w:rPr>
          <w:w w:val="105"/>
        </w:rPr>
        <w:t>on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doing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validation</w:t>
      </w:r>
      <w:r>
        <w:rPr>
          <w:spacing w:val="0"/>
          <w:w w:val="105"/>
        </w:rPr>
        <w:t xml:space="preserve"> </w:t>
      </w:r>
      <w:r>
        <w:rPr>
          <w:w w:val="105"/>
        </w:rPr>
        <w:t>of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water</w:t>
      </w:r>
      <w:r>
        <w:rPr>
          <w:spacing w:val="0"/>
          <w:w w:val="105"/>
        </w:rPr>
        <w:t xml:space="preserve"> </w:t>
      </w:r>
      <w:r>
        <w:rPr>
          <w:w w:val="105"/>
        </w:rPr>
        <w:t>level</w:t>
      </w:r>
      <w:r>
        <w:rPr>
          <w:spacing w:val="0"/>
          <w:w w:val="105"/>
        </w:rPr>
        <w:t xml:space="preserve"> </w:t>
      </w:r>
      <w:r>
        <w:rPr>
          <w:w w:val="105"/>
        </w:rPr>
        <w:t>time</w:t>
      </w:r>
      <w:r>
        <w:rPr>
          <w:spacing w:val="0"/>
          <w:w w:val="105"/>
        </w:rPr>
        <w:t xml:space="preserve"> </w:t>
      </w:r>
      <w:r>
        <w:rPr>
          <w:w w:val="105"/>
        </w:rPr>
        <w:t>series.</w:t>
      </w:r>
    </w:p>
    <w:p>
      <w:pPr>
        <w:sectPr>
          <w:footerReference w:type="default" r:id="rId20"/>
          <w:type w:val="nextPage"/>
          <w:pgSz w:w="12240" w:h="15840"/>
          <w:pgMar w:left="1020" w:right="980" w:header="0" w:top="108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13" w:after="0"/>
        <w:ind w:left="113" w:right="150" w:firstLine="351"/>
        <w:jc w:val="both"/>
        <w:rPr/>
      </w:pP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project</w:t>
      </w:r>
      <w:r>
        <w:rPr>
          <w:spacing w:val="38"/>
          <w:w w:val="105"/>
        </w:rPr>
        <w:t xml:space="preserve"> </w:t>
      </w:r>
      <w:r>
        <w:rPr>
          <w:w w:val="105"/>
        </w:rPr>
        <w:t>Monteregie</w:t>
      </w:r>
      <w:r>
        <w:rPr>
          <w:spacing w:val="40"/>
          <w:w w:val="105"/>
        </w:rPr>
        <w:t xml:space="preserve"> </w:t>
      </w:r>
      <w:r>
        <w:rPr>
          <w:w w:val="105"/>
        </w:rPr>
        <w:t>Est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PACES</w:t>
      </w:r>
      <w:r>
        <w:rPr>
          <w:spacing w:val="39"/>
          <w:w w:val="105"/>
        </w:rPr>
        <w:t xml:space="preserve"> </w:t>
      </w:r>
      <w:r>
        <w:rPr>
          <w:w w:val="105"/>
        </w:rPr>
        <w:t>project,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tolerated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difference</w:t>
      </w:r>
      <w:r>
        <w:rPr>
          <w:w w:val="102"/>
        </w:rPr>
        <w:t xml:space="preserve"> </w:t>
      </w:r>
      <w:r>
        <w:rPr>
          <w:w w:val="105"/>
        </w:rPr>
        <w:t>between</w:t>
      </w:r>
      <w:r>
        <w:rPr>
          <w:spacing w:val="12"/>
          <w:w w:val="105"/>
        </w:rPr>
        <w:t xml:space="preserve"> </w:t>
      </w:r>
      <w:r>
        <w:rPr>
          <w:w w:val="105"/>
        </w:rPr>
        <w:t>manual</w:t>
      </w:r>
      <w:r>
        <w:rPr>
          <w:spacing w:val="14"/>
          <w:w w:val="105"/>
        </w:rPr>
        <w:t xml:space="preserve"> </w:t>
      </w:r>
      <w:r>
        <w:rPr>
          <w:w w:val="105"/>
        </w:rPr>
        <w:t>measurement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automatic</w:t>
      </w:r>
      <w:r>
        <w:rPr>
          <w:spacing w:val="14"/>
          <w:w w:val="105"/>
        </w:rPr>
        <w:t xml:space="preserve"> </w:t>
      </w:r>
      <w:r>
        <w:rPr>
          <w:w w:val="105"/>
        </w:rPr>
        <w:t>values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+-</w:t>
      </w:r>
      <w:r>
        <w:rPr>
          <w:spacing w:val="14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cm.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1"/>
        </w:numPr>
        <w:tabs>
          <w:tab w:val="left" w:pos="863" w:leader="none"/>
        </w:tabs>
        <w:spacing w:before="22" w:after="0"/>
        <w:ind w:left="862" w:hanging="749"/>
        <w:jc w:val="both"/>
        <w:rPr>
          <w:rFonts w:ascii="Georgia" w:hAnsi="Georgia" w:eastAsia="Georgia" w:cs="Georgia"/>
          <w:sz w:val="49"/>
          <w:szCs w:val="49"/>
        </w:rPr>
      </w:pPr>
      <w:bookmarkStart w:id="46" w:name="_bookmark36"/>
      <w:bookmarkStart w:id="47" w:name="Plotting_the_data"/>
      <w:bookmarkEnd w:id="46"/>
      <w:bookmarkEnd w:id="47"/>
      <w:r>
        <w:rPr>
          <w:rFonts w:ascii="Georgia" w:hAnsi="Georgia"/>
          <w:b/>
          <w:sz w:val="49"/>
        </w:rPr>
        <w:t>Plotting</w:t>
      </w:r>
      <w:r>
        <w:rPr>
          <w:rFonts w:ascii="Georgia" w:hAnsi="Georgia"/>
          <w:b/>
          <w:spacing w:val="12"/>
          <w:sz w:val="49"/>
        </w:rPr>
        <w:t xml:space="preserve"> </w:t>
      </w:r>
      <w:r>
        <w:rPr>
          <w:rFonts w:ascii="Georgia" w:hAnsi="Georgia"/>
          <w:b/>
          <w:sz w:val="49"/>
        </w:rPr>
        <w:t>the</w:t>
      </w:r>
      <w:r>
        <w:rPr>
          <w:rFonts w:ascii="Georgia" w:hAnsi="Georgia"/>
          <w:b/>
          <w:spacing w:val="13"/>
          <w:sz w:val="49"/>
        </w:rPr>
        <w:t xml:space="preserve"> </w:t>
      </w:r>
      <w:r>
        <w:rPr>
          <w:rFonts w:ascii="Georgia" w:hAnsi="Georgia"/>
          <w:b/>
          <w:sz w:val="49"/>
        </w:rPr>
        <w:t>data</w:t>
      </w:r>
    </w:p>
    <w:p>
      <w:pPr>
        <w:pStyle w:val="Normal"/>
        <w:spacing w:before="5" w:after="0"/>
        <w:rPr>
          <w:rFonts w:ascii="Georgia" w:hAnsi="Georgia" w:eastAsia="Georgia" w:cs="Georgia"/>
          <w:b/>
          <w:b/>
          <w:bCs/>
          <w:sz w:val="66"/>
          <w:szCs w:val="66"/>
        </w:rPr>
      </w:pPr>
      <w:r>
        <w:rPr>
          <w:rFonts w:eastAsia="Georgia" w:cs="Georgia" w:ascii="Georgia" w:hAnsi="Georgia"/>
          <w:b/>
          <w:bCs/>
          <w:sz w:val="66"/>
          <w:szCs w:val="66"/>
        </w:rPr>
      </w:r>
    </w:p>
    <w:p>
      <w:pPr>
        <w:pStyle w:val="TextBody"/>
        <w:spacing w:lineRule="auto" w:line="249"/>
        <w:ind w:left="101" w:right="105" w:hanging="0"/>
        <w:jc w:val="both"/>
        <w:rPr/>
      </w:pPr>
      <w:r>
        <w:rPr>
          <w:w w:val="105"/>
        </w:rPr>
        <w:t>WHAT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31"/>
          <w:w w:val="105"/>
        </w:rPr>
        <w:t xml:space="preserve"> </w:t>
      </w:r>
      <w:r>
        <w:rPr>
          <w:w w:val="105"/>
        </w:rPr>
        <w:t>use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powerful</w:t>
      </w:r>
      <w:r>
        <w:rPr>
          <w:spacing w:val="30"/>
          <w:w w:val="105"/>
        </w:rPr>
        <w:t xml:space="preserve"> </w:t>
      </w:r>
      <w:r>
        <w:rPr>
          <w:w w:val="105"/>
        </w:rPr>
        <w:t>Python</w:t>
      </w:r>
      <w:r>
        <w:rPr>
          <w:spacing w:val="31"/>
          <w:w w:val="105"/>
        </w:rPr>
        <w:t xml:space="preserve"> </w:t>
      </w:r>
      <w:r>
        <w:rPr>
          <w:w w:val="105"/>
        </w:rPr>
        <w:t>package</w:t>
      </w:r>
      <w:r>
        <w:rPr>
          <w:spacing w:val="30"/>
          <w:w w:val="105"/>
        </w:rPr>
        <w:t xml:space="preserve"> </w:t>
      </w:r>
      <w:r>
        <w:rPr>
          <w:w w:val="105"/>
        </w:rPr>
        <w:t>Matplotlib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render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publication-</w:t>
      </w:r>
      <w:r>
        <w:rPr>
          <w:w w:val="107"/>
        </w:rPr>
        <w:t xml:space="preserve"> </w:t>
      </w:r>
      <w:r>
        <w:rPr>
          <w:w w:val="105"/>
        </w:rPr>
        <w:t>quality</w:t>
      </w:r>
      <w:r>
        <w:rPr>
          <w:spacing w:val="9"/>
          <w:w w:val="105"/>
        </w:rPr>
        <w:t xml:space="preserve"> </w:t>
      </w:r>
      <w:r>
        <w:rPr>
          <w:w w:val="105"/>
        </w:rPr>
        <w:t>graph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complex</w:t>
      </w:r>
      <w:r>
        <w:rPr>
          <w:spacing w:val="10"/>
          <w:w w:val="105"/>
        </w:rPr>
        <w:t xml:space="preserve"> </w:t>
      </w:r>
      <w:r>
        <w:rPr>
          <w:w w:val="105"/>
        </w:rPr>
        <w:t>layout.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tool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WHAT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built</w:t>
      </w:r>
      <w:r>
        <w:rPr>
          <w:spacing w:val="9"/>
          <w:w w:val="105"/>
        </w:rPr>
        <w:t xml:space="preserve"> </w:t>
      </w:r>
      <w:r>
        <w:rPr>
          <w:w w:val="105"/>
        </w:rPr>
        <w:t>internally,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w w:val="96"/>
        </w:rPr>
        <w:t xml:space="preserve"> </w:t>
      </w:r>
      <w:r>
        <w:rPr>
          <w:w w:val="105"/>
        </w:rPr>
        <w:t>almost</w:t>
      </w:r>
      <w:r>
        <w:rPr>
          <w:spacing w:val="0"/>
          <w:w w:val="105"/>
        </w:rPr>
        <w:t xml:space="preserve"> </w:t>
      </w:r>
      <w:r>
        <w:rPr>
          <w:w w:val="105"/>
        </w:rPr>
        <w:t>no</w:t>
      </w:r>
      <w:r>
        <w:rPr>
          <w:spacing w:val="0"/>
          <w:w w:val="105"/>
        </w:rPr>
        <w:t xml:space="preserve"> </w:t>
      </w:r>
      <w:r>
        <w:rPr>
          <w:w w:val="105"/>
        </w:rPr>
        <w:t>graph</w:t>
      </w:r>
      <w:r>
        <w:rPr>
          <w:spacing w:val="0"/>
          <w:w w:val="105"/>
        </w:rPr>
        <w:t xml:space="preserve"> </w:t>
      </w:r>
      <w:r>
        <w:rPr>
          <w:w w:val="105"/>
        </w:rPr>
        <w:t>configuration that</w:t>
      </w:r>
      <w:r>
        <w:rPr>
          <w:spacing w:val="0"/>
          <w:w w:val="105"/>
        </w:rPr>
        <w:t xml:space="preserve"> </w:t>
      </w:r>
      <w:r>
        <w:rPr>
          <w:w w:val="105"/>
        </w:rPr>
        <w:t>can’t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done.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possibility</w:t>
      </w:r>
      <w:r>
        <w:rPr>
          <w:spacing w:val="0"/>
          <w:w w:val="105"/>
        </w:rPr>
        <w:t xml:space="preserve"> </w:t>
      </w:r>
      <w:r>
        <w:rPr>
          <w:w w:val="105"/>
        </w:rPr>
        <w:t>are</w:t>
      </w:r>
      <w:r>
        <w:rPr>
          <w:spacing w:val="0"/>
          <w:w w:val="105"/>
        </w:rPr>
        <w:t xml:space="preserve"> </w:t>
      </w:r>
      <w:r>
        <w:rPr>
          <w:w w:val="105"/>
        </w:rPr>
        <w:t>seldom</w:t>
      </w:r>
      <w:r>
        <w:rPr>
          <w:spacing w:val="0"/>
          <w:w w:val="105"/>
        </w:rPr>
        <w:t xml:space="preserve"> </w:t>
      </w:r>
      <w:r>
        <w:rPr>
          <w:w w:val="105"/>
        </w:rPr>
        <w:t>limited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UI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requires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implement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design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addition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UI.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however</w:t>
      </w:r>
      <w:r>
        <w:rPr>
          <w:w w:val="99"/>
        </w:rPr>
        <w:t xml:space="preserve"> </w:t>
      </w:r>
      <w:r>
        <w:rPr>
          <w:w w:val="105"/>
        </w:rPr>
        <w:t>very</w:t>
      </w:r>
      <w:r>
        <w:rPr>
          <w:spacing w:val="27"/>
          <w:w w:val="105"/>
        </w:rPr>
        <w:t xml:space="preserve"> </w:t>
      </w:r>
      <w:r>
        <w:rPr>
          <w:w w:val="105"/>
        </w:rPr>
        <w:t>fast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changes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7"/>
          <w:w w:val="105"/>
        </w:rPr>
        <w:t xml:space="preserve"> </w:t>
      </w:r>
      <w:r>
        <w:rPr>
          <w:w w:val="105"/>
        </w:rPr>
        <w:t>code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make</w:t>
      </w:r>
      <w:r>
        <w:rPr>
          <w:spacing w:val="27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graph</w:t>
      </w:r>
      <w:r>
        <w:rPr>
          <w:spacing w:val="27"/>
          <w:w w:val="105"/>
        </w:rPr>
        <w:t xml:space="preserve"> </w:t>
      </w:r>
      <w:r>
        <w:rPr>
          <w:w w:val="105"/>
        </w:rPr>
        <w:t>exactly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way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desired. WHAT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buitl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modular</w:t>
      </w:r>
      <w:r>
        <w:rPr>
          <w:spacing w:val="18"/>
          <w:w w:val="105"/>
        </w:rPr>
        <w:t xml:space="preserve"> </w:t>
      </w:r>
      <w:r>
        <w:rPr>
          <w:w w:val="105"/>
        </w:rPr>
        <w:t>fashion.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needed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entire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certain</w:t>
      </w:r>
      <w:r>
        <w:rPr>
          <w:spacing w:val="28"/>
          <w:w w:val="105"/>
        </w:rPr>
        <w:t xml:space="preserve"> </w:t>
      </w:r>
      <w:r>
        <w:rPr>
          <w:w w:val="105"/>
        </w:rPr>
        <w:t>feature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needed.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example,</w:t>
      </w:r>
      <w:r>
        <w:rPr>
          <w:spacing w:val="30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possible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plus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hydrograph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Module</w:t>
      </w:r>
      <w:r>
        <w:rPr>
          <w:spacing w:val="8"/>
          <w:w w:val="105"/>
        </w:rPr>
        <w:t xml:space="preserve"> </w:t>
      </w:r>
      <w:r>
        <w:rPr>
          <w:w w:val="105"/>
        </w:rPr>
        <w:t>Hydroprint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UI.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8"/>
          <w:w w:val="105"/>
        </w:rPr>
        <w:t xml:space="preserve"> </w:t>
      </w:r>
      <w:r>
        <w:rPr>
          <w:w w:val="105"/>
        </w:rPr>
        <w:t>any</w:t>
      </w:r>
      <w:r>
        <w:rPr>
          <w:spacing w:val="9"/>
          <w:w w:val="105"/>
        </w:rPr>
        <w:t xml:space="preserve"> </w:t>
      </w:r>
      <w:r>
        <w:rPr>
          <w:w w:val="105"/>
        </w:rPr>
        <w:t>idea,</w:t>
      </w:r>
      <w:r>
        <w:rPr>
          <w:spacing w:val="7"/>
          <w:w w:val="105"/>
        </w:rPr>
        <w:t xml:space="preserve"> </w:t>
      </w:r>
      <w:r>
        <w:rPr>
          <w:w w:val="105"/>
        </w:rPr>
        <w:t>suggestion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request,</w:t>
      </w:r>
      <w:r>
        <w:rPr>
          <w:spacing w:val="8"/>
          <w:w w:val="105"/>
        </w:rPr>
        <w:t xml:space="preserve"> </w:t>
      </w:r>
      <w:r>
        <w:rPr>
          <w:w w:val="105"/>
        </w:rPr>
        <w:t>please</w:t>
      </w:r>
      <w:r>
        <w:rPr>
          <w:w w:val="101"/>
        </w:rPr>
        <w:t xml:space="preserve"> </w:t>
      </w:r>
      <w:r>
        <w:rPr>
          <w:w w:val="105"/>
        </w:rPr>
        <w:t>contact</w:t>
      </w:r>
      <w:r>
        <w:rPr>
          <w:spacing w:val="7"/>
          <w:w w:val="105"/>
        </w:rPr>
        <w:t xml:space="preserve"> </w:t>
      </w:r>
      <w:r>
        <w:rPr>
          <w:w w:val="105"/>
        </w:rPr>
        <w:t>us.</w:t>
      </w:r>
      <w:r>
        <w:rPr>
          <w:spacing w:val="30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hear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you.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example,</w:t>
      </w:r>
      <w:r>
        <w:rPr>
          <w:spacing w:val="8"/>
          <w:w w:val="105"/>
        </w:rPr>
        <w:t xml:space="preserve"> </w:t>
      </w:r>
      <w:r>
        <w:rPr>
          <w:w w:val="105"/>
        </w:rPr>
        <w:t>changing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color,</w:t>
      </w:r>
      <w:r>
        <w:rPr>
          <w:spacing w:val="7"/>
          <w:w w:val="105"/>
        </w:rPr>
        <w:t xml:space="preserve"> </w:t>
      </w:r>
      <w:r>
        <w:rPr>
          <w:w w:val="105"/>
        </w:rPr>
        <w:t>adding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legend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w w:val="103"/>
        </w:rPr>
        <w:t xml:space="preserve"> </w:t>
      </w:r>
      <w:r>
        <w:rPr>
          <w:w w:val="105"/>
        </w:rPr>
        <w:t>plotting</w:t>
      </w:r>
      <w:r>
        <w:rPr>
          <w:spacing w:val="6"/>
          <w:w w:val="105"/>
        </w:rPr>
        <w:t xml:space="preserve"> </w:t>
      </w:r>
      <w:r>
        <w:rPr>
          <w:w w:val="105"/>
        </w:rPr>
        <w:t>multiple</w:t>
      </w:r>
      <w:r>
        <w:rPr>
          <w:spacing w:val="5"/>
          <w:w w:val="105"/>
        </w:rPr>
        <w:t xml:space="preserve"> </w:t>
      </w:r>
      <w:r>
        <w:rPr>
          <w:w w:val="105"/>
        </w:rPr>
        <w:t>water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level</w:t>
      </w:r>
      <w:r>
        <w:rPr>
          <w:spacing w:val="7"/>
          <w:w w:val="105"/>
        </w:rPr>
        <w:t xml:space="preserve"> </w:t>
      </w:r>
      <w:r>
        <w:rPr>
          <w:w w:val="105"/>
        </w:rPr>
        <w:t>time</w:t>
      </w:r>
      <w:r>
        <w:rPr>
          <w:spacing w:val="6"/>
          <w:w w:val="105"/>
        </w:rPr>
        <w:t xml:space="preserve"> </w:t>
      </w:r>
      <w:r>
        <w:rPr>
          <w:w w:val="105"/>
        </w:rPr>
        <w:t>series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same</w:t>
      </w:r>
      <w:r>
        <w:rPr>
          <w:spacing w:val="7"/>
          <w:w w:val="105"/>
        </w:rPr>
        <w:t xml:space="preserve"> </w:t>
      </w:r>
      <w:r>
        <w:rPr>
          <w:w w:val="105"/>
        </w:rPr>
        <w:t>graph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something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easily</w:t>
      </w:r>
      <w:r>
        <w:rPr>
          <w:spacing w:val="7"/>
          <w:w w:val="105"/>
        </w:rPr>
        <w:t xml:space="preserve"> </w:t>
      </w:r>
      <w:r>
        <w:rPr>
          <w:w w:val="105"/>
        </w:rPr>
        <w:t>achieved</w:t>
      </w:r>
      <w:r>
        <w:rPr>
          <w:spacing w:val="24"/>
          <w:w w:val="101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modifying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source</w:t>
      </w:r>
      <w:r>
        <w:rPr>
          <w:spacing w:val="18"/>
          <w:w w:val="105"/>
        </w:rPr>
        <w:t xml:space="preserve"> </w:t>
      </w:r>
      <w:r>
        <w:rPr>
          <w:w w:val="105"/>
        </w:rPr>
        <w:t>code,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lot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time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implement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good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robust</w:t>
      </w:r>
      <w:r>
        <w:rPr>
          <w:w w:val="108"/>
        </w:rPr>
        <w:t xml:space="preserve"> </w:t>
      </w:r>
      <w:r>
        <w:rPr>
          <w:w w:val="105"/>
        </w:rPr>
        <w:t>UI</w:t>
      </w:r>
      <w:r>
        <w:rPr>
          <w:spacing w:val="0"/>
          <w:w w:val="105"/>
        </w:rPr>
        <w:t xml:space="preserve"> </w:t>
      </w:r>
      <w:r>
        <w:rPr>
          <w:w w:val="105"/>
        </w:rPr>
        <w:t>design.</w:t>
      </w:r>
    </w:p>
    <w:p>
      <w:pPr>
        <w:pStyle w:val="TextBody"/>
        <w:spacing w:lineRule="auto" w:line="249"/>
        <w:ind w:left="101" w:right="151" w:firstLine="363"/>
        <w:jc w:val="both"/>
        <w:rPr/>
      </w:pPr>
      <w:r>
        <w:rPr/>
        <w:t>The</w:t>
      </w:r>
      <w:r>
        <w:rPr>
          <w:spacing w:val="27"/>
        </w:rPr>
        <w:t xml:space="preserve"> </w:t>
      </w:r>
      <w:r>
        <w:rPr/>
        <w:t>tradeoff</w:t>
      </w:r>
      <w:r>
        <w:rPr>
          <w:spacing w:val="26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packaging</w:t>
      </w:r>
      <w:r>
        <w:rPr>
          <w:spacing w:val="26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code</w:t>
      </w:r>
      <w:r>
        <w:rPr>
          <w:spacing w:val="27"/>
        </w:rPr>
        <w:t xml:space="preserve"> </w:t>
      </w:r>
      <w:r>
        <w:rPr/>
        <w:t>into</w:t>
      </w:r>
      <w:r>
        <w:rPr>
          <w:spacing w:val="27"/>
        </w:rPr>
        <w:t xml:space="preserve"> </w:t>
      </w:r>
      <w:r>
        <w:rPr/>
        <w:t>a</w:t>
      </w:r>
      <w:r>
        <w:rPr>
          <w:spacing w:val="27"/>
        </w:rPr>
        <w:t xml:space="preserve"> </w:t>
      </w:r>
      <w:r>
        <w:rPr/>
        <w:t>UI</w:t>
      </w:r>
      <w:r>
        <w:rPr>
          <w:spacing w:val="28"/>
        </w:rPr>
        <w:t xml:space="preserve"> </w:t>
      </w:r>
      <w:r>
        <w:rPr/>
        <w:t>is</w:t>
      </w:r>
      <w:r>
        <w:rPr>
          <w:spacing w:val="26"/>
        </w:rPr>
        <w:t xml:space="preserve"> </w:t>
      </w:r>
      <w:r>
        <w:rPr/>
        <w:t>that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production</w:t>
      </w:r>
      <w:r>
        <w:rPr>
          <w:spacing w:val="26"/>
        </w:rPr>
        <w:t xml:space="preserve"> </w:t>
      </w:r>
      <w:r>
        <w:rPr/>
        <w:t>of</w:t>
      </w:r>
      <w:r>
        <w:rPr>
          <w:spacing w:val="26"/>
        </w:rPr>
        <w:t xml:space="preserve"> </w:t>
      </w:r>
      <w:r>
        <w:rPr/>
        <w:t>graph</w:t>
      </w:r>
      <w:r>
        <w:rPr>
          <w:spacing w:val="27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frame</w:t>
      </w:r>
      <w:r>
        <w:rPr>
          <w:spacing w:val="28"/>
        </w:rPr>
        <w:t xml:space="preserve"> </w:t>
      </w:r>
      <w:r>
        <w:rPr/>
        <w:t>of</w:t>
      </w:r>
      <w:r>
        <w:rPr>
          <w:w w:val="92"/>
        </w:rPr>
        <w:t xml:space="preserve"> </w:t>
      </w:r>
      <w:r>
        <w:rPr/>
        <w:t>WHAT</w:t>
      </w:r>
      <w:r>
        <w:rPr>
          <w:spacing w:val="27"/>
        </w:rPr>
        <w:t xml:space="preserve"> </w:t>
      </w:r>
      <w:r>
        <w:rPr/>
        <w:t>UI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more</w:t>
      </w:r>
      <w:r>
        <w:rPr>
          <w:spacing w:val="26"/>
        </w:rPr>
        <w:t xml:space="preserve"> </w:t>
      </w:r>
      <w:r>
        <w:rPr/>
        <w:t>strict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allow</w:t>
      </w:r>
      <w:r>
        <w:rPr>
          <w:spacing w:val="27"/>
        </w:rPr>
        <w:t xml:space="preserve"> </w:t>
      </w:r>
      <w:r>
        <w:rPr/>
        <w:t>for</w:t>
      </w:r>
      <w:r>
        <w:rPr>
          <w:spacing w:val="27"/>
        </w:rPr>
        <w:t xml:space="preserve"> </w:t>
      </w:r>
      <w:r>
        <w:rPr/>
        <w:t>less</w:t>
      </w:r>
      <w:r>
        <w:rPr>
          <w:spacing w:val="26"/>
        </w:rPr>
        <w:t xml:space="preserve"> </w:t>
      </w:r>
      <w:r>
        <w:rPr/>
        <w:t>flexibility</w:t>
      </w:r>
      <w:r>
        <w:rPr>
          <w:spacing w:val="29"/>
        </w:rPr>
        <w:t xml:space="preserve"> </w:t>
      </w:r>
      <w:r>
        <w:rPr/>
        <w:t>to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user.</w:t>
      </w:r>
      <w:r>
        <w:rPr>
          <w:spacing w:val="56"/>
        </w:rPr>
        <w:t xml:space="preserve"> </w:t>
      </w:r>
      <w:r>
        <w:rPr/>
        <w:t>Neverthless,</w:t>
      </w:r>
      <w:r>
        <w:rPr>
          <w:spacing w:val="27"/>
        </w:rPr>
        <w:t xml:space="preserve"> </w:t>
      </w:r>
      <w:r>
        <w:rPr/>
        <w:t>it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still</w:t>
      </w:r>
      <w:r>
        <w:rPr>
          <w:spacing w:val="27"/>
        </w:rPr>
        <w:t xml:space="preserve"> </w:t>
      </w:r>
      <w:r>
        <w:rPr/>
        <w:t>possible</w:t>
      </w:r>
      <w:r>
        <w:rPr>
          <w:spacing w:val="26"/>
        </w:rPr>
        <w:t xml:space="preserve"> </w:t>
      </w:r>
      <w:r>
        <w:rPr/>
        <w:t>to</w:t>
      </w:r>
      <w:r>
        <w:rPr>
          <w:w w:val="109"/>
        </w:rPr>
        <w:t xml:space="preserve"> </w:t>
      </w:r>
      <w:r>
        <w:rPr/>
        <w:t>produce</w:t>
      </w:r>
      <w:r>
        <w:rPr>
          <w:spacing w:val="30"/>
        </w:rPr>
        <w:t xml:space="preserve"> </w:t>
      </w:r>
      <w:r>
        <w:rPr/>
        <w:t>very</w:t>
      </w:r>
      <w:r>
        <w:rPr>
          <w:spacing w:val="30"/>
        </w:rPr>
        <w:t xml:space="preserve"> </w:t>
      </w:r>
      <w:r>
        <w:rPr/>
        <w:t>good</w:t>
      </w:r>
      <w:r>
        <w:rPr>
          <w:spacing w:val="30"/>
        </w:rPr>
        <w:t xml:space="preserve"> </w:t>
      </w:r>
      <w:r>
        <w:rPr/>
        <w:t>graph</w:t>
      </w:r>
      <w:r>
        <w:rPr>
          <w:spacing w:val="30"/>
        </w:rPr>
        <w:t xml:space="preserve"> </w:t>
      </w:r>
      <w:r>
        <w:rPr/>
        <w:t>from</w:t>
      </w:r>
      <w:r>
        <w:rPr>
          <w:spacing w:val="3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UI</w:t>
      </w:r>
      <w:r>
        <w:rPr>
          <w:spacing w:val="30"/>
        </w:rPr>
        <w:t xml:space="preserve"> </w:t>
      </w:r>
      <w:r>
        <w:rPr/>
        <w:t>and</w:t>
      </w:r>
      <w:r>
        <w:rPr>
          <w:spacing w:val="30"/>
        </w:rPr>
        <w:t xml:space="preserve"> </w:t>
      </w:r>
      <w:r>
        <w:rPr/>
        <w:t>new</w:t>
      </w:r>
      <w:r>
        <w:rPr>
          <w:spacing w:val="30"/>
        </w:rPr>
        <w:t xml:space="preserve"> </w:t>
      </w:r>
      <w:r>
        <w:rPr/>
        <w:t>options</w:t>
      </w:r>
      <w:r>
        <w:rPr>
          <w:spacing w:val="30"/>
        </w:rPr>
        <w:t xml:space="preserve"> </w:t>
      </w:r>
      <w:r>
        <w:rPr/>
        <w:t>are</w:t>
      </w:r>
      <w:r>
        <w:rPr>
          <w:spacing w:val="30"/>
        </w:rPr>
        <w:t xml:space="preserve"> </w:t>
      </w:r>
      <w:r>
        <w:rPr/>
        <w:t>added</w:t>
      </w:r>
      <w:r>
        <w:rPr>
          <w:spacing w:val="30"/>
        </w:rPr>
        <w:t xml:space="preserve"> </w:t>
      </w:r>
      <w:r>
        <w:rPr/>
        <w:t>frequently</w:t>
      </w:r>
      <w:r>
        <w:rPr>
          <w:spacing w:val="32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program</w:t>
      </w:r>
      <w:r>
        <w:rPr>
          <w:spacing w:val="30"/>
        </w:rPr>
        <w:t xml:space="preserve"> </w:t>
      </w:r>
      <w:r>
        <w:rPr>
          <w:spacing w:val="0"/>
        </w:rPr>
        <w:t>to</w:t>
      </w:r>
      <w:r>
        <w:rPr>
          <w:spacing w:val="30"/>
        </w:rPr>
        <w:t xml:space="preserve"> </w:t>
      </w:r>
      <w:r>
        <w:rPr/>
        <w:t>add</w:t>
      </w:r>
      <w:r>
        <w:rPr>
          <w:spacing w:val="21"/>
          <w:w w:val="106"/>
        </w:rPr>
        <w:t xml:space="preserve"> </w:t>
      </w:r>
      <w:r>
        <w:rPr/>
        <w:t>more</w:t>
      </w:r>
      <w:r>
        <w:rPr>
          <w:spacing w:val="47"/>
        </w:rPr>
        <w:t xml:space="preserve"> </w:t>
      </w:r>
      <w:r>
        <w:rPr/>
        <w:t>flexibility.</w:t>
      </w:r>
    </w:p>
    <w:p>
      <w:pPr>
        <w:pStyle w:val="TextBody"/>
        <w:spacing w:lineRule="auto" w:line="249"/>
        <w:ind w:left="113" w:right="142" w:firstLine="351"/>
        <w:jc w:val="both"/>
        <w:rPr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plotting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weather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water-level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2"/>
          <w:w w:val="105"/>
        </w:rPr>
        <w:t xml:space="preserve"> </w:t>
      </w:r>
      <w:r>
        <w:rPr>
          <w:w w:val="105"/>
        </w:rPr>
        <w:t>graph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publication-quality</w:t>
      </w:r>
      <w:r>
        <w:rPr>
          <w:w w:val="108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done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 ‘‘Layout’’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tab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‘‘Hydrograph’’ (see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X).</w:t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tLeast" w:line="200"/>
        <w:ind w:left="1360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footerReference w:type="default" r:id="rId21"/>
          <w:type w:val="nextPage"/>
          <w:pgSz w:w="12240" w:h="15840"/>
          <w:pgMar w:left="1020" w:right="980" w:header="0" w:top="150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156" w:after="0"/>
        <w:ind w:left="2287" w:hanging="0"/>
        <w:rPr/>
      </w:pPr>
      <w:bookmarkStart w:id="48" w:name="_bookmark37"/>
      <w:bookmarkEnd w:id="48"/>
      <w:r>
        <w:rPr/>
        <w:t>Figure</w:t>
      </w:r>
      <w:r>
        <w:rPr>
          <w:spacing w:val="27"/>
        </w:rPr>
        <w:t xml:space="preserve"> </w:t>
      </w:r>
      <w:r>
        <w:rPr/>
        <w:t>5.1:</w:t>
      </w:r>
      <w:r>
        <w:rPr>
          <w:spacing w:val="56"/>
        </w:rPr>
        <w:t xml:space="preserve"> </w:t>
      </w:r>
      <w:r>
        <w:rPr/>
        <w:t>Mode</w:t>
      </w:r>
      <w:r>
        <w:rPr>
          <w:spacing w:val="27"/>
        </w:rPr>
        <w:t xml:space="preserve"> </w:t>
      </w:r>
      <w:r>
        <w:rPr/>
        <w:t>‘‘Layout’’</w:t>
      </w:r>
      <w:r>
        <w:rPr>
          <w:spacing w:val="26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Tab</w:t>
      </w:r>
      <w:r>
        <w:rPr>
          <w:spacing w:val="27"/>
        </w:rPr>
        <w:t xml:space="preserve"> </w:t>
      </w:r>
      <w:r>
        <w:rPr/>
        <w:t>‘‘Hydrograph’’.</w:t>
      </w:r>
    </w:p>
    <w:p>
      <w:pPr>
        <w:pStyle w:val="TextBody"/>
        <w:spacing w:lineRule="auto" w:line="249" w:before="29" w:after="0"/>
        <w:ind w:left="101" w:right="106" w:firstLine="363"/>
        <w:jc w:val="both"/>
        <w:rPr/>
      </w:pP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mode</w:t>
      </w:r>
      <w:r>
        <w:rPr>
          <w:spacing w:val="0"/>
          <w:w w:val="105"/>
        </w:rPr>
        <w:t xml:space="preserve"> </w:t>
      </w:r>
      <w:r>
        <w:rPr>
          <w:w w:val="105"/>
        </w:rPr>
        <w:t>Layout</w:t>
      </w:r>
      <w:r>
        <w:rPr>
          <w:spacing w:val="0"/>
          <w:w w:val="105"/>
        </w:rPr>
        <w:t xml:space="preserve"> </w:t>
      </w:r>
      <w:r>
        <w:rPr>
          <w:w w:val="105"/>
        </w:rPr>
        <w:t>and</w:t>
      </w:r>
      <w:r>
        <w:rPr>
          <w:spacing w:val="0"/>
          <w:w w:val="105"/>
        </w:rPr>
        <w:t xml:space="preserve"> </w:t>
      </w:r>
      <w:r>
        <w:rPr>
          <w:w w:val="105"/>
        </w:rPr>
        <w:t>Computation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shares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same</w:t>
      </w:r>
      <w:r>
        <w:rPr>
          <w:spacing w:val="0"/>
          <w:w w:val="105"/>
        </w:rPr>
        <w:t xml:space="preserve"> </w:t>
      </w:r>
      <w:r>
        <w:rPr>
          <w:w w:val="105"/>
        </w:rPr>
        <w:t>data.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0"/>
          <w:w w:val="105"/>
        </w:rPr>
        <w:t xml:space="preserve"> </w:t>
      </w:r>
      <w:r>
        <w:rPr>
          <w:w w:val="105"/>
        </w:rPr>
        <w:t>means</w:t>
      </w:r>
      <w:r>
        <w:rPr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importing</w:t>
      </w:r>
      <w:r>
        <w:rPr>
          <w:w w:val="103"/>
        </w:rPr>
        <w:t xml:space="preserve"> </w:t>
      </w:r>
      <w:r>
        <w:rPr>
          <w:w w:val="105"/>
        </w:rPr>
        <w:t>a 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or a</w:t>
      </w:r>
      <w:r>
        <w:rPr>
          <w:spacing w:val="1"/>
          <w:w w:val="105"/>
        </w:rPr>
        <w:t xml:space="preserve"> </w:t>
      </w:r>
      <w:r>
        <w:rPr>
          <w:w w:val="105"/>
        </w:rPr>
        <w:t>weather</w:t>
      </w:r>
      <w:r>
        <w:rPr>
          <w:spacing w:val="1"/>
          <w:w w:val="105"/>
        </w:rPr>
        <w:t xml:space="preserve"> </w:t>
      </w:r>
      <w:r>
        <w:rPr>
          <w:w w:val="105"/>
        </w:rPr>
        <w:t>data file</w:t>
      </w:r>
      <w:r>
        <w:rPr>
          <w:spacing w:val="2"/>
          <w:w w:val="105"/>
        </w:rPr>
        <w:t xml:space="preserve"> </w:t>
      </w:r>
      <w:r>
        <w:rPr>
          <w:w w:val="105"/>
        </w:rPr>
        <w:t>in one</w:t>
      </w:r>
      <w:r>
        <w:rPr>
          <w:spacing w:val="1"/>
          <w:w w:val="105"/>
        </w:rPr>
        <w:t xml:space="preserve"> </w:t>
      </w:r>
      <w:r>
        <w:rPr>
          <w:w w:val="105"/>
        </w:rPr>
        <w:t>mode,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affect</w:t>
      </w:r>
      <w:r>
        <w:rPr>
          <w:spacing w:val="1"/>
          <w:w w:val="105"/>
        </w:rPr>
        <w:t xml:space="preserve"> </w:t>
      </w:r>
      <w:r>
        <w:rPr>
          <w:w w:val="105"/>
        </w:rPr>
        <w:t>the content</w:t>
      </w:r>
      <w:r>
        <w:rPr>
          <w:spacing w:val="2"/>
          <w:w w:val="105"/>
        </w:rPr>
        <w:t xml:space="preserve"> </w:t>
      </w:r>
      <w:r>
        <w:rPr>
          <w:w w:val="105"/>
        </w:rPr>
        <w:t>of the</w:t>
      </w:r>
      <w:r>
        <w:rPr>
          <w:spacing w:val="1"/>
          <w:w w:val="105"/>
        </w:rPr>
        <w:t xml:space="preserve"> </w:t>
      </w:r>
      <w:r>
        <w:rPr>
          <w:w w:val="105"/>
        </w:rPr>
        <w:t>other.</w:t>
      </w:r>
      <w:r>
        <w:rPr>
          <w:spacing w:val="25"/>
          <w:w w:val="105"/>
        </w:rPr>
        <w:t xml:space="preserve"> </w:t>
      </w:r>
      <w:r>
        <w:rPr>
          <w:w w:val="105"/>
        </w:rPr>
        <w:t>Thus,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process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importing</w:t>
      </w:r>
      <w:r>
        <w:rPr>
          <w:spacing w:val="4"/>
          <w:w w:val="105"/>
        </w:rPr>
        <w:t xml:space="preserve"> </w:t>
      </w:r>
      <w:r>
        <w:rPr>
          <w:w w:val="105"/>
        </w:rPr>
        <w:t>water</w:t>
      </w:r>
      <w:r>
        <w:rPr>
          <w:spacing w:val="5"/>
          <w:w w:val="105"/>
        </w:rPr>
        <w:t xml:space="preserve"> </w:t>
      </w:r>
      <w:r>
        <w:rPr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explained</w:t>
      </w:r>
      <w:r>
        <w:rPr>
          <w:spacing w:val="6"/>
          <w:w w:val="105"/>
        </w:rPr>
        <w:t xml:space="preserve"> </w:t>
      </w:r>
      <w:r>
        <w:rPr>
          <w:w w:val="105"/>
        </w:rPr>
        <w:t>previously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section</w:t>
      </w:r>
      <w:r>
        <w:rPr>
          <w:spacing w:val="5"/>
          <w:w w:val="105"/>
        </w:rPr>
        <w:t xml:space="preserve"> </w:t>
      </w:r>
      <w:r>
        <w:rPr>
          <w:w w:val="105"/>
        </w:rPr>
        <w:t>X.</w:t>
      </w:r>
      <w:r>
        <w:rPr>
          <w:w w:val="102"/>
        </w:rPr>
        <w:t xml:space="preserve"> </w:t>
      </w: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file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loaded</w:t>
      </w:r>
      <w:r>
        <w:rPr>
          <w:spacing w:val="27"/>
          <w:w w:val="105"/>
        </w:rPr>
        <w:t xml:space="preserve"> </w:t>
      </w:r>
      <w:r>
        <w:rPr>
          <w:w w:val="105"/>
        </w:rPr>
        <w:t>into</w:t>
      </w:r>
      <w:r>
        <w:rPr>
          <w:spacing w:val="27"/>
          <w:w w:val="105"/>
        </w:rPr>
        <w:t xml:space="preserve"> </w:t>
      </w:r>
      <w:r>
        <w:rPr>
          <w:w w:val="105"/>
        </w:rPr>
        <w:t>memory,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weather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file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station</w:t>
      </w:r>
      <w:r>
        <w:rPr>
          <w:spacing w:val="27"/>
          <w:w w:val="105"/>
        </w:rPr>
        <w:t xml:space="preserve"> </w:t>
      </w:r>
      <w:r>
        <w:rPr>
          <w:w w:val="105"/>
        </w:rPr>
        <w:t>closest</w:t>
      </w:r>
      <w:r>
        <w:rPr>
          <w:w w:val="103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loaded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folder</w:t>
      </w:r>
      <w:r>
        <w:rPr>
          <w:spacing w:val="26"/>
          <w:w w:val="105"/>
        </w:rPr>
        <w:t xml:space="preserve"> </w:t>
      </w:r>
      <w:r>
        <w:rPr>
          <w:w w:val="105"/>
        </w:rPr>
        <w:t>Output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w w:val="105"/>
        </w:rPr>
        <w:t>empty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w w:val="108"/>
        </w:rPr>
        <w:t xml:space="preserve"> </w:t>
      </w:r>
      <w:r>
        <w:rPr>
          <w:w w:val="105"/>
        </w:rPr>
        <w:t>both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52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weather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loaded</w:t>
      </w:r>
      <w:r>
        <w:rPr>
          <w:spacing w:val="20"/>
          <w:w w:val="105"/>
        </w:rPr>
        <w:t xml:space="preserve"> </w:t>
      </w:r>
      <w:r>
        <w:rPr>
          <w:w w:val="105"/>
        </w:rPr>
        <w:t>before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water</w:t>
      </w:r>
      <w:r>
        <w:rPr>
          <w:spacing w:val="21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file,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w w:val="112"/>
        </w:rPr>
        <w:t xml:space="preserve"> </w:t>
      </w:r>
      <w:r>
        <w:rPr>
          <w:w w:val="105"/>
        </w:rPr>
        <w:t>weather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0"/>
          <w:w w:val="105"/>
        </w:rPr>
        <w:t xml:space="preserve"> </w:t>
      </w:r>
      <w:r>
        <w:rPr>
          <w:w w:val="105"/>
        </w:rPr>
        <w:t>series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plotted.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disable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plotting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either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weather</w:t>
      </w:r>
      <w:r>
        <w:rPr>
          <w:spacing w:val="12"/>
          <w:w w:val="105"/>
        </w:rPr>
        <w:t xml:space="preserve"> </w:t>
      </w:r>
      <w:r>
        <w:rPr>
          <w:w w:val="105"/>
        </w:rPr>
        <w:t>data</w:t>
      </w:r>
      <w:r>
        <w:rPr>
          <w:w w:val="112"/>
        </w:rPr>
        <w:t xml:space="preserve"> </w:t>
      </w:r>
      <w:r>
        <w:rPr>
          <w:w w:val="105"/>
        </w:rPr>
        <w:t>file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water-level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series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anytime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plot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dataset</w:t>
      </w:r>
      <w:r>
        <w:rPr>
          <w:spacing w:val="22"/>
          <w:w w:val="105"/>
        </w:rPr>
        <w:t xml:space="preserve"> </w:t>
      </w:r>
      <w:r>
        <w:rPr>
          <w:w w:val="105"/>
        </w:rPr>
        <w:t>alone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single</w:t>
      </w:r>
      <w:r>
        <w:rPr>
          <w:spacing w:val="30"/>
          <w:w w:val="105"/>
        </w:rPr>
        <w:t xml:space="preserve"> </w:t>
      </w:r>
      <w:r>
        <w:rPr>
          <w:w w:val="105"/>
        </w:rPr>
        <w:t>graph.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purpose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mode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explore</w:t>
      </w:r>
      <w:r>
        <w:rPr>
          <w:spacing w:val="30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data,</w:t>
      </w:r>
      <w:r>
        <w:rPr>
          <w:spacing w:val="30"/>
          <w:w w:val="105"/>
        </w:rPr>
        <w:t xml:space="preserve"> </w:t>
      </w:r>
      <w:r>
        <w:rPr>
          <w:w w:val="105"/>
        </w:rPr>
        <w:t>nor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conduct</w:t>
      </w:r>
      <w:r>
        <w:rPr>
          <w:spacing w:val="21"/>
          <w:w w:val="108"/>
        </w:rPr>
        <w:t xml:space="preserve"> </w:t>
      </w:r>
      <w:r>
        <w:rPr>
          <w:w w:val="105"/>
        </w:rPr>
        <w:t>computation,</w:t>
      </w:r>
      <w:r>
        <w:rPr>
          <w:spacing w:val="27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produce</w:t>
      </w:r>
      <w:r>
        <w:rPr>
          <w:spacing w:val="26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25"/>
          <w:w w:val="105"/>
        </w:rPr>
        <w:t xml:space="preserve"> </w:t>
      </w:r>
      <w:r>
        <w:rPr>
          <w:w w:val="105"/>
        </w:rPr>
        <w:t>graph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data.</w:t>
      </w:r>
    </w:p>
    <w:p>
      <w:pPr>
        <w:pStyle w:val="TextBody"/>
        <w:spacing w:lineRule="auto" w:line="249"/>
        <w:ind w:left="113" w:right="151" w:firstLine="351"/>
        <w:jc w:val="both"/>
        <w:rPr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tab</w:t>
      </w:r>
      <w:r>
        <w:rPr>
          <w:spacing w:val="12"/>
          <w:w w:val="105"/>
        </w:rPr>
        <w:t xml:space="preserve"> </w:t>
      </w:r>
      <w:r>
        <w:rPr>
          <w:w w:val="105"/>
        </w:rPr>
        <w:t>hydrograph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equiped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toolbar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top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right</w:t>
      </w:r>
      <w:r>
        <w:rPr>
          <w:spacing w:val="12"/>
          <w:w w:val="105"/>
        </w:rPr>
        <w:t xml:space="preserve"> </w:t>
      </w:r>
      <w:r>
        <w:rPr>
          <w:w w:val="105"/>
        </w:rPr>
        <w:t>panel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edit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graph.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design,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interactively</w:t>
      </w:r>
      <w:r>
        <w:rPr>
          <w:spacing w:val="16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graph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being</w:t>
      </w:r>
      <w:r>
        <w:rPr>
          <w:w w:val="102"/>
        </w:rPr>
        <w:t xml:space="preserve"> </w:t>
      </w:r>
      <w:r>
        <w:rPr>
          <w:w w:val="105"/>
        </w:rPr>
        <w:t>produced.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display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figure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bitmap</w:t>
      </w:r>
      <w:r>
        <w:rPr>
          <w:spacing w:val="31"/>
          <w:w w:val="105"/>
        </w:rPr>
        <w:t xml:space="preserve"> </w:t>
      </w:r>
      <w:r>
        <w:rPr>
          <w:w w:val="105"/>
        </w:rPr>
        <w:t>format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1"/>
          <w:w w:val="105"/>
        </w:rPr>
        <w:t xml:space="preserve"> </w:t>
      </w:r>
      <w:r>
        <w:rPr>
          <w:w w:val="105"/>
        </w:rPr>
        <w:t>purposes.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figure</w:t>
      </w:r>
      <w:r>
        <w:rPr>
          <w:spacing w:val="22"/>
          <w:w w:val="102"/>
        </w:rPr>
        <w:t xml:space="preserve"> </w:t>
      </w:r>
      <w:r>
        <w:rPr>
          <w:w w:val="105"/>
        </w:rPr>
        <w:t>however</w:t>
      </w:r>
      <w:r>
        <w:rPr>
          <w:spacing w:val="0"/>
          <w:w w:val="105"/>
        </w:rPr>
        <w:t xml:space="preserve"> </w:t>
      </w:r>
      <w:r>
        <w:rPr>
          <w:w w:val="105"/>
        </w:rPr>
        <w:t>when</w:t>
      </w:r>
      <w:r>
        <w:rPr>
          <w:spacing w:val="0"/>
          <w:w w:val="105"/>
        </w:rPr>
        <w:t xml:space="preserve"> </w:t>
      </w:r>
      <w:r>
        <w:rPr>
          <w:w w:val="105"/>
        </w:rPr>
        <w:t>saved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pdf</w:t>
      </w:r>
      <w:r>
        <w:rPr>
          <w:spacing w:val="0"/>
          <w:w w:val="105"/>
        </w:rPr>
        <w:t xml:space="preserve"> </w:t>
      </w:r>
      <w:r>
        <w:rPr>
          <w:w w:val="105"/>
        </w:rPr>
        <w:t>or</w:t>
      </w:r>
      <w:r>
        <w:rPr>
          <w:spacing w:val="0"/>
          <w:w w:val="105"/>
        </w:rPr>
        <w:t xml:space="preserve"> </w:t>
      </w:r>
      <w:r>
        <w:rPr>
          <w:w w:val="105"/>
        </w:rPr>
        <w:t>svg</w:t>
      </w:r>
      <w:r>
        <w:rPr>
          <w:spacing w:val="0"/>
          <w:w w:val="105"/>
        </w:rPr>
        <w:t xml:space="preserve"> </w:t>
      </w:r>
      <w:r>
        <w:rPr>
          <w:w w:val="105"/>
        </w:rPr>
        <w:t>format</w:t>
      </w:r>
      <w:r>
        <w:rPr>
          <w:spacing w:val="0"/>
          <w:w w:val="105"/>
        </w:rPr>
        <w:t xml:space="preserve"> </w:t>
      </w:r>
      <w:r>
        <w:rPr>
          <w:w w:val="105"/>
        </w:rPr>
        <w:t>will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fully</w:t>
      </w:r>
      <w:r>
        <w:rPr>
          <w:spacing w:val="0"/>
          <w:w w:val="105"/>
        </w:rPr>
        <w:t xml:space="preserve"> </w:t>
      </w:r>
      <w:r>
        <w:rPr>
          <w:w w:val="105"/>
        </w:rPr>
        <w:t>vectorial</w:t>
      </w:r>
      <w:r>
        <w:rPr>
          <w:spacing w:val="0"/>
          <w:w w:val="105"/>
        </w:rPr>
        <w:t xml:space="preserve"> </w:t>
      </w:r>
      <w:r>
        <w:rPr>
          <w:w w:val="105"/>
        </w:rPr>
        <w:t>for</w:t>
      </w:r>
      <w:r>
        <w:rPr>
          <w:spacing w:val="0"/>
          <w:w w:val="105"/>
        </w:rPr>
        <w:t xml:space="preserve"> </w:t>
      </w:r>
      <w:r>
        <w:rPr>
          <w:w w:val="105"/>
        </w:rPr>
        <w:t>publication-quality</w:t>
      </w:r>
      <w:r>
        <w:rPr>
          <w:spacing w:val="0"/>
          <w:w w:val="105"/>
        </w:rPr>
        <w:t xml:space="preserve"> work.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0"/>
          <w:w w:val="105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panned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draggin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mouse</w:t>
      </w:r>
      <w:r>
        <w:rPr>
          <w:spacing w:val="0"/>
          <w:w w:val="105"/>
        </w:rPr>
        <w:t xml:space="preserve"> </w:t>
      </w:r>
      <w:r>
        <w:rPr>
          <w:w w:val="105"/>
        </w:rPr>
        <w:t>with the</w:t>
      </w:r>
      <w:r>
        <w:rPr>
          <w:spacing w:val="0"/>
          <w:w w:val="105"/>
        </w:rPr>
        <w:t xml:space="preserve"> </w:t>
      </w:r>
      <w:r>
        <w:rPr>
          <w:w w:val="105"/>
        </w:rPr>
        <w:t>mouse</w:t>
      </w:r>
      <w:r>
        <w:rPr>
          <w:spacing w:val="0"/>
          <w:w w:val="105"/>
        </w:rPr>
        <w:t xml:space="preserve"> </w:t>
      </w:r>
      <w:r>
        <w:rPr>
          <w:w w:val="105"/>
        </w:rPr>
        <w:t>button</w:t>
      </w:r>
      <w:r>
        <w:rPr>
          <w:spacing w:val="0"/>
          <w:w w:val="105"/>
        </w:rPr>
        <w:t xml:space="preserve"> </w:t>
      </w:r>
      <w:r>
        <w:rPr>
          <w:w w:val="105"/>
        </w:rPr>
        <w:t>depressed.</w:t>
      </w:r>
      <w:r>
        <w:rPr>
          <w:spacing w:val="19"/>
          <w:w w:val="105"/>
        </w:rPr>
        <w:t xml:space="preserve"> </w:t>
      </w:r>
      <w:r>
        <w:rPr>
          <w:w w:val="105"/>
        </w:rPr>
        <w:t>Zoom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by</w:t>
      </w:r>
      <w:r>
        <w:rPr>
          <w:spacing w:val="0"/>
          <w:w w:val="105"/>
        </w:rPr>
        <w:t xml:space="preserve"> </w:t>
      </w:r>
      <w:r>
        <w:rPr>
          <w:w w:val="105"/>
        </w:rPr>
        <w:t>pressing</w:t>
      </w:r>
      <w:r>
        <w:rPr>
          <w:spacing w:val="26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Ctrl</w:t>
      </w:r>
      <w:r>
        <w:rPr>
          <w:spacing w:val="5"/>
          <w:w w:val="105"/>
        </w:rPr>
        <w:t xml:space="preserve"> </w:t>
      </w:r>
      <w:r>
        <w:rPr>
          <w:w w:val="105"/>
        </w:rPr>
        <w:t>key</w:t>
      </w:r>
      <w:r>
        <w:rPr>
          <w:spacing w:val="4"/>
          <w:w w:val="105"/>
        </w:rPr>
        <w:t xml:space="preserve"> </w:t>
      </w:r>
      <w:r>
        <w:rPr>
          <w:w w:val="105"/>
        </w:rPr>
        <w:t>while</w:t>
      </w:r>
      <w:r>
        <w:rPr>
          <w:spacing w:val="5"/>
          <w:w w:val="105"/>
        </w:rPr>
        <w:t xml:space="preserve"> </w:t>
      </w:r>
      <w:r>
        <w:rPr>
          <w:w w:val="105"/>
        </w:rPr>
        <w:t>moving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3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up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zoom</w:t>
      </w:r>
      <w:r>
        <w:rPr>
          <w:spacing w:val="5"/>
          <w:w w:val="105"/>
        </w:rPr>
        <w:t xml:space="preserve"> </w:t>
      </w:r>
      <w:r>
        <w:rPr>
          <w:w w:val="105"/>
        </w:rPr>
        <w:t>out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mouse</w:t>
      </w:r>
      <w:r>
        <w:rPr>
          <w:spacing w:val="4"/>
          <w:w w:val="105"/>
        </w:rPr>
        <w:t xml:space="preserve"> </w:t>
      </w:r>
      <w:r>
        <w:rPr>
          <w:w w:val="105"/>
        </w:rPr>
        <w:t>wheel</w:t>
      </w:r>
      <w:r>
        <w:rPr>
          <w:spacing w:val="5"/>
          <w:w w:val="105"/>
        </w:rPr>
        <w:t xml:space="preserve"> </w:t>
      </w:r>
      <w:r>
        <w:rPr>
          <w:w w:val="105"/>
        </w:rPr>
        <w:t>down.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rPr>
          <w:rFonts w:ascii="Georgia" w:hAnsi="Georgia" w:eastAsia="Georgia" w:cs="Georgia"/>
          <w:sz w:val="34"/>
          <w:szCs w:val="34"/>
        </w:rPr>
      </w:pPr>
      <w:bookmarkStart w:id="49" w:name="_bookmark38"/>
      <w:bookmarkStart w:id="50" w:name="Hydrograph_Overview"/>
      <w:bookmarkEnd w:id="49"/>
      <w:bookmarkEnd w:id="50"/>
      <w:r>
        <w:rPr>
          <w:rFonts w:ascii="Georgia" w:hAnsi="Georgia"/>
          <w:b/>
          <w:w w:val="95"/>
          <w:sz w:val="34"/>
        </w:rPr>
        <w:t>Hydrograph</w:t>
      </w:r>
      <w:r>
        <w:rPr>
          <w:rFonts w:ascii="Georgia" w:hAnsi="Georgia"/>
          <w:b/>
          <w:spacing w:val="79"/>
          <w:w w:val="95"/>
          <w:sz w:val="34"/>
        </w:rPr>
        <w:t xml:space="preserve"> </w:t>
      </w:r>
      <w:r>
        <w:rPr>
          <w:rFonts w:ascii="Georgia" w:hAnsi="Georgia"/>
          <w:b/>
          <w:w w:val="95"/>
          <w:sz w:val="34"/>
        </w:rPr>
        <w:t>Overview</w:t>
      </w:r>
    </w:p>
    <w:p>
      <w:pPr>
        <w:pStyle w:val="TextBody"/>
        <w:spacing w:lineRule="auto" w:line="249" w:before="227" w:after="0"/>
        <w:ind w:left="113" w:right="145" w:hanging="9"/>
        <w:rPr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5"/>
          <w:w w:val="105"/>
        </w:rPr>
        <w:t xml:space="preserve"> </w:t>
      </w:r>
      <w:r>
        <w:rPr>
          <w:w w:val="105"/>
        </w:rPr>
        <w:t>feature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tab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0"/>
          <w:w w:val="105"/>
        </w:rPr>
        <w:t>production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publication=quality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contains</w:t>
      </w:r>
      <w:r>
        <w:rPr>
          <w:spacing w:val="25"/>
          <w:w w:val="105"/>
        </w:rPr>
        <w:t xml:space="preserve"> </w:t>
      </w:r>
      <w:r>
        <w:rPr>
          <w:w w:val="105"/>
        </w:rPr>
        <w:t>both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water-level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time-series.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rPr>
          <w:rFonts w:ascii="Georgia" w:hAnsi="Georgia" w:eastAsia="Georgia" w:cs="Georgia"/>
          <w:sz w:val="34"/>
          <w:szCs w:val="34"/>
        </w:rPr>
      </w:pPr>
      <w:bookmarkStart w:id="51" w:name="_bookmark39"/>
      <w:bookmarkStart w:id="52" w:name="Toolbar"/>
      <w:bookmarkEnd w:id="51"/>
      <w:bookmarkEnd w:id="52"/>
      <w:r>
        <w:rPr>
          <w:rFonts w:ascii="Georgia" w:hAnsi="Georgia"/>
          <w:b/>
          <w:sz w:val="34"/>
        </w:rPr>
        <w:t>Toolbar</w:t>
      </w:r>
    </w:p>
    <w:p>
      <w:pPr>
        <w:pStyle w:val="TextBody"/>
        <w:spacing w:lineRule="auto" w:line="249" w:before="227" w:after="0"/>
        <w:ind w:left="113" w:right="145" w:hanging="9"/>
        <w:rPr/>
      </w:pP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toolbar</w:t>
      </w:r>
      <w:r>
        <w:rPr>
          <w:spacing w:val="34"/>
          <w:w w:val="105"/>
        </w:rPr>
        <w:t xml:space="preserve"> </w:t>
      </w:r>
      <w:r>
        <w:rPr>
          <w:spacing w:val="0"/>
          <w:w w:val="105"/>
        </w:rPr>
        <w:t>offers</w:t>
      </w:r>
      <w:r>
        <w:rPr>
          <w:spacing w:val="34"/>
          <w:w w:val="105"/>
        </w:rPr>
        <w:t xml:space="preserve"> </w:t>
      </w:r>
      <w:r>
        <w:rPr>
          <w:w w:val="105"/>
        </w:rPr>
        <w:t>various</w:t>
      </w:r>
      <w:r>
        <w:rPr>
          <w:spacing w:val="34"/>
          <w:w w:val="105"/>
        </w:rPr>
        <w:t xml:space="preserve"> </w:t>
      </w:r>
      <w:r>
        <w:rPr>
          <w:w w:val="105"/>
        </w:rPr>
        <w:t>tool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spacing w:val="0"/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mostly</w:t>
      </w:r>
      <w:r>
        <w:rPr>
          <w:spacing w:val="33"/>
          <w:w w:val="105"/>
        </w:rPr>
        <w:t xml:space="preserve"> </w:t>
      </w:r>
      <w:r>
        <w:rPr>
          <w:w w:val="105"/>
        </w:rPr>
        <w:t>composed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single</w:t>
      </w:r>
      <w:r>
        <w:rPr>
          <w:spacing w:val="34"/>
          <w:w w:val="105"/>
        </w:rPr>
        <w:t xml:space="preserve"> </w:t>
      </w:r>
      <w:r>
        <w:rPr>
          <w:w w:val="105"/>
        </w:rPr>
        <w:t>action</w:t>
      </w:r>
      <w:r>
        <w:rPr>
          <w:spacing w:val="34"/>
          <w:w w:val="105"/>
        </w:rPr>
        <w:t xml:space="preserve"> </w:t>
      </w:r>
      <w:r>
        <w:rPr>
          <w:w w:val="105"/>
        </w:rPr>
        <w:t>button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automatic</w:t>
      </w:r>
      <w:r>
        <w:rPr>
          <w:spacing w:val="27"/>
          <w:w w:val="110"/>
        </w:rPr>
        <w:t xml:space="preserve"> </w:t>
      </w:r>
      <w:r>
        <w:rPr>
          <w:w w:val="105"/>
        </w:rPr>
        <w:t>formating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figure.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left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right: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TextBody"/>
        <w:spacing w:lineRule="auto" w:line="249" w:before="55" w:after="0"/>
        <w:ind w:left="961" w:right="105" w:hanging="0"/>
        <w:jc w:val="both"/>
        <w:rPr/>
      </w:pP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toggle</w:t>
      </w:r>
      <w:r>
        <w:rPr>
          <w:spacing w:val="0"/>
          <w:w w:val="110"/>
        </w:rPr>
        <w:t xml:space="preserve"> </w:t>
      </w:r>
      <w:r>
        <w:rPr>
          <w:w w:val="110"/>
        </w:rPr>
        <w:t>button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used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switch</w:t>
      </w:r>
      <w:r>
        <w:rPr>
          <w:spacing w:val="0"/>
          <w:w w:val="110"/>
        </w:rPr>
        <w:t xml:space="preserve"> </w:t>
      </w:r>
      <w:r>
        <w:rPr>
          <w:w w:val="110"/>
        </w:rPr>
        <w:t>from</w:t>
      </w:r>
      <w:r>
        <w:rPr>
          <w:spacing w:val="0"/>
          <w:w w:val="110"/>
        </w:rPr>
        <w:t xml:space="preserve"> </w:t>
      </w:r>
      <w:r>
        <w:rPr>
          <w:w w:val="110"/>
        </w:rPr>
        <w:t>one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other. As</w:t>
      </w:r>
      <w:r>
        <w:rPr>
          <w:spacing w:val="0"/>
          <w:w w:val="110"/>
        </w:rPr>
        <w:t xml:space="preserve"> </w:t>
      </w:r>
      <w:r>
        <w:rPr>
          <w:w w:val="110"/>
        </w:rPr>
        <w:t>said</w:t>
      </w:r>
      <w:r>
        <w:rPr>
          <w:spacing w:val="0"/>
          <w:w w:val="110"/>
        </w:rPr>
        <w:t xml:space="preserve"> </w:t>
      </w:r>
      <w:r>
        <w:rPr>
          <w:w w:val="110"/>
        </w:rPr>
        <w:t>previously,</w:t>
      </w:r>
      <w:r>
        <w:rPr>
          <w:spacing w:val="0"/>
          <w:w w:val="110"/>
        </w:rPr>
        <w:t xml:space="preserve"> </w:t>
      </w:r>
      <w:r>
        <w:rPr>
          <w:w w:val="110"/>
        </w:rPr>
        <w:t>both</w:t>
      </w:r>
      <w:r>
        <w:rPr>
          <w:w w:val="108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shares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same</w:t>
      </w:r>
      <w:r>
        <w:rPr>
          <w:spacing w:val="0"/>
          <w:w w:val="110"/>
        </w:rPr>
        <w:t xml:space="preserve"> </w:t>
      </w:r>
      <w:r>
        <w:rPr>
          <w:w w:val="110"/>
        </w:rPr>
        <w:t>data.</w:t>
      </w:r>
      <w:r>
        <w:rPr>
          <w:spacing w:val="0"/>
          <w:w w:val="110"/>
        </w:rPr>
        <w:t xml:space="preserve"> </w:t>
      </w:r>
      <w:r>
        <w:rPr>
          <w:w w:val="110"/>
        </w:rPr>
        <w:t>Hence,</w:t>
      </w:r>
      <w:r>
        <w:rPr>
          <w:spacing w:val="0"/>
          <w:w w:val="110"/>
        </w:rPr>
        <w:t xml:space="preserve"> </w:t>
      </w:r>
      <w:r>
        <w:rPr>
          <w:w w:val="110"/>
        </w:rPr>
        <w:t>doing</w:t>
      </w:r>
      <w:r>
        <w:rPr>
          <w:spacing w:val="0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0"/>
          <w:w w:val="110"/>
        </w:rPr>
        <w:t xml:space="preserve"> </w:t>
      </w:r>
      <w:r>
        <w:rPr>
          <w:w w:val="110"/>
        </w:rPr>
        <w:t>on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dataset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”Edit”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will</w:t>
      </w:r>
      <w:r>
        <w:rPr>
          <w:w w:val="95"/>
        </w:rPr>
        <w:t xml:space="preserve"> </w:t>
      </w:r>
      <w:r>
        <w:rPr>
          <w:w w:val="110"/>
        </w:rPr>
        <w:t>impact</w:t>
      </w:r>
      <w:r>
        <w:rPr>
          <w:spacing w:val="0"/>
          <w:w w:val="110"/>
        </w:rPr>
        <w:t xml:space="preserve"> </w:t>
      </w:r>
      <w:r>
        <w:rPr>
          <w:w w:val="110"/>
        </w:rPr>
        <w:t>what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plotted </w:t>
      </w:r>
      <w:r>
        <w:rPr>
          <w:w w:val="110"/>
        </w:rPr>
        <w:t>in the</w:t>
      </w:r>
      <w:r>
        <w:rPr>
          <w:spacing w:val="0"/>
          <w:w w:val="110"/>
        </w:rPr>
        <w:t xml:space="preserve"> </w:t>
      </w:r>
      <w:r>
        <w:rPr>
          <w:w w:val="110"/>
        </w:rPr>
        <w:t>”Layout”</w:t>
      </w:r>
      <w:r>
        <w:rPr>
          <w:spacing w:val="0"/>
          <w:w w:val="110"/>
        </w:rPr>
        <w:t xml:space="preserve"> </w:t>
      </w:r>
      <w:r>
        <w:rPr>
          <w:w w:val="110"/>
        </w:rPr>
        <w:t>mode.</w:t>
      </w:r>
      <w:r>
        <w:rPr>
          <w:spacing w:val="24"/>
          <w:w w:val="110"/>
        </w:rPr>
        <w:t xml:space="preserve"> </w:t>
      </w:r>
      <w:r>
        <w:rPr>
          <w:w w:val="110"/>
        </w:rPr>
        <w:t>Alternatively,</w:t>
      </w:r>
      <w:r>
        <w:rPr>
          <w:spacing w:val="2"/>
          <w:w w:val="110"/>
        </w:rPr>
        <w:t xml:space="preserve"> </w:t>
      </w:r>
      <w:r>
        <w:rPr>
          <w:w w:val="110"/>
        </w:rPr>
        <w:t>loading</w:t>
      </w:r>
      <w:r>
        <w:rPr>
          <w:spacing w:val="0"/>
          <w:w w:val="110"/>
        </w:rPr>
        <w:t xml:space="preserve"> </w:t>
      </w:r>
      <w:r>
        <w:rPr>
          <w:w w:val="110"/>
        </w:rPr>
        <w:t>a</w:t>
      </w:r>
      <w:r>
        <w:rPr>
          <w:spacing w:val="0"/>
          <w:w w:val="110"/>
        </w:rPr>
        <w:t xml:space="preserve"> </w:t>
      </w:r>
      <w:r>
        <w:rPr>
          <w:w w:val="110"/>
        </w:rPr>
        <w:t>new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0"/>
          <w:w w:val="110"/>
        </w:rPr>
        <w:t xml:space="preserve"> </w:t>
      </w:r>
      <w:r>
        <w:rPr>
          <w:w w:val="110"/>
        </w:rPr>
        <w:t>level</w:t>
      </w:r>
      <w:r>
        <w:rPr>
          <w:spacing w:val="26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impact</w:t>
      </w:r>
      <w:r>
        <w:rPr>
          <w:spacing w:val="4"/>
          <w:w w:val="110"/>
        </w:rPr>
        <w:t xml:space="preserve"> </w:t>
      </w:r>
      <w:r>
        <w:rPr>
          <w:w w:val="110"/>
        </w:rPr>
        <w:t>both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Edit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Layout</w:t>
      </w:r>
      <w:r>
        <w:rPr>
          <w:spacing w:val="4"/>
          <w:w w:val="110"/>
        </w:rPr>
        <w:t xml:space="preserve"> </w:t>
      </w:r>
      <w:r>
        <w:rPr>
          <w:w w:val="110"/>
        </w:rPr>
        <w:t>mode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same</w:t>
      </w:r>
      <w:r>
        <w:rPr>
          <w:spacing w:val="4"/>
          <w:w w:val="110"/>
        </w:rPr>
        <w:t xml:space="preserve"> </w:t>
      </w:r>
      <w:r>
        <w:rPr>
          <w:w w:val="110"/>
        </w:rPr>
        <w:t>time.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possible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switch</w:t>
      </w:r>
      <w:r>
        <w:rPr>
          <w:spacing w:val="0"/>
          <w:w w:val="110"/>
        </w:rPr>
        <w:t xml:space="preserve"> </w:t>
      </w:r>
      <w:r>
        <w:rPr>
          <w:w w:val="110"/>
        </w:rPr>
        <w:t>from</w:t>
      </w:r>
      <w:r>
        <w:rPr>
          <w:spacing w:val="0"/>
          <w:w w:val="110"/>
        </w:rPr>
        <w:t xml:space="preserve"> one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other </w:t>
      </w:r>
      <w:r>
        <w:rPr>
          <w:w w:val="110"/>
        </w:rPr>
        <w:t>at</w:t>
      </w:r>
      <w:r>
        <w:rPr>
          <w:spacing w:val="0"/>
          <w:w w:val="110"/>
        </w:rPr>
        <w:t xml:space="preserve"> </w:t>
      </w:r>
      <w:r>
        <w:rPr>
          <w:w w:val="110"/>
        </w:rPr>
        <w:t>anytime</w:t>
      </w:r>
      <w:r>
        <w:rPr>
          <w:spacing w:val="0"/>
          <w:w w:val="110"/>
        </w:rPr>
        <w:t xml:space="preserve"> </w:t>
      </w:r>
      <w:r>
        <w:rPr>
          <w:w w:val="110"/>
        </w:rPr>
        <w:t>without</w:t>
      </w:r>
      <w:r>
        <w:rPr>
          <w:spacing w:val="0"/>
          <w:w w:val="110"/>
        </w:rPr>
        <w:t xml:space="preserve"> </w:t>
      </w:r>
      <w:r>
        <w:rPr>
          <w:w w:val="110"/>
        </w:rPr>
        <w:t>losing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work</w:t>
      </w:r>
      <w:r>
        <w:rPr>
          <w:spacing w:val="0"/>
          <w:w w:val="110"/>
        </w:rPr>
        <w:t xml:space="preserve"> </w:t>
      </w:r>
      <w:r>
        <w:rPr>
          <w:w w:val="110"/>
        </w:rPr>
        <w:t>that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progress.</w:t>
      </w:r>
      <w:r>
        <w:rPr>
          <w:spacing w:val="26"/>
          <w:w w:val="101"/>
        </w:rPr>
        <w:t xml:space="preserve"> </w:t>
      </w:r>
      <w:r>
        <w:rPr>
          <w:w w:val="110"/>
        </w:rPr>
        <w:t>Hence,</w:t>
      </w:r>
      <w:r>
        <w:rPr>
          <w:spacing w:val="0"/>
          <w:w w:val="110"/>
        </w:rPr>
        <w:t xml:space="preserve"> </w:t>
      </w:r>
      <w:r>
        <w:rPr>
          <w:w w:val="110"/>
        </w:rPr>
        <w:t>both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</w:t>
      </w:r>
      <w:r>
        <w:rPr>
          <w:w w:val="110"/>
        </w:rPr>
        <w:t>can</w:t>
      </w:r>
      <w:r>
        <w:rPr>
          <w:spacing w:val="0"/>
          <w:w w:val="110"/>
        </w:rPr>
        <w:t xml:space="preserve"> </w:t>
      </w:r>
      <w:r>
        <w:rPr>
          <w:w w:val="110"/>
        </w:rPr>
        <w:t>be</w:t>
      </w:r>
      <w:r>
        <w:rPr>
          <w:spacing w:val="0"/>
          <w:w w:val="110"/>
        </w:rPr>
        <w:t xml:space="preserve"> </w:t>
      </w:r>
      <w:r>
        <w:rPr>
          <w:w w:val="110"/>
        </w:rPr>
        <w:t>used</w:t>
      </w:r>
      <w:r>
        <w:rPr>
          <w:spacing w:val="0"/>
          <w:w w:val="110"/>
        </w:rPr>
        <w:t xml:space="preserve"> </w:t>
      </w:r>
      <w:r>
        <w:rPr>
          <w:w w:val="110"/>
        </w:rPr>
        <w:t>concurrently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edit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analyse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data.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9" w:before="55" w:after="0"/>
        <w:ind w:left="961" w:right="119" w:hanging="0"/>
        <w:jc w:val="both"/>
        <w:rPr/>
      </w:pPr>
      <w:r>
        <w:rPr>
          <w:w w:val="105"/>
        </w:rPr>
        <w:t>Allow</w:t>
      </w:r>
      <w:r>
        <w:rPr>
          <w:spacing w:val="0"/>
          <w:w w:val="105"/>
        </w:rPr>
        <w:t xml:space="preserve"> </w:t>
      </w:r>
      <w:r>
        <w:rPr>
          <w:w w:val="105"/>
        </w:rPr>
        <w:t>to</w:t>
      </w:r>
      <w:r>
        <w:rPr>
          <w:spacing w:val="0"/>
          <w:w w:val="105"/>
        </w:rPr>
        <w:t xml:space="preserve"> </w:t>
      </w:r>
      <w:r>
        <w:rPr>
          <w:w w:val="105"/>
        </w:rPr>
        <w:t>save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0"/>
          <w:w w:val="105"/>
        </w:rPr>
        <w:t xml:space="preserve"> </w:t>
      </w:r>
      <w:r>
        <w:rPr>
          <w:w w:val="105"/>
        </w:rPr>
        <w:t>current</w:t>
      </w:r>
      <w:r>
        <w:rPr>
          <w:spacing w:val="0"/>
          <w:w w:val="105"/>
        </w:rPr>
        <w:t xml:space="preserve"> hydrograph </w:t>
      </w:r>
      <w:r>
        <w:rPr>
          <w:w w:val="105"/>
        </w:rPr>
        <w:t>figure</w:t>
      </w:r>
      <w:r>
        <w:rPr>
          <w:spacing w:val="0"/>
          <w:w w:val="105"/>
        </w:rPr>
        <w:t xml:space="preserve"> </w:t>
      </w:r>
      <w:r>
        <w:rPr>
          <w:w w:val="105"/>
        </w:rPr>
        <w:t>either</w:t>
      </w:r>
      <w:r>
        <w:rPr>
          <w:spacing w:val="0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pdf</w:t>
      </w:r>
      <w:r>
        <w:rPr>
          <w:spacing w:val="0"/>
          <w:w w:val="105"/>
        </w:rPr>
        <w:t xml:space="preserve"> </w:t>
      </w:r>
      <w:r>
        <w:rPr>
          <w:w w:val="105"/>
        </w:rPr>
        <w:t>or</w:t>
      </w:r>
      <w:r>
        <w:rPr>
          <w:spacing w:val="0"/>
          <w:w w:val="105"/>
        </w:rPr>
        <w:t xml:space="preserve"> </w:t>
      </w:r>
      <w:r>
        <w:rPr>
          <w:w w:val="105"/>
        </w:rPr>
        <w:t>svg</w:t>
      </w:r>
      <w:r>
        <w:rPr>
          <w:spacing w:val="0"/>
          <w:w w:val="105"/>
        </w:rPr>
        <w:t xml:space="preserve"> </w:t>
      </w:r>
      <w:r>
        <w:rPr>
          <w:w w:val="105"/>
        </w:rPr>
        <w:t>format.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0"/>
          <w:w w:val="105"/>
        </w:rPr>
        <w:t xml:space="preserve"> </w:t>
      </w:r>
      <w:r>
        <w:rPr>
          <w:w w:val="105"/>
        </w:rPr>
        <w:t>both</w:t>
      </w:r>
      <w:r>
        <w:rPr>
          <w:spacing w:val="0"/>
          <w:w w:val="105"/>
        </w:rPr>
        <w:t xml:space="preserve"> </w:t>
      </w:r>
      <w:r>
        <w:rPr>
          <w:w w:val="105"/>
        </w:rPr>
        <w:t>format</w:t>
      </w:r>
      <w:r>
        <w:rPr>
          <w:spacing w:val="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8"/>
        </w:rPr>
        <w:t xml:space="preserve"> </w:t>
      </w:r>
      <w:r>
        <w:rPr>
          <w:w w:val="105"/>
        </w:rPr>
        <w:t>image</w:t>
      </w:r>
      <w:r>
        <w:rPr>
          <w:spacing w:val="0"/>
          <w:w w:val="105"/>
        </w:rPr>
        <w:t xml:space="preserve"> </w:t>
      </w:r>
      <w:r>
        <w:rPr>
          <w:w w:val="105"/>
        </w:rPr>
        <w:t>is saved</w:t>
      </w:r>
      <w:r>
        <w:rPr>
          <w:spacing w:val="0"/>
          <w:w w:val="105"/>
        </w:rPr>
        <w:t xml:space="preserve"> </w:t>
      </w:r>
      <w:r>
        <w:rPr>
          <w:w w:val="105"/>
        </w:rPr>
        <w:t>in a</w:t>
      </w:r>
      <w:r>
        <w:rPr>
          <w:spacing w:val="0"/>
          <w:w w:val="105"/>
        </w:rPr>
        <w:t xml:space="preserve"> </w:t>
      </w:r>
      <w:r>
        <w:rPr>
          <w:w w:val="105"/>
        </w:rPr>
        <w:t>vectorial format.</w:t>
      </w:r>
      <w:r>
        <w:rPr>
          <w:spacing w:val="24"/>
          <w:w w:val="105"/>
        </w:rPr>
        <w:t xml:space="preserve"> </w:t>
      </w:r>
      <w:r>
        <w:rPr>
          <w:w w:val="105"/>
        </w:rPr>
        <w:t>To convert the figure in a</w:t>
      </w:r>
      <w:r>
        <w:rPr>
          <w:spacing w:val="0"/>
          <w:w w:val="105"/>
        </w:rPr>
        <w:t xml:space="preserve"> </w:t>
      </w:r>
      <w:r>
        <w:rPr>
          <w:w w:val="105"/>
        </w:rPr>
        <w:t>bitmap format</w:t>
      </w:r>
      <w:r>
        <w:rPr>
          <w:spacing w:val="0"/>
          <w:w w:val="105"/>
        </w:rPr>
        <w:t xml:space="preserve"> </w:t>
      </w:r>
      <w:r>
        <w:rPr>
          <w:w w:val="105"/>
        </w:rPr>
        <w:t>such as png,</w:t>
      </w:r>
      <w:r>
        <w:rPr>
          <w:w w:val="98"/>
        </w:rPr>
        <w:t xml:space="preserve"> </w:t>
      </w:r>
      <w:r>
        <w:rPr>
          <w:w w:val="105"/>
        </w:rPr>
        <w:t>jpg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tiff,</w:t>
      </w:r>
      <w:r>
        <w:rPr>
          <w:spacing w:val="15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acrobat</w:t>
      </w:r>
      <w:r>
        <w:rPr>
          <w:spacing w:val="16"/>
          <w:w w:val="105"/>
        </w:rPr>
        <w:t xml:space="preserve"> </w:t>
      </w:r>
      <w:r>
        <w:rPr>
          <w:w w:val="105"/>
        </w:rPr>
        <w:t>adobe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very</w:t>
      </w:r>
      <w:r>
        <w:rPr>
          <w:spacing w:val="15"/>
          <w:w w:val="105"/>
        </w:rPr>
        <w:t xml:space="preserve"> </w:t>
      </w:r>
      <w:r>
        <w:rPr>
          <w:w w:val="105"/>
        </w:rPr>
        <w:t>good</w:t>
      </w:r>
      <w:r>
        <w:rPr>
          <w:spacing w:val="16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t>source</w:t>
      </w:r>
      <w:r>
        <w:rPr>
          <w:spacing w:val="16"/>
          <w:w w:val="105"/>
        </w:rPr>
        <w:t xml:space="preserve"> </w:t>
      </w:r>
      <w:r>
        <w:rPr>
          <w:w w:val="105"/>
        </w:rPr>
        <w:t>software</w:t>
      </w:r>
      <w:r>
        <w:rPr>
          <w:spacing w:val="16"/>
          <w:w w:val="105"/>
        </w:rPr>
        <w:t xml:space="preserve"> </w:t>
      </w:r>
      <w:r>
        <w:rPr>
          <w:w w:val="105"/>
        </w:rPr>
        <w:t>GIMP</w:t>
      </w:r>
      <w:r>
        <w:rPr>
          <w:w w:val="108"/>
        </w:rPr>
        <w:t xml:space="preserve"> </w:t>
      </w:r>
      <w:r>
        <w:rPr>
          <w:w w:val="105"/>
        </w:rPr>
        <w:t>can</w:t>
      </w:r>
      <w:r>
        <w:rPr>
          <w:spacing w:val="0"/>
          <w:w w:val="105"/>
        </w:rPr>
        <w:t xml:space="preserve"> </w:t>
      </w:r>
      <w:r>
        <w:rPr>
          <w:w w:val="105"/>
        </w:rPr>
        <w:t>be</w:t>
      </w:r>
      <w:r>
        <w:rPr>
          <w:spacing w:val="0"/>
          <w:w w:val="105"/>
        </w:rPr>
        <w:t xml:space="preserve"> </w:t>
      </w:r>
      <w:r>
        <w:rPr>
          <w:w w:val="105"/>
        </w:rPr>
        <w:t>used.</w:t>
      </w:r>
      <w:r>
        <w:rPr>
          <w:spacing w:val="15"/>
          <w:w w:val="105"/>
        </w:rPr>
        <w:t xml:space="preserve"> </w:t>
      </w:r>
      <w:r>
        <w:rPr>
          <w:w w:val="105"/>
        </w:rPr>
        <w:t>Inkscape</w:t>
      </w:r>
      <w:r>
        <w:rPr>
          <w:spacing w:val="0"/>
          <w:w w:val="105"/>
        </w:rPr>
        <w:t xml:space="preserve"> </w:t>
      </w:r>
      <w:r>
        <w:rPr>
          <w:w w:val="105"/>
        </w:rPr>
        <w:t>is</w:t>
      </w:r>
      <w:r>
        <w:rPr>
          <w:spacing w:val="0"/>
          <w:w w:val="105"/>
        </w:rPr>
        <w:t xml:space="preserve"> </w:t>
      </w:r>
      <w:r>
        <w:rPr>
          <w:w w:val="105"/>
        </w:rPr>
        <w:t>also</w:t>
      </w:r>
      <w:r>
        <w:rPr>
          <w:spacing w:val="0"/>
          <w:w w:val="105"/>
        </w:rPr>
        <w:t xml:space="preserve"> </w:t>
      </w:r>
      <w:r>
        <w:rPr>
          <w:w w:val="105"/>
        </w:rPr>
        <w:t>a</w:t>
      </w:r>
      <w:r>
        <w:rPr>
          <w:spacing w:val="0"/>
          <w:w w:val="105"/>
        </w:rPr>
        <w:t xml:space="preserve"> </w:t>
      </w:r>
      <w:r>
        <w:rPr>
          <w:w w:val="105"/>
        </w:rPr>
        <w:t>very</w:t>
      </w:r>
      <w:r>
        <w:rPr>
          <w:spacing w:val="0"/>
          <w:w w:val="105"/>
        </w:rPr>
        <w:t xml:space="preserve"> </w:t>
      </w:r>
      <w:r>
        <w:rPr>
          <w:w w:val="105"/>
        </w:rPr>
        <w:t>good</w:t>
      </w:r>
      <w:r>
        <w:rPr>
          <w:spacing w:val="0"/>
          <w:w w:val="105"/>
        </w:rPr>
        <w:t xml:space="preserve"> </w:t>
      </w:r>
      <w:r>
        <w:rPr>
          <w:w w:val="105"/>
        </w:rPr>
        <w:t>open</w:t>
      </w:r>
      <w:r>
        <w:rPr>
          <w:spacing w:val="0"/>
          <w:w w:val="105"/>
        </w:rPr>
        <w:t xml:space="preserve"> </w:t>
      </w:r>
      <w:r>
        <w:rPr>
          <w:w w:val="105"/>
        </w:rPr>
        <w:t>source</w:t>
      </w:r>
      <w:r>
        <w:rPr>
          <w:spacing w:val="0"/>
          <w:w w:val="105"/>
        </w:rPr>
        <w:t xml:space="preserve"> </w:t>
      </w:r>
      <w:r>
        <w:rPr>
          <w:w w:val="105"/>
        </w:rPr>
        <w:t>vectorial</w:t>
      </w:r>
      <w:r>
        <w:rPr>
          <w:spacing w:val="0"/>
          <w:w w:val="105"/>
        </w:rPr>
        <w:t xml:space="preserve"> </w:t>
      </w:r>
      <w:r>
        <w:rPr>
          <w:w w:val="105"/>
        </w:rPr>
        <w:t>image</w:t>
      </w:r>
      <w:r>
        <w:rPr>
          <w:spacing w:val="0"/>
          <w:w w:val="105"/>
        </w:rPr>
        <w:t xml:space="preserve"> </w:t>
      </w:r>
      <w:r>
        <w:rPr>
          <w:w w:val="105"/>
        </w:rPr>
        <w:t>editing</w:t>
      </w:r>
      <w:r>
        <w:rPr>
          <w:spacing w:val="0"/>
          <w:w w:val="105"/>
        </w:rPr>
        <w:t xml:space="preserve"> </w:t>
      </w:r>
      <w:r>
        <w:rPr>
          <w:w w:val="105"/>
        </w:rPr>
        <w:t>software</w:t>
      </w:r>
      <w:r>
        <w:rPr>
          <w:spacing w:val="0"/>
          <w:w w:val="105"/>
        </w:rPr>
        <w:t xml:space="preserve"> </w:t>
      </w:r>
      <w:r>
        <w:rPr>
          <w:w w:val="105"/>
        </w:rPr>
        <w:t>that</w:t>
      </w:r>
      <w:r>
        <w:rPr>
          <w:w w:val="116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both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pdf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svg</w:t>
      </w:r>
      <w:r>
        <w:rPr>
          <w:spacing w:val="11"/>
          <w:w w:val="105"/>
        </w:rPr>
        <w:t xml:space="preserve"> </w:t>
      </w:r>
      <w:r>
        <w:rPr>
          <w:w w:val="105"/>
        </w:rPr>
        <w:t>format.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9" w:before="55" w:after="0"/>
        <w:ind w:left="961" w:hanging="0"/>
        <w:rPr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mainly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debugging</w:t>
      </w:r>
      <w:r>
        <w:rPr>
          <w:spacing w:val="17"/>
          <w:w w:val="105"/>
        </w:rPr>
        <w:t xml:space="preserve"> </w:t>
      </w:r>
      <w:r>
        <w:rPr>
          <w:w w:val="105"/>
        </w:rPr>
        <w:t>purpose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spacing w:val="0"/>
          <w:w w:val="105"/>
        </w:rPr>
        <w:t>experimental</w:t>
      </w:r>
      <w:r>
        <w:rPr>
          <w:spacing w:val="17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6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fully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integrated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UI</w:t>
      </w:r>
      <w:r>
        <w:rPr>
          <w:spacing w:val="15"/>
          <w:w w:val="105"/>
        </w:rPr>
        <w:t xml:space="preserve"> </w:t>
      </w:r>
      <w:r>
        <w:rPr>
          <w:w w:val="105"/>
        </w:rPr>
        <w:t>yet.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forces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5"/>
          <w:w w:val="105"/>
        </w:rPr>
        <w:t xml:space="preserve"> </w:t>
      </w:r>
      <w:r>
        <w:rPr>
          <w:w w:val="105"/>
        </w:rPr>
        <w:t>redrawing</w:t>
      </w:r>
      <w:r>
        <w:rPr>
          <w:spacing w:val="15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hydrograph.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sectPr>
          <w:footerReference w:type="default" r:id="rId22"/>
          <w:type w:val="nextPage"/>
          <w:pgSz w:w="12240" w:h="15840"/>
          <w:pgMar w:left="1020" w:right="980" w:header="0" w:top="112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55" w:after="0"/>
        <w:ind w:left="961" w:right="151" w:hanging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2382520</wp:posOffset>
                </wp:positionH>
                <wp:positionV relativeFrom="paragraph">
                  <wp:posOffset>358140</wp:posOffset>
                </wp:positionV>
                <wp:extent cx="45720" cy="635"/>
                <wp:effectExtent l="0" t="0" r="0" b="0"/>
                <wp:wrapNone/>
                <wp:docPr id="15" name="Group 27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0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767" style="position:absolute;margin-left:187.6pt;margin-top:28.2pt;width:3.5pt;height:0pt" coordorigin="3752,564" coordsize="70,0">
                <v:line id="shape_0" from="3752,564" to="3822,564" ID="Freeform 2768" stroked="t" style="position:absolute;mso-position-horizontal-relative:page">
                  <v:stroke color="black" weight="5040" joinstyle="round" endcap="flat"/>
                  <v:fill on="false" o:detectmouseclick="t"/>
                </v:line>
              </v:group>
            </w:pict>
          </mc:Fallback>
        </mc:AlternateContent>
      </w:r>
      <w:r>
        <w:rPr/>
        <w:t>T</w:t>
      </w:r>
      <w:r>
        <w:rPr/>
        <w:t>his</w:t>
      </w:r>
      <w:r>
        <w:rPr>
          <w:spacing w:val="43"/>
        </w:rPr>
        <w:t xml:space="preserve"> </w:t>
      </w:r>
      <w:r>
        <w:rPr/>
        <w:t>button</w:t>
      </w:r>
      <w:r>
        <w:rPr>
          <w:spacing w:val="43"/>
        </w:rPr>
        <w:t xml:space="preserve"> </w:t>
      </w:r>
      <w:r>
        <w:rPr/>
        <w:t>is</w:t>
      </w:r>
      <w:r>
        <w:rPr>
          <w:spacing w:val="41"/>
        </w:rPr>
        <w:t xml:space="preserve"> </w:t>
      </w:r>
      <w:r>
        <w:rPr/>
        <w:t>used</w:t>
      </w:r>
      <w:r>
        <w:rPr>
          <w:spacing w:val="42"/>
        </w:rPr>
        <w:t xml:space="preserve"> </w:t>
      </w:r>
      <w:r>
        <w:rPr/>
        <w:t>to</w:t>
      </w:r>
      <w:r>
        <w:rPr>
          <w:spacing w:val="42"/>
        </w:rPr>
        <w:t xml:space="preserve"> </w:t>
      </w:r>
      <w:r>
        <w:rPr/>
        <w:t>save</w:t>
      </w:r>
      <w:r>
        <w:rPr>
          <w:spacing w:val="43"/>
        </w:rPr>
        <w:t xml:space="preserve"> </w:t>
      </w:r>
      <w:r>
        <w:rPr/>
        <w:t>the</w:t>
      </w:r>
      <w:r>
        <w:rPr>
          <w:spacing w:val="43"/>
        </w:rPr>
        <w:t xml:space="preserve"> </w:t>
      </w:r>
      <w:r>
        <w:rPr/>
        <w:t>current</w:t>
      </w:r>
      <w:r>
        <w:rPr>
          <w:spacing w:val="43"/>
        </w:rPr>
        <w:t xml:space="preserve"> </w:t>
      </w:r>
      <w:r>
        <w:rPr/>
        <w:t>graph</w:t>
      </w:r>
      <w:r>
        <w:rPr>
          <w:spacing w:val="43"/>
        </w:rPr>
        <w:t xml:space="preserve"> </w:t>
      </w:r>
      <w:r>
        <w:rPr/>
        <w:t>layout</w:t>
      </w:r>
      <w:r>
        <w:rPr>
          <w:spacing w:val="42"/>
        </w:rPr>
        <w:t xml:space="preserve"> </w:t>
      </w:r>
      <w:r>
        <w:rPr/>
        <w:t>for</w:t>
      </w:r>
      <w:r>
        <w:rPr>
          <w:spacing w:val="43"/>
        </w:rPr>
        <w:t xml:space="preserve"> </w:t>
      </w:r>
      <w:r>
        <w:rPr/>
        <w:t>future</w:t>
      </w:r>
      <w:r>
        <w:rPr>
          <w:spacing w:val="43"/>
        </w:rPr>
        <w:t xml:space="preserve"> </w:t>
      </w:r>
      <w:r>
        <w:rPr/>
        <w:t>uses.</w:t>
      </w:r>
      <w:r>
        <w:rPr>
          <w:spacing w:val="16"/>
        </w:rPr>
        <w:t xml:space="preserve"> </w:t>
      </w:r>
      <w:r>
        <w:rPr/>
        <w:t>The</w:t>
      </w:r>
      <w:r>
        <w:rPr>
          <w:spacing w:val="42"/>
        </w:rPr>
        <w:t xml:space="preserve"> </w:t>
      </w:r>
      <w:r>
        <w:rPr/>
        <w:t>layout</w:t>
      </w:r>
      <w:r>
        <w:rPr>
          <w:spacing w:val="42"/>
        </w:rPr>
        <w:t xml:space="preserve"> </w:t>
      </w:r>
      <w:r>
        <w:rPr/>
        <w:t>is</w:t>
      </w:r>
      <w:r>
        <w:rPr>
          <w:spacing w:val="41"/>
        </w:rPr>
        <w:t xml:space="preserve"> </w:t>
      </w:r>
      <w:r>
        <w:rPr/>
        <w:t>saved</w:t>
      </w:r>
      <w:r>
        <w:rPr>
          <w:w w:val="103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file</w:t>
      </w:r>
      <w:r>
        <w:rPr>
          <w:spacing w:val="27"/>
        </w:rPr>
        <w:t xml:space="preserve"> </w:t>
      </w:r>
      <w:r>
        <w:rPr/>
        <w:t>‘‘graph</w:t>
      </w:r>
      <w:r>
        <w:rPr>
          <w:spacing w:val="34"/>
        </w:rPr>
        <w:t xml:space="preserve"> </w:t>
      </w:r>
      <w:r>
        <w:rPr/>
        <w:t>layout.lst’’</w:t>
      </w:r>
      <w:r>
        <w:rPr>
          <w:spacing w:val="26"/>
        </w:rPr>
        <w:t xml:space="preserve"> </w:t>
      </w:r>
      <w:r>
        <w:rPr/>
        <w:t>located</w:t>
      </w:r>
      <w:r>
        <w:rPr>
          <w:spacing w:val="26"/>
        </w:rPr>
        <w:t xml:space="preserve"> </w:t>
      </w:r>
      <w:r>
        <w:rPr/>
        <w:t>in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project</w:t>
      </w:r>
      <w:r>
        <w:rPr>
          <w:spacing w:val="26"/>
        </w:rPr>
        <w:t xml:space="preserve"> </w:t>
      </w:r>
      <w:r>
        <w:rPr/>
        <w:t>folder</w:t>
      </w:r>
      <w:r>
        <w:rPr>
          <w:spacing w:val="27"/>
        </w:rPr>
        <w:t xml:space="preserve"> </w:t>
      </w:r>
      <w:r>
        <w:rPr/>
        <w:t>and</w:t>
      </w:r>
      <w:r>
        <w:rPr>
          <w:spacing w:val="27"/>
        </w:rPr>
        <w:t xml:space="preserve"> </w:t>
      </w:r>
      <w:r>
        <w:rPr/>
        <w:t>is</w:t>
      </w:r>
      <w:r>
        <w:rPr>
          <w:spacing w:val="27"/>
        </w:rPr>
        <w:t xml:space="preserve"> </w:t>
      </w:r>
      <w:r>
        <w:rPr/>
        <w:t>referenced</w:t>
      </w:r>
      <w:r>
        <w:rPr>
          <w:spacing w:val="26"/>
        </w:rPr>
        <w:t xml:space="preserve"> </w:t>
      </w:r>
      <w:r>
        <w:rPr/>
        <w:t>with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ID</w:t>
      </w:r>
      <w:r>
        <w:rPr>
          <w:spacing w:val="27"/>
        </w:rPr>
        <w:t xml:space="preserve"> </w:t>
      </w:r>
      <w:r>
        <w:rPr/>
        <w:t>of</w:t>
      </w:r>
      <w:r>
        <w:rPr>
          <w:w w:val="93"/>
        </w:rPr>
        <w:t xml:space="preserve"> </w:t>
      </w:r>
      <w:r>
        <w:rPr/>
        <w:t>the</w:t>
      </w:r>
      <w:r>
        <w:rPr>
          <w:spacing w:val="37"/>
        </w:rPr>
        <w:t xml:space="preserve"> </w:t>
      </w:r>
      <w:r>
        <w:rPr/>
        <w:t>well.</w:t>
      </w:r>
    </w:p>
    <w:p>
      <w:pPr>
        <w:pStyle w:val="TextBody"/>
        <w:spacing w:lineRule="auto" w:line="249" w:before="32" w:after="0"/>
        <w:ind w:left="961" w:right="103" w:hanging="0"/>
        <w:jc w:val="both"/>
        <w:rPr/>
      </w:pP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button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force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0"/>
          <w:w w:val="105"/>
        </w:rPr>
        <w:t>loading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0"/>
          <w:w w:val="105"/>
        </w:rPr>
        <w:t>previously</w:t>
      </w:r>
      <w:r>
        <w:rPr>
          <w:spacing w:val="17"/>
          <w:w w:val="105"/>
        </w:rPr>
        <w:t xml:space="preserve"> </w:t>
      </w:r>
      <w:r>
        <w:rPr>
          <w:w w:val="105"/>
        </w:rPr>
        <w:t>saved</w:t>
      </w:r>
      <w:r>
        <w:rPr>
          <w:spacing w:val="17"/>
          <w:w w:val="105"/>
        </w:rPr>
        <w:t xml:space="preserve"> </w:t>
      </w:r>
      <w:r>
        <w:rPr>
          <w:w w:val="105"/>
        </w:rPr>
        <w:t>layout</w:t>
      </w:r>
      <w:r>
        <w:rPr>
          <w:spacing w:val="17"/>
          <w:w w:val="105"/>
        </w:rPr>
        <w:t xml:space="preserve"> </w:t>
      </w:r>
      <w:r>
        <w:rPr>
          <w:w w:val="105"/>
        </w:rPr>
        <w:t>associated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11"/>
        </w:rPr>
        <w:t xml:space="preserve"> </w:t>
      </w:r>
      <w:r>
        <w:rPr>
          <w:w w:val="105"/>
        </w:rPr>
        <w:t>current</w:t>
      </w:r>
      <w:r>
        <w:rPr>
          <w:spacing w:val="9"/>
          <w:w w:val="105"/>
        </w:rPr>
        <w:t xml:space="preserve"> </w:t>
      </w:r>
      <w:r>
        <w:rPr>
          <w:w w:val="105"/>
        </w:rPr>
        <w:t>well.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loading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water-level</w:t>
      </w:r>
      <w:r>
        <w:rPr>
          <w:spacing w:val="10"/>
          <w:w w:val="105"/>
        </w:rPr>
        <w:t xml:space="preserve"> </w:t>
      </w:r>
      <w:r>
        <w:rPr>
          <w:w w:val="105"/>
        </w:rPr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file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memory,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automatically check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layout</w:t>
      </w:r>
      <w:r>
        <w:rPr>
          <w:spacing w:val="15"/>
          <w:w w:val="105"/>
        </w:rPr>
        <w:t xml:space="preserve"> </w:t>
      </w:r>
      <w:r>
        <w:rPr>
          <w:w w:val="105"/>
        </w:rPr>
        <w:t>already</w:t>
      </w:r>
      <w:r>
        <w:rPr>
          <w:spacing w:val="15"/>
          <w:w w:val="105"/>
        </w:rPr>
        <w:t xml:space="preserve"> </w:t>
      </w:r>
      <w:r>
        <w:rPr>
          <w:w w:val="105"/>
        </w:rPr>
        <w:t>saved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well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ask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he</w:t>
      </w:r>
      <w:r>
        <w:rPr>
          <w:spacing w:val="16"/>
          <w:w w:val="105"/>
        </w:rPr>
        <w:t xml:space="preserve"> </w:t>
      </w:r>
      <w:r>
        <w:rPr>
          <w:w w:val="105"/>
        </w:rPr>
        <w:t>wants</w:t>
      </w:r>
      <w:r>
        <w:rPr>
          <w:spacing w:val="15"/>
          <w:w w:val="105"/>
        </w:rPr>
        <w:t xml:space="preserve"> </w:t>
      </w:r>
      <w:r>
        <w:rPr>
          <w:w w:val="105"/>
        </w:rPr>
        <w:t>or not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load</w:t>
      </w:r>
      <w:r>
        <w:rPr>
          <w:spacing w:val="8"/>
          <w:w w:val="105"/>
        </w:rPr>
        <w:t xml:space="preserve"> </w:t>
      </w:r>
      <w:r>
        <w:rPr>
          <w:w w:val="105"/>
        </w:rPr>
        <w:t>it.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refuses,</w:t>
      </w:r>
      <w:r>
        <w:rPr>
          <w:spacing w:val="8"/>
          <w:w w:val="105"/>
        </w:rPr>
        <w:t xml:space="preserve"> </w:t>
      </w:r>
      <w:r>
        <w:rPr>
          <w:w w:val="105"/>
        </w:rPr>
        <w:t>WHAT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try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best</w:t>
      </w:r>
      <w:r>
        <w:rPr>
          <w:spacing w:val="8"/>
          <w:w w:val="105"/>
        </w:rPr>
        <w:t xml:space="preserve"> </w:t>
      </w:r>
      <w:r>
        <w:rPr>
          <w:w w:val="105"/>
        </w:rPr>
        <w:t>fit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automatically</w:t>
      </w:r>
      <w:r>
        <w:rPr>
          <w:w w:val="104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produce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figure.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9" w:before="55" w:after="0"/>
        <w:ind w:left="961" w:right="111" w:hanging="0"/>
        <w:jc w:val="both"/>
        <w:rPr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Best</w:t>
      </w:r>
      <w:r>
        <w:rPr>
          <w:spacing w:val="27"/>
          <w:w w:val="105"/>
        </w:rPr>
        <w:t xml:space="preserve"> </w:t>
      </w:r>
      <w:r>
        <w:rPr>
          <w:w w:val="105"/>
        </w:rPr>
        <w:t>Fit</w:t>
      </w:r>
      <w:r>
        <w:rPr>
          <w:spacing w:val="27"/>
          <w:w w:val="105"/>
        </w:rPr>
        <w:t xml:space="preserve"> </w:t>
      </w:r>
      <w:r>
        <w:rPr>
          <w:w w:val="105"/>
        </w:rPr>
        <w:t>buttons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7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force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refitting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water</w:t>
      </w:r>
      <w:r>
        <w:rPr>
          <w:spacing w:val="27"/>
          <w:w w:val="105"/>
        </w:rPr>
        <w:t xml:space="preserve"> </w:t>
      </w:r>
      <w:r>
        <w:rPr>
          <w:w w:val="105"/>
        </w:rPr>
        <w:t>level</w:t>
      </w:r>
      <w:r>
        <w:rPr>
          <w:spacing w:val="27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vertical</w:t>
      </w:r>
      <w:r>
        <w:rPr>
          <w:w w:val="107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axis</w:t>
      </w:r>
      <w:r>
        <w:rPr>
          <w:spacing w:val="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tool</w:t>
      </w:r>
      <w:r>
        <w:rPr>
          <w:spacing w:val="2"/>
          <w:w w:val="105"/>
        </w:rPr>
        <w:t xml:space="preserve"> </w:t>
      </w:r>
      <w:r>
        <w:rPr>
          <w:w w:val="105"/>
        </w:rPr>
        <w:t>does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presently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2"/>
          <w:w w:val="105"/>
        </w:rPr>
        <w:t xml:space="preserve"> </w:t>
      </w:r>
      <w:r>
        <w:rPr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w w:val="105"/>
        </w:rPr>
        <w:t>well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there</w:t>
      </w:r>
      <w:r>
        <w:rPr>
          <w:w w:val="106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aberrant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time-series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long</w:t>
      </w:r>
      <w:r>
        <w:rPr>
          <w:spacing w:val="3"/>
          <w:w w:val="105"/>
        </w:rPr>
        <w:t xml:space="preserve"> </w:t>
      </w:r>
      <w:r>
        <w:rPr>
          <w:spacing w:val="0"/>
          <w:w w:val="105"/>
        </w:rPr>
        <w:t>recuperation</w:t>
      </w:r>
      <w:r>
        <w:rPr>
          <w:spacing w:val="3"/>
          <w:w w:val="105"/>
        </w:rPr>
        <w:t xml:space="preserve"> </w:t>
      </w:r>
      <w:r>
        <w:rPr>
          <w:w w:val="105"/>
        </w:rPr>
        <w:t>curve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beginning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92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  <w:r>
        <w:rPr>
          <w:spacing w:val="7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boring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well.</w:t>
      </w:r>
    </w:p>
    <w:p>
      <w:pPr>
        <w:pStyle w:val="Normal"/>
        <w:spacing w:before="7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TextBody"/>
        <w:spacing w:lineRule="auto" w:line="249" w:before="55" w:after="0"/>
        <w:ind w:left="961" w:right="105" w:hanging="0"/>
        <w:jc w:val="both"/>
        <w:rPr/>
      </w:pP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force</w:t>
      </w:r>
      <w:r>
        <w:rPr>
          <w:spacing w:val="35"/>
          <w:w w:val="105"/>
        </w:rPr>
        <w:t xml:space="preserve"> </w:t>
      </w:r>
      <w:r>
        <w:rPr>
          <w:w w:val="105"/>
        </w:rPr>
        <w:t>WHAT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weather</w:t>
      </w:r>
      <w:r>
        <w:rPr>
          <w:spacing w:val="36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file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folder</w:t>
      </w:r>
      <w:r>
        <w:rPr>
          <w:w w:val="102"/>
        </w:rPr>
        <w:t xml:space="preserve"> </w:t>
      </w:r>
      <w:r>
        <w:rPr>
          <w:w w:val="105"/>
        </w:rPr>
        <w:t>Output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weather</w:t>
      </w:r>
      <w:r>
        <w:rPr>
          <w:spacing w:val="15"/>
          <w:w w:val="105"/>
        </w:rPr>
        <w:t xml:space="preserve"> </w:t>
      </w:r>
      <w:r>
        <w:rPr>
          <w:w w:val="105"/>
        </w:rPr>
        <w:t>station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closest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well,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load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memory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plot</w:t>
      </w:r>
      <w:r>
        <w:rPr>
          <w:w w:val="106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results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hydrograph</w:t>
      </w:r>
      <w:r>
        <w:rPr>
          <w:spacing w:val="19"/>
          <w:w w:val="105"/>
        </w:rPr>
        <w:t xml:space="preserve"> </w:t>
      </w:r>
      <w:r>
        <w:rPr>
          <w:w w:val="105"/>
        </w:rPr>
        <w:t>figure.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53" w:name="_bookmark40"/>
      <w:bookmarkStart w:id="54" w:name="Right_Panel"/>
      <w:bookmarkEnd w:id="53"/>
      <w:bookmarkEnd w:id="54"/>
      <w:r>
        <w:rPr>
          <w:rFonts w:ascii="Georgia" w:hAnsi="Georgia"/>
          <w:b/>
          <w:sz w:val="34"/>
        </w:rPr>
        <w:t>Right</w:t>
      </w:r>
      <w:r>
        <w:rPr>
          <w:rFonts w:ascii="Georgia" w:hAnsi="Georgia"/>
          <w:b/>
          <w:spacing w:val="3"/>
          <w:sz w:val="34"/>
        </w:rPr>
        <w:t xml:space="preserve"> </w:t>
      </w:r>
      <w:r>
        <w:rPr>
          <w:rFonts w:ascii="Georgia" w:hAnsi="Georgia"/>
          <w:b/>
          <w:sz w:val="34"/>
        </w:rPr>
        <w:t>Panel</w:t>
      </w:r>
    </w:p>
    <w:p>
      <w:pPr>
        <w:pStyle w:val="TextBody"/>
        <w:spacing w:lineRule="auto" w:line="249" w:before="227" w:after="0"/>
        <w:ind w:left="113" w:right="111" w:hanging="9"/>
        <w:jc w:val="both"/>
        <w:rPr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0"/>
          <w:w w:val="105"/>
        </w:rPr>
        <w:t>water</w:t>
      </w:r>
      <w:r>
        <w:rPr>
          <w:spacing w:val="19"/>
          <w:w w:val="105"/>
        </w:rPr>
        <w:t xml:space="preserve"> </w:t>
      </w:r>
      <w:r>
        <w:rPr>
          <w:w w:val="105"/>
        </w:rPr>
        <w:t>level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weather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Right</w:t>
      </w:r>
      <w:r>
        <w:rPr>
          <w:spacing w:val="19"/>
          <w:w w:val="105"/>
        </w:rPr>
        <w:t xml:space="preserve"> </w:t>
      </w:r>
      <w:r>
        <w:rPr>
          <w:w w:val="105"/>
        </w:rPr>
        <w:t>panel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shared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mode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11"/>
        </w:rPr>
        <w:t xml:space="preserve"> </w:t>
      </w:r>
      <w:r>
        <w:rPr>
          <w:w w:val="105"/>
        </w:rPr>
        <w:t>tab</w:t>
      </w:r>
      <w:r>
        <w:rPr>
          <w:spacing w:val="56"/>
          <w:w w:val="105"/>
        </w:rPr>
        <w:t xml:space="preserve"> </w:t>
      </w:r>
      <w:r>
        <w:rPr>
          <w:w w:val="105"/>
        </w:rPr>
        <w:t>hydrograph.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left" w:pos="997" w:leader="none"/>
        </w:tabs>
        <w:spacing w:before="146" w:after="0"/>
        <w:ind w:left="996" w:hanging="883"/>
        <w:jc w:val="both"/>
        <w:rPr>
          <w:rFonts w:ascii="Georgia" w:hAnsi="Georgia" w:eastAsia="Georgia" w:cs="Georgia"/>
          <w:sz w:val="34"/>
          <w:szCs w:val="34"/>
        </w:rPr>
      </w:pPr>
      <w:bookmarkStart w:id="55" w:name="_bookmark41"/>
      <w:bookmarkStart w:id="56" w:name="Water_Level_Datum"/>
      <w:bookmarkEnd w:id="55"/>
      <w:bookmarkEnd w:id="56"/>
      <w:r>
        <w:rPr>
          <w:rFonts w:ascii="Georgia" w:hAnsi="Georgia"/>
          <w:b/>
          <w:sz w:val="34"/>
        </w:rPr>
        <w:t>Water</w:t>
      </w:r>
      <w:r>
        <w:rPr>
          <w:rFonts w:ascii="Georgia" w:hAnsi="Georgia"/>
          <w:b/>
          <w:spacing w:val="1"/>
          <w:sz w:val="34"/>
        </w:rPr>
        <w:t xml:space="preserve"> </w:t>
      </w:r>
      <w:r>
        <w:rPr>
          <w:rFonts w:ascii="Georgia" w:hAnsi="Georgia"/>
          <w:b/>
          <w:sz w:val="34"/>
        </w:rPr>
        <w:t>Level</w:t>
      </w:r>
      <w:r>
        <w:rPr>
          <w:rFonts w:ascii="Georgia" w:hAnsi="Georgia"/>
          <w:b/>
          <w:spacing w:val="1"/>
          <w:sz w:val="34"/>
        </w:rPr>
        <w:t xml:space="preserve"> </w:t>
      </w:r>
      <w:r>
        <w:rPr>
          <w:rFonts w:ascii="Georgia" w:hAnsi="Georgia"/>
          <w:b/>
          <w:sz w:val="34"/>
        </w:rPr>
        <w:t>Datum</w:t>
      </w:r>
    </w:p>
    <w:p>
      <w:pPr>
        <w:pStyle w:val="TextBody"/>
        <w:spacing w:lineRule="auto" w:line="249" w:before="227" w:after="0"/>
        <w:ind w:left="113" w:right="111" w:hanging="0"/>
        <w:jc w:val="both"/>
        <w:rPr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31"/>
          <w:w w:val="105"/>
        </w:rPr>
        <w:t xml:space="preserve"> </w:t>
      </w:r>
      <w:r>
        <w:rPr>
          <w:w w:val="105"/>
        </w:rPr>
        <w:t>value</w:t>
      </w:r>
      <w:r>
        <w:rPr>
          <w:spacing w:val="30"/>
          <w:w w:val="105"/>
        </w:rPr>
        <w:t xml:space="preserve"> </w:t>
      </w:r>
      <w:r>
        <w:rPr>
          <w:spacing w:val="0"/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altitude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ground</w:t>
      </w:r>
      <w:r>
        <w:rPr>
          <w:spacing w:val="31"/>
          <w:w w:val="105"/>
        </w:rPr>
        <w:t xml:space="preserve"> </w:t>
      </w:r>
      <w:r>
        <w:rPr>
          <w:w w:val="105"/>
        </w:rPr>
        <w:t>surface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well</w:t>
      </w:r>
      <w:r>
        <w:rPr>
          <w:spacing w:val="30"/>
          <w:w w:val="105"/>
        </w:rPr>
        <w:t xml:space="preserve"> </w:t>
      </w:r>
      <w:r>
        <w:rPr>
          <w:w w:val="105"/>
        </w:rPr>
        <w:t>location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spacing w:val="0"/>
          <w:w w:val="105"/>
        </w:rPr>
        <w:t>provided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12"/>
        </w:rPr>
        <w:t xml:space="preserve"> </w:t>
      </w:r>
      <w:r>
        <w:rPr>
          <w:w w:val="105"/>
        </w:rPr>
        <w:t>header 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input</w:t>
      </w:r>
      <w:r>
        <w:rPr>
          <w:spacing w:val="2"/>
          <w:w w:val="105"/>
        </w:rPr>
        <w:t xml:space="preserve"> </w:t>
      </w:r>
      <w:r>
        <w:rPr>
          <w:w w:val="105"/>
        </w:rPr>
        <w:t>file,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switch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datum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2"/>
          <w:w w:val="105"/>
        </w:rPr>
        <w:t xml:space="preserve"> </w:t>
      </w:r>
      <w:r>
        <w:rPr>
          <w:w w:val="105"/>
        </w:rPr>
        <w:t>plotting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w w:val="108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r>
        <w:rPr>
          <w:w w:val="105"/>
        </w:rPr>
        <w:t>Below</w:t>
      </w:r>
      <w:r>
        <w:rPr>
          <w:spacing w:val="6"/>
          <w:w w:val="105"/>
        </w:rPr>
        <w:t xml:space="preserve"> </w:t>
      </w:r>
      <w:r>
        <w:rPr>
          <w:w w:val="105"/>
        </w:rPr>
        <w:t>Ground</w:t>
      </w:r>
      <w:r>
        <w:rPr>
          <w:spacing w:val="5"/>
          <w:w w:val="105"/>
        </w:rPr>
        <w:t xml:space="preserve"> </w:t>
      </w:r>
      <w:r>
        <w:rPr>
          <w:w w:val="105"/>
        </w:rPr>
        <w:t>Surface</w:t>
      </w:r>
      <w:r>
        <w:rPr>
          <w:spacing w:val="5"/>
          <w:w w:val="105"/>
        </w:rPr>
        <w:t xml:space="preserve"> </w:t>
      </w:r>
      <w:r>
        <w:rPr>
          <w:w w:val="105"/>
        </w:rPr>
        <w:t>(mbgs)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Meters</w:t>
      </w:r>
      <w:r>
        <w:rPr>
          <w:spacing w:val="5"/>
          <w:w w:val="105"/>
        </w:rPr>
        <w:t xml:space="preserve"> </w:t>
      </w:r>
      <w:r>
        <w:rPr>
          <w:w w:val="105"/>
        </w:rPr>
        <w:t>Above</w:t>
      </w:r>
      <w:r>
        <w:rPr>
          <w:spacing w:val="6"/>
          <w:w w:val="105"/>
        </w:rPr>
        <w:t xml:space="preserve"> </w:t>
      </w:r>
      <w:r>
        <w:rPr>
          <w:w w:val="105"/>
        </w:rPr>
        <w:t>Sea</w:t>
      </w:r>
      <w:r>
        <w:rPr>
          <w:spacing w:val="4"/>
          <w:w w:val="105"/>
        </w:rPr>
        <w:t xml:space="preserve"> </w:t>
      </w:r>
      <w:r>
        <w:rPr>
          <w:w w:val="105"/>
        </w:rPr>
        <w:t>Level</w:t>
      </w:r>
      <w:r>
        <w:rPr>
          <w:spacing w:val="6"/>
          <w:w w:val="105"/>
        </w:rPr>
        <w:t xml:space="preserve"> </w:t>
      </w:r>
      <w:r>
        <w:rPr>
          <w:w w:val="105"/>
        </w:rPr>
        <w:t>(masl).</w:t>
      </w:r>
    </w:p>
    <w:p>
      <w:pPr>
        <w:pStyle w:val="TextBody"/>
        <w:spacing w:lineRule="auto" w:line="249"/>
        <w:ind w:left="105" w:right="106" w:firstLine="359"/>
        <w:jc w:val="both"/>
        <w:rPr/>
      </w:pP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computation</w:t>
      </w:r>
      <w:r>
        <w:rPr>
          <w:spacing w:val="0"/>
          <w:w w:val="110"/>
        </w:rPr>
        <w:t xml:space="preserve"> </w:t>
      </w:r>
      <w:r>
        <w:rPr>
          <w:w w:val="110"/>
        </w:rPr>
        <w:t>mode</w:t>
      </w:r>
      <w:r>
        <w:rPr>
          <w:spacing w:val="0"/>
          <w:w w:val="110"/>
        </w:rPr>
        <w:t xml:space="preserve"> however, </w:t>
      </w:r>
      <w:r>
        <w:rPr>
          <w:w w:val="110"/>
        </w:rPr>
        <w:t>data</w:t>
      </w:r>
      <w:r>
        <w:rPr>
          <w:spacing w:val="0"/>
          <w:w w:val="110"/>
        </w:rPr>
        <w:t xml:space="preserve"> </w:t>
      </w:r>
      <w:r>
        <w:rPr>
          <w:w w:val="110"/>
        </w:rPr>
        <w:t>are</w:t>
      </w:r>
      <w:r>
        <w:rPr>
          <w:spacing w:val="0"/>
          <w:w w:val="110"/>
        </w:rPr>
        <w:t xml:space="preserve"> </w:t>
      </w:r>
      <w:r>
        <w:rPr>
          <w:w w:val="110"/>
        </w:rPr>
        <w:t>always</w:t>
      </w:r>
      <w:r>
        <w:rPr>
          <w:spacing w:val="0"/>
          <w:w w:val="110"/>
        </w:rPr>
        <w:t xml:space="preserve"> </w:t>
      </w:r>
      <w:r>
        <w:rPr>
          <w:w w:val="110"/>
        </w:rPr>
        <w:t>displayed</w:t>
      </w:r>
      <w:r>
        <w:rPr>
          <w:spacing w:val="0"/>
          <w:w w:val="110"/>
        </w:rPr>
        <w:t xml:space="preserve"> </w:t>
      </w:r>
      <w:r>
        <w:rPr>
          <w:w w:val="110"/>
        </w:rPr>
        <w:t>as</w:t>
      </w:r>
      <w:r>
        <w:rPr>
          <w:spacing w:val="0"/>
          <w:w w:val="110"/>
        </w:rPr>
        <w:t xml:space="preserve"> </w:t>
      </w:r>
      <w:r>
        <w:rPr>
          <w:w w:val="110"/>
        </w:rPr>
        <w:t>meter</w:t>
      </w:r>
      <w:r>
        <w:rPr>
          <w:spacing w:val="0"/>
          <w:w w:val="110"/>
        </w:rPr>
        <w:t xml:space="preserve"> </w:t>
      </w:r>
      <w:r>
        <w:rPr>
          <w:w w:val="110"/>
        </w:rPr>
        <w:t>above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surface,</w:t>
      </w:r>
      <w:r>
        <w:rPr>
          <w:spacing w:val="0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05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values</w:t>
      </w:r>
      <w:r>
        <w:rPr>
          <w:spacing w:val="0"/>
          <w:w w:val="110"/>
        </w:rPr>
        <w:t xml:space="preserve"> </w:t>
      </w:r>
      <w:r>
        <w:rPr>
          <w:w w:val="110"/>
        </w:rPr>
        <w:t>positive</w:t>
      </w:r>
      <w:r>
        <w:rPr>
          <w:spacing w:val="0"/>
          <w:w w:val="110"/>
        </w:rPr>
        <w:t xml:space="preserve"> </w:t>
      </w:r>
      <w:r>
        <w:rPr>
          <w:w w:val="110"/>
        </w:rPr>
        <w:t>when</w:t>
      </w:r>
      <w:r>
        <w:rPr>
          <w:spacing w:val="0"/>
          <w:w w:val="110"/>
        </w:rPr>
        <w:t xml:space="preserve"> </w:t>
      </w:r>
      <w:r>
        <w:rPr>
          <w:w w:val="110"/>
        </w:rPr>
        <w:t>above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negative</w:t>
      </w:r>
      <w:r>
        <w:rPr>
          <w:spacing w:val="0"/>
          <w:w w:val="110"/>
        </w:rPr>
        <w:t xml:space="preserve"> </w:t>
      </w:r>
      <w:r>
        <w:rPr>
          <w:w w:val="110"/>
        </w:rPr>
        <w:t>when</w:t>
      </w:r>
      <w:r>
        <w:rPr>
          <w:spacing w:val="0"/>
          <w:w w:val="110"/>
        </w:rPr>
        <w:t xml:space="preserve"> </w:t>
      </w:r>
      <w:r>
        <w:rPr>
          <w:w w:val="110"/>
        </w:rPr>
        <w:t>below.</w:t>
      </w:r>
      <w:r>
        <w:rPr>
          <w:spacing w:val="0"/>
          <w:w w:val="110"/>
        </w:rPr>
        <w:t xml:space="preserve"> </w:t>
      </w:r>
      <w:r>
        <w:rPr>
          <w:w w:val="110"/>
        </w:rPr>
        <w:t>Displaying</w:t>
      </w:r>
      <w:r>
        <w:rPr>
          <w:spacing w:val="0"/>
          <w:w w:val="110"/>
        </w:rPr>
        <w:t xml:space="preserve"> </w:t>
      </w:r>
      <w:r>
        <w:rPr>
          <w:w w:val="110"/>
        </w:rPr>
        <w:t>water-level</w:t>
      </w:r>
      <w:r>
        <w:rPr>
          <w:w w:val="104"/>
        </w:rPr>
        <w:t xml:space="preserve"> </w:t>
      </w:r>
      <w:r>
        <w:rPr>
          <w:w w:val="110"/>
        </w:rPr>
        <w:t>time-series</w:t>
      </w:r>
      <w:r>
        <w:rPr>
          <w:spacing w:val="0"/>
          <w:w w:val="110"/>
        </w:rPr>
        <w:t xml:space="preserve"> </w:t>
      </w:r>
      <w:r>
        <w:rPr>
          <w:w w:val="110"/>
        </w:rPr>
        <w:t>relative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is</w:t>
      </w:r>
      <w:r>
        <w:rPr>
          <w:spacing w:val="0"/>
          <w:w w:val="110"/>
        </w:rPr>
        <w:t xml:space="preserve"> </w:t>
      </w:r>
      <w:r>
        <w:rPr>
          <w:w w:val="110"/>
        </w:rPr>
        <w:t>much</w:t>
      </w:r>
      <w:r>
        <w:rPr>
          <w:spacing w:val="0"/>
          <w:w w:val="110"/>
        </w:rPr>
        <w:t xml:space="preserve"> </w:t>
      </w:r>
      <w:r>
        <w:rPr>
          <w:w w:val="110"/>
        </w:rPr>
        <w:t>more</w:t>
      </w:r>
      <w:r>
        <w:rPr>
          <w:spacing w:val="0"/>
          <w:w w:val="110"/>
        </w:rPr>
        <w:t xml:space="preserve"> </w:t>
      </w:r>
      <w:r>
        <w:rPr>
          <w:w w:val="110"/>
        </w:rPr>
        <w:t>useful</w:t>
      </w:r>
      <w:r>
        <w:rPr>
          <w:spacing w:val="0"/>
          <w:w w:val="110"/>
        </w:rPr>
        <w:t xml:space="preserve"> </w:t>
      </w:r>
      <w:r>
        <w:rPr>
          <w:w w:val="110"/>
        </w:rPr>
        <w:t>than</w:t>
      </w:r>
      <w:r>
        <w:rPr>
          <w:spacing w:val="0"/>
          <w:w w:val="110"/>
        </w:rPr>
        <w:t xml:space="preserve"> </w:t>
      </w:r>
      <w:r>
        <w:rPr>
          <w:w w:val="110"/>
        </w:rPr>
        <w:t>relative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</w:t>
      </w:r>
      <w:r>
        <w:rPr>
          <w:w w:val="110"/>
        </w:rPr>
        <w:t>mean</w:t>
      </w:r>
      <w:r>
        <w:rPr>
          <w:spacing w:val="0"/>
          <w:w w:val="110"/>
        </w:rPr>
        <w:t xml:space="preserve"> </w:t>
      </w:r>
      <w:r>
        <w:rPr>
          <w:w w:val="110"/>
        </w:rPr>
        <w:t>sea</w:t>
      </w:r>
      <w:r>
        <w:rPr>
          <w:spacing w:val="0"/>
          <w:w w:val="110"/>
        </w:rPr>
        <w:t xml:space="preserve"> </w:t>
      </w:r>
      <w:r>
        <w:rPr>
          <w:w w:val="110"/>
        </w:rPr>
        <w:t>level</w:t>
      </w:r>
      <w:r>
        <w:rPr>
          <w:spacing w:val="0"/>
          <w:w w:val="110"/>
        </w:rPr>
        <w:t xml:space="preserve"> </w:t>
      </w:r>
      <w:r>
        <w:rPr>
          <w:w w:val="110"/>
        </w:rPr>
        <w:t>or</w:t>
      </w:r>
      <w:r>
        <w:rPr>
          <w:w w:val="105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height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water</w:t>
      </w:r>
      <w:r>
        <w:rPr>
          <w:spacing w:val="3"/>
          <w:w w:val="110"/>
        </w:rPr>
        <w:t xml:space="preserve"> </w:t>
      </w:r>
      <w:r>
        <w:rPr>
          <w:w w:val="110"/>
        </w:rPr>
        <w:t>column</w:t>
      </w:r>
      <w:r>
        <w:rPr>
          <w:spacing w:val="2"/>
          <w:w w:val="110"/>
        </w:rPr>
        <w:t xml:space="preserve"> </w:t>
      </w:r>
      <w:r>
        <w:rPr>
          <w:w w:val="110"/>
        </w:rPr>
        <w:t>above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instrument.By</w:t>
      </w:r>
      <w:r>
        <w:rPr>
          <w:spacing w:val="2"/>
          <w:w w:val="110"/>
        </w:rPr>
        <w:t xml:space="preserve"> </w:t>
      </w:r>
      <w:r>
        <w:rPr>
          <w:w w:val="110"/>
        </w:rPr>
        <w:t>displaying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relative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ground</w:t>
      </w:r>
      <w:r>
        <w:rPr>
          <w:spacing w:val="1"/>
          <w:w w:val="110"/>
        </w:rPr>
        <w:t xml:space="preserve"> </w:t>
      </w:r>
      <w:r>
        <w:rPr>
          <w:w w:val="110"/>
        </w:rPr>
        <w:t>surface,</w:t>
      </w:r>
      <w:r>
        <w:rPr>
          <w:spacing w:val="1"/>
          <w:w w:val="110"/>
        </w:rPr>
        <w:t xml:space="preserve"> </w:t>
      </w:r>
      <w:r>
        <w:rPr>
          <w:w w:val="110"/>
        </w:rPr>
        <w:t>it is</w:t>
      </w:r>
      <w:r>
        <w:rPr>
          <w:spacing w:val="1"/>
          <w:w w:val="110"/>
        </w:rPr>
        <w:t xml:space="preserve"> </w:t>
      </w:r>
      <w:r>
        <w:rPr>
          <w:w w:val="110"/>
        </w:rPr>
        <w:t>easy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see the</w:t>
      </w:r>
      <w:r>
        <w:rPr>
          <w:spacing w:val="2"/>
          <w:w w:val="110"/>
        </w:rPr>
        <w:t xml:space="preserve"> </w:t>
      </w:r>
      <w:r>
        <w:rPr>
          <w:w w:val="110"/>
        </w:rPr>
        <w:t>width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</w:t>
      </w:r>
      <w:r>
        <w:rPr>
          <w:spacing w:val="1"/>
          <w:w w:val="110"/>
        </w:rPr>
        <w:t xml:space="preserve"> </w:t>
      </w:r>
      <w:r>
        <w:rPr>
          <w:w w:val="110"/>
        </w:rPr>
        <w:t>zone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has to</w:t>
      </w:r>
      <w:r>
        <w:rPr>
          <w:spacing w:val="2"/>
          <w:w w:val="110"/>
        </w:rPr>
        <w:t xml:space="preserve"> </w:t>
      </w:r>
      <w:r>
        <w:rPr>
          <w:w w:val="110"/>
        </w:rPr>
        <w:t>pass through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w w:val="113"/>
        </w:rPr>
        <w:t xml:space="preserve"> </w:t>
      </w:r>
      <w:r>
        <w:rPr>
          <w:w w:val="110"/>
        </w:rPr>
        <w:t>attained the</w:t>
      </w:r>
      <w:r>
        <w:rPr>
          <w:spacing w:val="1"/>
          <w:w w:val="110"/>
        </w:rPr>
        <w:t xml:space="preserve"> </w:t>
      </w:r>
      <w:r>
        <w:rPr>
          <w:spacing w:val="0"/>
          <w:w w:val="110"/>
        </w:rPr>
        <w:t>water</w:t>
      </w:r>
      <w:r>
        <w:rPr>
          <w:spacing w:val="1"/>
          <w:w w:val="110"/>
        </w:rPr>
        <w:t xml:space="preserve"> </w:t>
      </w:r>
      <w:r>
        <w:rPr>
          <w:w w:val="110"/>
        </w:rPr>
        <w:t>table</w:t>
      </w:r>
      <w:r>
        <w:rPr>
          <w:spacing w:val="1"/>
          <w:w w:val="110"/>
        </w:rPr>
        <w:t xml:space="preserve"> </w:t>
      </w:r>
      <w:r>
        <w:rPr>
          <w:w w:val="110"/>
        </w:rPr>
        <w:t>and become groundwater</w:t>
      </w:r>
      <w:r>
        <w:rPr>
          <w:spacing w:val="1"/>
          <w:w w:val="110"/>
        </w:rPr>
        <w:t xml:space="preserve"> </w:t>
      </w:r>
      <w:r>
        <w:rPr>
          <w:w w:val="110"/>
        </w:rPr>
        <w:t>recharge.</w:t>
      </w:r>
      <w:r>
        <w:rPr>
          <w:spacing w:val="23"/>
          <w:w w:val="110"/>
        </w:rPr>
        <w:t xml:space="preserve"> </w:t>
      </w:r>
      <w:r>
        <w:rPr>
          <w:w w:val="110"/>
        </w:rPr>
        <w:t>Depth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unsaturated zone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1"/>
        </w:rPr>
        <w:t xml:space="preserve"> </w:t>
      </w:r>
      <w:r>
        <w:rPr>
          <w:w w:val="110"/>
        </w:rPr>
        <w:t>major</w:t>
      </w:r>
      <w:r>
        <w:rPr>
          <w:spacing w:val="0"/>
          <w:w w:val="110"/>
        </w:rPr>
        <w:t xml:space="preserve"> </w:t>
      </w:r>
      <w:r>
        <w:rPr>
          <w:w w:val="110"/>
        </w:rPr>
        <w:t>factor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delai</w:t>
      </w:r>
      <w:r>
        <w:rPr>
          <w:spacing w:val="0"/>
          <w:w w:val="110"/>
        </w:rPr>
        <w:t xml:space="preserve"> </w:t>
      </w:r>
      <w:r>
        <w:rPr>
          <w:w w:val="110"/>
        </w:rPr>
        <w:t>between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response</w:t>
      </w:r>
      <w:r>
        <w:rPr>
          <w:spacing w:val="0"/>
          <w:w w:val="110"/>
        </w:rPr>
        <w:t xml:space="preserve">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0"/>
          <w:w w:val="110"/>
        </w:rPr>
        <w:t xml:space="preserve"> </w:t>
      </w:r>
      <w:r>
        <w:rPr>
          <w:w w:val="110"/>
        </w:rPr>
        <w:t>table</w:t>
      </w:r>
      <w:r>
        <w:rPr>
          <w:spacing w:val="0"/>
          <w:w w:val="110"/>
        </w:rPr>
        <w:t xml:space="preserve"> </w:t>
      </w:r>
      <w:r>
        <w:rPr>
          <w:w w:val="110"/>
        </w:rPr>
        <w:t>to</w:t>
      </w:r>
      <w:r>
        <w:rPr>
          <w:spacing w:val="0"/>
          <w:w w:val="110"/>
        </w:rPr>
        <w:t xml:space="preserve"> precipitation </w:t>
      </w:r>
      <w:r>
        <w:rPr>
          <w:w w:val="110"/>
        </w:rPr>
        <w:t>or</w:t>
      </w:r>
      <w:r>
        <w:rPr>
          <w:spacing w:val="0"/>
          <w:w w:val="110"/>
        </w:rPr>
        <w:t xml:space="preserve"> </w:t>
      </w:r>
      <w:r>
        <w:rPr>
          <w:w w:val="110"/>
        </w:rPr>
        <w:t>snowmelt</w:t>
      </w:r>
      <w:r>
        <w:rPr>
          <w:spacing w:val="0"/>
          <w:w w:val="110"/>
        </w:rPr>
        <w:t xml:space="preserve"> </w:t>
      </w:r>
      <w:r>
        <w:rPr>
          <w:w w:val="110"/>
        </w:rPr>
        <w:t>event</w:t>
      </w:r>
      <w:r>
        <w:rPr>
          <w:spacing w:val="24"/>
          <w:w w:val="104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</w:t>
      </w:r>
      <w:r>
        <w:rPr>
          <w:w w:val="110"/>
        </w:rPr>
        <w:t>it</w:t>
      </w:r>
      <w:r>
        <w:rPr>
          <w:spacing w:val="0"/>
          <w:w w:val="110"/>
        </w:rPr>
        <w:t xml:space="preserve"> </w:t>
      </w:r>
      <w:r>
        <w:rPr>
          <w:w w:val="110"/>
        </w:rPr>
        <w:t>also</w:t>
      </w:r>
      <w:r>
        <w:rPr>
          <w:spacing w:val="0"/>
          <w:w w:val="110"/>
        </w:rPr>
        <w:t xml:space="preserve"> </w:t>
      </w:r>
      <w:r>
        <w:rPr>
          <w:w w:val="110"/>
        </w:rPr>
        <w:t>play</w:t>
      </w:r>
      <w:r>
        <w:rPr>
          <w:spacing w:val="0"/>
          <w:w w:val="110"/>
        </w:rPr>
        <w:t xml:space="preserve"> </w:t>
      </w:r>
      <w:r>
        <w:rPr>
          <w:w w:val="110"/>
        </w:rPr>
        <w:t>a</w:t>
      </w:r>
      <w:r>
        <w:rPr>
          <w:spacing w:val="0"/>
          <w:w w:val="110"/>
        </w:rPr>
        <w:t xml:space="preserve"> </w:t>
      </w:r>
      <w:r>
        <w:rPr>
          <w:w w:val="110"/>
        </w:rPr>
        <w:t>role</w:t>
      </w:r>
      <w:r>
        <w:rPr>
          <w:spacing w:val="0"/>
          <w:w w:val="110"/>
        </w:rPr>
        <w:t xml:space="preserve"> </w:t>
      </w:r>
      <w:r>
        <w:rPr>
          <w:w w:val="110"/>
        </w:rPr>
        <w:t>in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attenuation</w:t>
      </w:r>
      <w:r>
        <w:rPr>
          <w:spacing w:val="0"/>
          <w:w w:val="110"/>
        </w:rPr>
        <w:t xml:space="preserve">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signal.</w:t>
      </w:r>
      <w:r>
        <w:rPr>
          <w:spacing w:val="7"/>
          <w:w w:val="110"/>
        </w:rPr>
        <w:t xml:space="preserve"> </w:t>
      </w:r>
      <w:r>
        <w:rPr>
          <w:w w:val="110"/>
        </w:rPr>
        <w:t>Moreover,</w:t>
      </w:r>
      <w:r>
        <w:rPr>
          <w:spacing w:val="0"/>
          <w:w w:val="110"/>
        </w:rPr>
        <w:t xml:space="preserve"> </w:t>
      </w:r>
      <w:r>
        <w:rPr>
          <w:w w:val="110"/>
        </w:rPr>
        <w:t>knowing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depth </w:t>
      </w:r>
      <w:r>
        <w:rPr>
          <w:w w:val="110"/>
        </w:rPr>
        <w:t>of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water</w:t>
      </w:r>
      <w:r>
        <w:rPr>
          <w:spacing w:val="24"/>
          <w:w w:val="106"/>
        </w:rPr>
        <w:t xml:space="preserve"> </w:t>
      </w:r>
      <w:r>
        <w:rPr>
          <w:w w:val="110"/>
        </w:rPr>
        <w:t>level</w:t>
      </w:r>
      <w:r>
        <w:rPr>
          <w:spacing w:val="0"/>
          <w:w w:val="110"/>
        </w:rPr>
        <w:t xml:space="preserve"> </w:t>
      </w:r>
      <w:r>
        <w:rPr>
          <w:w w:val="110"/>
        </w:rPr>
        <w:t>below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0"/>
          <w:w w:val="110"/>
        </w:rPr>
        <w:t xml:space="preserve"> </w:t>
      </w:r>
      <w:r>
        <w:rPr>
          <w:w w:val="110"/>
        </w:rPr>
        <w:t>ground</w:t>
      </w:r>
      <w:r>
        <w:rPr>
          <w:spacing w:val="0"/>
          <w:w w:val="110"/>
        </w:rPr>
        <w:t xml:space="preserve"> </w:t>
      </w:r>
      <w:r>
        <w:rPr>
          <w:w w:val="110"/>
        </w:rPr>
        <w:t>surface</w:t>
      </w:r>
      <w:r>
        <w:rPr>
          <w:spacing w:val="0"/>
          <w:w w:val="110"/>
        </w:rPr>
        <w:t xml:space="preserve"> </w:t>
      </w:r>
      <w:r>
        <w:rPr>
          <w:w w:val="110"/>
        </w:rPr>
        <w:t>also</w:t>
      </w:r>
      <w:r>
        <w:rPr>
          <w:spacing w:val="0"/>
          <w:w w:val="110"/>
        </w:rPr>
        <w:t xml:space="preserve"> </w:t>
      </w:r>
      <w:r>
        <w:rPr>
          <w:w w:val="110"/>
        </w:rPr>
        <w:t>gives</w:t>
      </w:r>
      <w:r>
        <w:rPr>
          <w:spacing w:val="0"/>
          <w:w w:val="110"/>
        </w:rPr>
        <w:t xml:space="preserve"> </w:t>
      </w:r>
      <w:r>
        <w:rPr>
          <w:w w:val="110"/>
        </w:rPr>
        <w:t>indication</w:t>
      </w:r>
      <w:r>
        <w:rPr>
          <w:spacing w:val="0"/>
          <w:w w:val="110"/>
        </w:rPr>
        <w:t xml:space="preserve"> </w:t>
      </w:r>
      <w:r>
        <w:rPr>
          <w:w w:val="110"/>
        </w:rPr>
        <w:t>about</w:t>
      </w:r>
      <w:r>
        <w:rPr>
          <w:spacing w:val="0"/>
          <w:w w:val="110"/>
        </w:rPr>
        <w:t xml:space="preserve"> possible evapotranspiration </w:t>
      </w:r>
      <w:r>
        <w:rPr>
          <w:w w:val="110"/>
        </w:rPr>
        <w:t>from</w:t>
      </w:r>
      <w:r>
        <w:rPr>
          <w:spacing w:val="0"/>
          <w:w w:val="110"/>
        </w:rPr>
        <w:t xml:space="preserve"> </w:t>
      </w:r>
      <w:r>
        <w:rPr>
          <w:w w:val="110"/>
        </w:rPr>
        <w:t>the</w:t>
      </w:r>
      <w:r>
        <w:rPr>
          <w:spacing w:val="48"/>
          <w:w w:val="112"/>
        </w:rPr>
        <w:t xml:space="preserve"> </w:t>
      </w:r>
      <w:r>
        <w:rPr>
          <w:w w:val="110"/>
        </w:rPr>
        <w:t>water-table</w:t>
      </w:r>
      <w:r>
        <w:rPr>
          <w:spacing w:val="0"/>
          <w:w w:val="110"/>
        </w:rPr>
        <w:t xml:space="preserve"> </w:t>
      </w:r>
      <w:r>
        <w:rPr>
          <w:w w:val="110"/>
        </w:rPr>
        <w:t>and</w:t>
      </w:r>
      <w:r>
        <w:rPr>
          <w:spacing w:val="0"/>
          <w:w w:val="110"/>
        </w:rPr>
        <w:t xml:space="preserve"> also </w:t>
      </w:r>
      <w:r>
        <w:rPr>
          <w:w w:val="110"/>
        </w:rPr>
        <w:t>flood</w:t>
      </w:r>
      <w:r>
        <w:rPr>
          <w:spacing w:val="0"/>
          <w:w w:val="110"/>
        </w:rPr>
        <w:t xml:space="preserve"> </w:t>
      </w:r>
      <w:r>
        <w:rPr>
          <w:w w:val="110"/>
        </w:rPr>
        <w:t>event.</w:t>
      </w:r>
    </w:p>
    <w:p>
      <w:pPr>
        <w:pStyle w:val="TextBody"/>
        <w:ind w:left="465" w:hanging="0"/>
        <w:rPr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Layout</w:t>
      </w:r>
      <w:r>
        <w:rPr>
          <w:spacing w:val="14"/>
          <w:w w:val="105"/>
        </w:rPr>
        <w:t xml:space="preserve"> </w:t>
      </w:r>
      <w:r>
        <w:rPr>
          <w:w w:val="105"/>
        </w:rPr>
        <w:t>mode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water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spacing w:val="0"/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datum:</w:t>
      </w:r>
    </w:p>
    <w:p>
      <w:pPr>
        <w:pStyle w:val="TextBody"/>
        <w:spacing w:lineRule="auto" w:line="249" w:before="13" w:after="0"/>
        <w:ind w:left="113" w:right="111" w:firstLine="351"/>
        <w:jc w:val="both"/>
        <w:rPr/>
      </w:pPr>
      <w:r>
        <w:rPr>
          <w:w w:val="105"/>
        </w:rPr>
        <w:t>-</w:t>
      </w:r>
      <w:r>
        <w:rPr>
          <w:spacing w:val="21"/>
          <w:w w:val="105"/>
        </w:rPr>
        <w:t xml:space="preserve"> </w:t>
      </w:r>
      <w:r>
        <w:rPr>
          <w:w w:val="105"/>
        </w:rPr>
        <w:t>meters</w:t>
      </w:r>
      <w:r>
        <w:rPr>
          <w:spacing w:val="21"/>
          <w:w w:val="105"/>
        </w:rPr>
        <w:t xml:space="preserve"> </w:t>
      </w:r>
      <w:r>
        <w:rPr>
          <w:w w:val="105"/>
        </w:rPr>
        <w:t>above</w:t>
      </w:r>
      <w:r>
        <w:rPr>
          <w:spacing w:val="22"/>
          <w:w w:val="105"/>
        </w:rPr>
        <w:t xml:space="preserve"> </w:t>
      </w:r>
      <w:r>
        <w:rPr>
          <w:w w:val="105"/>
        </w:rPr>
        <w:t>ground</w:t>
      </w:r>
      <w:r>
        <w:rPr>
          <w:spacing w:val="22"/>
          <w:w w:val="105"/>
        </w:rPr>
        <w:t xml:space="preserve"> </w:t>
      </w:r>
      <w:r>
        <w:rPr>
          <w:w w:val="105"/>
        </w:rPr>
        <w:t>surface</w:t>
      </w:r>
      <w:r>
        <w:rPr>
          <w:spacing w:val="21"/>
          <w:w w:val="105"/>
        </w:rPr>
        <w:t xml:space="preserve"> </w:t>
      </w:r>
      <w:r>
        <w:rPr>
          <w:w w:val="105"/>
        </w:rPr>
        <w:t>(mags)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1"/>
          <w:w w:val="105"/>
        </w:rPr>
        <w:t xml:space="preserve"> </w:t>
      </w:r>
      <w:r>
        <w:rPr>
          <w:w w:val="105"/>
        </w:rPr>
        <w:t>below</w:t>
      </w:r>
      <w:r>
        <w:rPr>
          <w:spacing w:val="21"/>
          <w:w w:val="105"/>
        </w:rPr>
        <w:t xml:space="preserve"> </w:t>
      </w:r>
      <w:r>
        <w:rPr>
          <w:w w:val="105"/>
        </w:rPr>
        <w:t>ground</w:t>
      </w:r>
      <w:r>
        <w:rPr>
          <w:spacing w:val="21"/>
          <w:w w:val="105"/>
        </w:rPr>
        <w:t xml:space="preserve"> </w:t>
      </w:r>
      <w:r>
        <w:rPr>
          <w:w w:val="105"/>
        </w:rPr>
        <w:t>surface</w:t>
      </w:r>
      <w:r>
        <w:rPr>
          <w:spacing w:val="22"/>
          <w:w w:val="105"/>
        </w:rPr>
        <w:t xml:space="preserve"> </w:t>
      </w:r>
      <w:r>
        <w:rPr>
          <w:w w:val="105"/>
        </w:rPr>
        <w:t>(mbgs)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r>
        <w:rPr>
          <w:spacing w:val="22"/>
          <w:w w:val="105"/>
        </w:rPr>
        <w:t xml:space="preserve"> </w:t>
      </w:r>
      <w:r>
        <w:rPr>
          <w:w w:val="105"/>
        </w:rPr>
        <w:t>meters</w:t>
      </w:r>
      <w:r>
        <w:rPr>
          <w:spacing w:val="20"/>
          <w:w w:val="105"/>
        </w:rPr>
        <w:t xml:space="preserve"> </w:t>
      </w:r>
      <w:r>
        <w:rPr>
          <w:w w:val="105"/>
        </w:rPr>
        <w:t>above logger (mal)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2"/>
          <w:w w:val="105"/>
        </w:rPr>
        <w:t xml:space="preserve"> </w:t>
      </w:r>
      <w:r>
        <w:rPr>
          <w:w w:val="105"/>
        </w:rPr>
        <w:t>meters above</w:t>
      </w:r>
      <w:r>
        <w:rPr>
          <w:spacing w:val="1"/>
          <w:w w:val="105"/>
        </w:rPr>
        <w:t xml:space="preserve"> </w:t>
      </w:r>
      <w:r>
        <w:rPr>
          <w:w w:val="105"/>
        </w:rPr>
        <w:t>see</w:t>
      </w:r>
      <w:r>
        <w:rPr>
          <w:spacing w:val="2"/>
          <w:w w:val="105"/>
        </w:rPr>
        <w:t xml:space="preserve"> </w:t>
      </w:r>
      <w:r>
        <w:rPr>
          <w:w w:val="105"/>
        </w:rPr>
        <w:t>level (masl)</w:t>
      </w:r>
    </w:p>
    <w:p>
      <w:pPr>
        <w:pStyle w:val="TextBody"/>
        <w:spacing w:lineRule="auto" w:line="249"/>
        <w:ind w:left="113" w:right="111" w:firstLine="351"/>
        <w:jc w:val="both"/>
        <w:rPr/>
      </w:pPr>
      <w:r>
        <w:rPr/>
        <w:t>mags</w:t>
      </w:r>
      <w:r>
        <w:rPr>
          <w:spacing w:val="42"/>
        </w:rPr>
        <w:t xml:space="preserve"> </w:t>
      </w:r>
      <w:r>
        <w:rPr/>
        <w:t>and</w:t>
      </w:r>
      <w:r>
        <w:rPr>
          <w:spacing w:val="44"/>
        </w:rPr>
        <w:t xml:space="preserve"> </w:t>
      </w:r>
      <w:r>
        <w:rPr/>
        <w:t>mbgs</w:t>
      </w:r>
      <w:r>
        <w:rPr>
          <w:spacing w:val="42"/>
        </w:rPr>
        <w:t xml:space="preserve"> </w:t>
      </w:r>
      <w:r>
        <w:rPr/>
        <w:t>options</w:t>
      </w:r>
      <w:r>
        <w:rPr>
          <w:spacing w:val="44"/>
        </w:rPr>
        <w:t xml:space="preserve"> </w:t>
      </w:r>
      <w:r>
        <w:rPr/>
        <w:t>have</w:t>
      </w:r>
      <w:r>
        <w:rPr>
          <w:spacing w:val="43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same</w:t>
      </w:r>
      <w:r>
        <w:rPr>
          <w:spacing w:val="44"/>
        </w:rPr>
        <w:t xml:space="preserve"> </w:t>
      </w:r>
      <w:r>
        <w:rPr/>
        <w:t>reference</w:t>
      </w:r>
      <w:r>
        <w:rPr>
          <w:spacing w:val="42"/>
        </w:rPr>
        <w:t xml:space="preserve"> </w:t>
      </w:r>
      <w:r>
        <w:rPr/>
        <w:t>point,</w:t>
      </w:r>
      <w:r>
        <w:rPr>
          <w:spacing w:val="44"/>
        </w:rPr>
        <w:t xml:space="preserve"> </w:t>
      </w:r>
      <w:r>
        <w:rPr/>
        <w:t>but</w:t>
      </w:r>
      <w:r>
        <w:rPr>
          <w:spacing w:val="44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>
          <w:spacing w:val="0"/>
        </w:rPr>
        <w:t>vertical</w:t>
      </w:r>
      <w:r>
        <w:rPr>
          <w:spacing w:val="44"/>
        </w:rPr>
        <w:t xml:space="preserve"> </w:t>
      </w:r>
      <w:r>
        <w:rPr/>
        <w:t>axis</w:t>
      </w:r>
      <w:r>
        <w:rPr>
          <w:spacing w:val="44"/>
        </w:rPr>
        <w:t xml:space="preserve"> </w:t>
      </w:r>
      <w:r>
        <w:rPr/>
        <w:t>is</w:t>
      </w:r>
      <w:r>
        <w:rPr>
          <w:spacing w:val="43"/>
        </w:rPr>
        <w:t xml:space="preserve"> </w:t>
      </w:r>
      <w:r>
        <w:rPr/>
        <w:t>inverted</w:t>
      </w:r>
      <w:r>
        <w:rPr>
          <w:spacing w:val="43"/>
        </w:rPr>
        <w:t xml:space="preserve"> </w:t>
      </w:r>
      <w:r>
        <w:rPr/>
        <w:t>in</w:t>
      </w:r>
      <w:r>
        <w:rPr>
          <w:spacing w:val="44"/>
        </w:rPr>
        <w:t xml:space="preserve"> </w:t>
      </w:r>
      <w:r>
        <w:rPr/>
        <w:t>the</w:t>
      </w:r>
      <w:r>
        <w:rPr>
          <w:spacing w:val="27"/>
          <w:w w:val="111"/>
        </w:rPr>
        <w:t xml:space="preserve"> </w:t>
      </w:r>
      <w:r>
        <w:rPr/>
        <w:t>case</w:t>
      </w:r>
      <w:r>
        <w:rPr>
          <w:spacing w:val="28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mbgs,</w:t>
      </w:r>
      <w:r>
        <w:rPr>
          <w:spacing w:val="28"/>
        </w:rPr>
        <w:t xml:space="preserve"> </w:t>
      </w:r>
      <w:r>
        <w:rPr/>
        <w:t>with</w:t>
      </w:r>
      <w:r>
        <w:rPr>
          <w:spacing w:val="29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water</w:t>
      </w:r>
      <w:r>
        <w:rPr>
          <w:spacing w:val="29"/>
        </w:rPr>
        <w:t xml:space="preserve"> </w:t>
      </w:r>
      <w:r>
        <w:rPr/>
        <w:t>level</w:t>
      </w:r>
      <w:r>
        <w:rPr>
          <w:spacing w:val="28"/>
        </w:rPr>
        <w:t xml:space="preserve"> </w:t>
      </w:r>
      <w:r>
        <w:rPr/>
        <w:t>being</w:t>
      </w:r>
      <w:r>
        <w:rPr>
          <w:spacing w:val="29"/>
        </w:rPr>
        <w:t xml:space="preserve"> </w:t>
      </w:r>
      <w:r>
        <w:rPr/>
        <w:t>positive</w:t>
      </w:r>
      <w:r>
        <w:rPr>
          <w:spacing w:val="27"/>
        </w:rPr>
        <w:t xml:space="preserve"> </w:t>
      </w:r>
      <w:r>
        <w:rPr>
          <w:spacing w:val="0"/>
        </w:rPr>
        <w:t>below</w:t>
      </w:r>
      <w:r>
        <w:rPr>
          <w:spacing w:val="29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>
          <w:spacing w:val="0"/>
        </w:rPr>
        <w:t>ground</w:t>
      </w:r>
      <w:r>
        <w:rPr>
          <w:spacing w:val="28"/>
        </w:rPr>
        <w:t xml:space="preserve"> </w:t>
      </w:r>
      <w:r>
        <w:rPr/>
        <w:t>surface</w:t>
      </w:r>
      <w:r>
        <w:rPr>
          <w:spacing w:val="29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increasing</w:t>
      </w:r>
      <w:r>
        <w:rPr>
          <w:spacing w:val="28"/>
        </w:rPr>
        <w:t xml:space="preserve"> </w:t>
      </w:r>
      <w:r>
        <w:rPr/>
        <w:t>in</w:t>
      </w:r>
      <w:r>
        <w:rPr>
          <w:spacing w:val="28"/>
        </w:rPr>
        <w:t xml:space="preserve"> </w:t>
      </w:r>
      <w:r>
        <w:rPr/>
        <w:t>value</w:t>
      </w:r>
      <w:r>
        <w:rPr>
          <w:spacing w:val="29"/>
          <w:w w:val="102"/>
        </w:rPr>
        <w:t xml:space="preserve"> </w:t>
      </w:r>
      <w:r>
        <w:rPr/>
        <w:t>as</w:t>
      </w:r>
      <w:r>
        <w:rPr>
          <w:spacing w:val="45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depth</w:t>
      </w:r>
      <w:r>
        <w:rPr>
          <w:spacing w:val="44"/>
        </w:rPr>
        <w:t xml:space="preserve"> </w:t>
      </w:r>
      <w:r>
        <w:rPr/>
        <w:t>to</w:t>
      </w:r>
      <w:r>
        <w:rPr>
          <w:spacing w:val="46"/>
        </w:rPr>
        <w:t xml:space="preserve"> </w:t>
      </w:r>
      <w:r>
        <w:rPr/>
        <w:t>the</w:t>
      </w:r>
      <w:r>
        <w:rPr>
          <w:spacing w:val="46"/>
        </w:rPr>
        <w:t xml:space="preserve"> </w:t>
      </w:r>
      <w:r>
        <w:rPr/>
        <w:t>surface</w:t>
      </w:r>
      <w:r>
        <w:rPr>
          <w:spacing w:val="45"/>
        </w:rPr>
        <w:t xml:space="preserve"> </w:t>
      </w:r>
      <w:r>
        <w:rPr/>
        <w:t>increase.</w:t>
      </w:r>
    </w:p>
    <w:p>
      <w:pPr>
        <w:pStyle w:val="TextBody"/>
        <w:ind w:left="465" w:hanging="0"/>
        <w:rPr/>
      </w:pPr>
      <w:r>
        <w:rPr>
          <w:w w:val="105"/>
        </w:rPr>
        <w:t>Why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estimating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23"/>
          <w:w w:val="105"/>
        </w:rPr>
        <w:t xml:space="preserve"> </w:t>
      </w:r>
      <w:r>
        <w:rPr>
          <w:w w:val="105"/>
        </w:rPr>
        <w:t>directly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interpolation:</w:t>
      </w:r>
    </w:p>
    <w:p>
      <w:pPr>
        <w:sectPr>
          <w:footerReference w:type="default" r:id="rId23"/>
          <w:type w:val="nextPage"/>
          <w:pgSz w:w="12240" w:h="15840"/>
          <w:pgMar w:left="1020" w:right="1020" w:header="0" w:top="1080" w:footer="515" w:bottom="70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lineRule="auto" w:line="249" w:before="13" w:after="0"/>
        <w:ind w:left="113" w:right="105" w:firstLine="351"/>
        <w:jc w:val="both"/>
        <w:rPr/>
      </w:pPr>
      <w:r>
        <w:rPr>
          <w:w w:val="105"/>
        </w:rPr>
        <w:t>Data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interpolated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exact</w:t>
      </w:r>
      <w:r>
        <w:rPr>
          <w:spacing w:val="32"/>
          <w:w w:val="105"/>
        </w:rPr>
        <w:t xml:space="preserve"> </w:t>
      </w:r>
      <w:r>
        <w:rPr>
          <w:spacing w:val="0"/>
          <w:w w:val="105"/>
        </w:rPr>
        <w:t>location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well.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been</w:t>
      </w:r>
      <w:r>
        <w:rPr>
          <w:spacing w:val="31"/>
          <w:w w:val="105"/>
        </w:rPr>
        <w:t xml:space="preserve"> </w:t>
      </w:r>
      <w:r>
        <w:rPr>
          <w:w w:val="105"/>
        </w:rPr>
        <w:t>decided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keep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2"/>
        </w:rPr>
        <w:t xml:space="preserve"> </w:t>
      </w:r>
      <w:r>
        <w:rPr>
          <w:w w:val="105"/>
        </w:rPr>
        <w:t>original</w:t>
      </w:r>
      <w:r>
        <w:rPr>
          <w:spacing w:val="3"/>
          <w:w w:val="105"/>
        </w:rPr>
        <w:t xml:space="preserve"> </w:t>
      </w:r>
      <w:r>
        <w:rPr>
          <w:w w:val="105"/>
        </w:rPr>
        <w:t>dataset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station</w:t>
      </w:r>
      <w:r>
        <w:rPr>
          <w:spacing w:val="3"/>
          <w:w w:val="105"/>
        </w:rPr>
        <w:t xml:space="preserve"> </w:t>
      </w:r>
      <w:r>
        <w:rPr>
          <w:w w:val="105"/>
        </w:rPr>
        <w:t>located</w:t>
      </w:r>
      <w:r>
        <w:rPr>
          <w:spacing w:val="3"/>
          <w:w w:val="105"/>
        </w:rPr>
        <w:t xml:space="preserve"> </w:t>
      </w:r>
      <w:r>
        <w:rPr>
          <w:w w:val="105"/>
        </w:rPr>
        <w:t>closest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well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analyse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due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fact</w:t>
      </w:r>
      <w:r>
        <w:rPr>
          <w:w w:val="104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conventional</w:t>
      </w:r>
      <w:r>
        <w:rPr>
          <w:spacing w:val="7"/>
          <w:w w:val="105"/>
        </w:rPr>
        <w:t xml:space="preserve"> </w:t>
      </w:r>
      <w:r>
        <w:rPr>
          <w:w w:val="105"/>
        </w:rPr>
        <w:t>technique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interpoloating</w:t>
      </w:r>
      <w:r>
        <w:rPr>
          <w:spacing w:val="6"/>
          <w:w w:val="105"/>
        </w:rPr>
        <w:t xml:space="preserve"> </w:t>
      </w:r>
      <w:r>
        <w:rPr>
          <w:w w:val="105"/>
        </w:rPr>
        <w:t>weather</w:t>
      </w:r>
      <w:r>
        <w:rPr>
          <w:spacing w:val="6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tend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surestimate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wet</w:t>
      </w:r>
    </w:p>
    <w:p>
      <w:pPr>
        <w:pStyle w:val="TextBody"/>
        <w:spacing w:lineRule="auto" w:line="249" w:before="29" w:after="0"/>
        <w:ind w:left="113" w:right="111" w:hanging="0"/>
        <w:jc w:val="both"/>
        <w:rPr/>
      </w:pPr>
      <w:r>
        <w:rPr>
          <w:w w:val="105"/>
        </w:rPr>
        <w:t>day,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underestimate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intensity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stron</w:t>
      </w:r>
      <w:r>
        <w:rPr>
          <w:spacing w:val="10"/>
          <w:w w:val="105"/>
        </w:rPr>
        <w:t xml:space="preserve"> </w:t>
      </w:r>
      <w:r>
        <w:rPr>
          <w:w w:val="105"/>
        </w:rPr>
        <w:t>precipitation</w:t>
      </w:r>
      <w:r>
        <w:rPr>
          <w:spacing w:val="8"/>
          <w:w w:val="105"/>
        </w:rPr>
        <w:t xml:space="preserve"> </w:t>
      </w:r>
      <w:r>
        <w:rPr>
          <w:w w:val="105"/>
        </w:rPr>
        <w:t>event.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advanced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complicated</w:t>
      </w:r>
      <w:r>
        <w:rPr>
          <w:w w:val="102"/>
        </w:rPr>
        <w:t xml:space="preserve"> </w:t>
      </w:r>
      <w:r>
        <w:rPr>
          <w:w w:val="105"/>
        </w:rPr>
        <w:t>technique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required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circumvent</w:t>
      </w:r>
      <w:r>
        <w:rPr>
          <w:spacing w:val="6"/>
          <w:w w:val="105"/>
        </w:rPr>
        <w:t xml:space="preserve"> </w:t>
      </w:r>
      <w:r>
        <w:rPr>
          <w:w w:val="105"/>
        </w:rPr>
        <w:t>these</w:t>
      </w:r>
      <w:r>
        <w:rPr>
          <w:spacing w:val="6"/>
          <w:w w:val="105"/>
        </w:rPr>
        <w:t xml:space="preserve"> </w:t>
      </w:r>
      <w:r>
        <w:rPr>
          <w:w w:val="105"/>
        </w:rPr>
        <w:t>issues.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thus</w:t>
      </w:r>
      <w:r>
        <w:rPr>
          <w:spacing w:val="6"/>
          <w:w w:val="105"/>
        </w:rPr>
        <w:t xml:space="preserve"> </w:t>
      </w:r>
      <w:r>
        <w:rPr>
          <w:w w:val="105"/>
        </w:rPr>
        <w:t>been</w:t>
      </w:r>
      <w:r>
        <w:rPr>
          <w:spacing w:val="5"/>
          <w:w w:val="105"/>
        </w:rPr>
        <w:t xml:space="preserve"> </w:t>
      </w:r>
      <w:r>
        <w:rPr>
          <w:w w:val="105"/>
        </w:rPr>
        <w:t>decided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spacing w:val="0"/>
          <w:w w:val="105"/>
        </w:rPr>
        <w:t>was</w:t>
      </w:r>
      <w:r>
        <w:rPr>
          <w:spacing w:val="6"/>
          <w:w w:val="105"/>
        </w:rPr>
        <w:t xml:space="preserve"> </w:t>
      </w:r>
      <w:r>
        <w:rPr>
          <w:spacing w:val="0"/>
          <w:w w:val="105"/>
        </w:rPr>
        <w:t>prefereable</w:t>
      </w:r>
      <w:r>
        <w:rPr>
          <w:spacing w:val="24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keep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original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r>
        <w:rPr>
          <w:w w:val="105"/>
        </w:rPr>
        <w:t>station.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7" w:after="0"/>
        <w:rPr/>
      </w:pPr>
      <w:r>
        <w:rPr/>
      </w:r>
    </w:p>
    <w:sectPr>
      <w:footerReference w:type="default" r:id="rId24"/>
      <w:type w:val="nextPage"/>
      <w:pgSz w:w="12240" w:h="15840"/>
      <w:pgMar w:left="1020" w:right="1020" w:header="0" w:top="1500" w:footer="515" w:bottom="70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ivard, Christine" w:date="2015-03-27T16:27:00Z" w:initials="RC">
    <w:p>
      <w:r>
        <w:rPr>
          <w:lang w:val="fr-CA"/>
        </w:rPr>
        <w:t>C’est bon! Devrais-tu mettre le sigle à la place?</w:t>
      </w:r>
    </w:p>
  </w:comment>
  <w:comment w:id="1" w:author="Rivard, Christine" w:date="2015-03-27T16:27:00Z" w:initials="RC">
    <w:p>
      <w:r>
        <w:rPr>
          <w:lang w:val="fr-CA"/>
        </w:rPr>
        <w:t>Autre mot peut-être?</w:t>
      </w:r>
      <w:r>
        <w:rPr/>
        <w:t>X</w:t>
      </w:r>
    </w:p>
  </w:comment>
  <w:comment w:id="2" w:author="Rivard, Christine" w:date="2015-03-27T16:27:00Z" w:initials="RC">
    <w:p>
      <w:r>
        <w:rPr>
          <w:lang w:val="fr-CA"/>
        </w:rPr>
        <w:t>Je ne sais pas comment on pourra tourner ça. On verra.</w:t>
      </w:r>
      <w:r>
        <w:rPr/>
        <w:t>X</w:t>
      </w:r>
    </w:p>
  </w:comment>
  <w:comment w:id="3" w:author="Rivard, Christine" w:date="2015-03-27T16:27:00Z" w:initials="RC">
    <w:p>
      <w:r>
        <w:rPr>
          <w:lang w:val="fr-CA"/>
        </w:rPr>
        <w:t>Ca aussi ça pourrait changer.</w:t>
      </w:r>
      <w:r>
        <w:rPr/>
        <w:t>X</w:t>
      </w:r>
    </w:p>
  </w:comment>
  <w:comment w:id="4" w:author="Rivard, Christine" w:date="2015-03-27T16:27:00Z" w:initials="RC">
    <w:p>
      <w:r>
        <w:rPr>
          <w:lang w:val="fr-CA"/>
        </w:rPr>
        <w:t>A voir</w:t>
      </w:r>
      <w:r>
        <w:rPr/>
        <w:t>X</w:t>
      </w:r>
    </w:p>
  </w:comment>
  <w:comment w:id="5" w:author="Rivard, Christine" w:date="2015-03-27T16:27:00Z" w:initials="RC">
    <w:p>
      <w:r>
        <w:rPr>
          <w:lang w:val="fr-CA"/>
        </w:rPr>
        <w:t>? C’est un terme technique? Car pour moi, “collapse” est associé à trucs qui s’effondrent (comme des parois de puits )…</w:t>
      </w:r>
      <w:r>
        <w:rPr/>
        <w:t>X</w:t>
      </w:r>
    </w:p>
  </w:comment>
  <w:comment w:id="6" w:author="Rivard, Christine" w:date="2015-03-27T16:27:00Z" w:initials="RC">
    <w:p>
      <w:r>
        <w:rPr>
          <w:lang w:val="fr-CA"/>
        </w:rPr>
        <w:t>C’est déjà disponible ou pas?</w:t>
      </w:r>
      <w:r>
        <w:rPr/>
        <w:t>X</w:t>
      </w:r>
    </w:p>
  </w:comment>
  <w:comment w:id="7" w:author="Rivard, Christine" w:date="2015-03-27T16:27:00Z" w:initials="RC">
    <w:p>
      <w:r>
        <w:rPr>
          <w:lang w:val="fr-CA"/>
        </w:rPr>
        <w:t>Même commentaire que précédemment</w:t>
      </w:r>
    </w:p>
  </w:comment>
  <w:comment w:id="8" w:author="Rivard, Christine" w:date="2015-03-27T16:27:00Z" w:initials="RC">
    <w:p>
      <w:r>
        <w:rPr>
          <w:lang w:val="fr-CA"/>
        </w:rPr>
        <w:t>Que veux-tu dire??? D’une étape à l’autre?</w:t>
      </w:r>
    </w:p>
  </w:comment>
  <w:comment w:id="9" w:author="Rivard, Christine" w:date="2015-03-27T16:27:00Z" w:initials="RC">
    <w:p>
      <w:r>
        <w:rPr>
          <w:lang w:val="fr-CA"/>
        </w:rPr>
        <w:t>Ok, mais comment y met-on cette information? Cet espace se remplit seul en fonction des fichiers entrés?</w:t>
      </w:r>
    </w:p>
  </w:comment>
  <w:comment w:id="10" w:author="Rivard, Christine" w:date="2015-03-27T16:27:00Z" w:initials="RC">
    <w:p>
      <w:r>
        <w:rPr>
          <w:lang w:val="fr-CA"/>
        </w:rPr>
        <w:t xml:space="preserve">Y en aura-t-il un? Je ne le vois pas. Et comment peux-tu démarrer un nouveau projet via le « Select a new or existing project directory »? </w:t>
      </w:r>
    </w:p>
  </w:comment>
  <w:comment w:id="11" w:author="Rivard, Christine" w:date="2015-03-27T16:27:00Z" w:initials="RC">
    <w:p>
      <w:r>
        <w:rPr>
          <w:lang w:val="fr-CA"/>
        </w:rPr>
        <w:t>Information est toujours au singulier en anglais</w:t>
      </w:r>
      <w:r>
        <w:rPr/>
        <w:t>X</w:t>
      </w:r>
    </w:p>
  </w:comment>
  <w:comment w:id="12" w:author="Rivard, Christine" w:date="2015-03-27T16:27:00Z" w:initials="RC">
    <w:p>
      <w:r>
        <w:rPr>
          <w:lang w:val="fr-CA"/>
        </w:rPr>
        <w:t>Je mettrais peut-être ton nom ou “Author ». Peut-il y avoir des espaces?</w:t>
      </w:r>
      <w:r>
        <w:rPr/>
        <w:t>X</w:t>
      </w:r>
    </w:p>
  </w:comment>
  <w:comment w:id="13" w:author="Rivard, Christine" w:date="2015-03-27T16:27:00Z" w:initials="RC">
    <w:p>
      <w:r>
        <w:rPr>
          <w:lang w:val="fr-CA"/>
        </w:rPr>
        <w:t>Majuscules?</w:t>
      </w:r>
    </w:p>
  </w:comment>
  <w:comment w:id="14" w:author="Rivard, Christine" w:date="2015-03-27T16:27:00Z" w:initials="RC">
    <w:p>
      <w:r>
        <w:rPr>
          <w:lang w:val="fr-CA"/>
        </w:rPr>
        <w:t>Comment peux-tu ouvrir un nouveau projet? Il faut créer un nouveau projet ou ouvrir un existant…</w:t>
      </w:r>
    </w:p>
  </w:comment>
  <w:comment w:id="15" w:author="Rivard, Christine" w:date="2015-03-27T16:27:00Z" w:initials="RC">
    <w:p>
      <w:r>
        <w:rPr>
          <w:lang w:val="fr-CA"/>
        </w:rPr>
        <w:t xml:space="preserve">Tu viens de l’appeler “sub-folder” dans la phrase au-dessus. </w:t>
      </w:r>
    </w:p>
  </w:comment>
  <w:comment w:id="16" w:author="Rivard, Christine" w:date="2015-03-27T16:27:00Z" w:initials="RC">
    <w:p>
      <w:r>
        <w:rPr>
          <w:lang w:val="fr-CA"/>
        </w:rPr>
        <w:t xml:space="preserve"> Binders?</w:t>
      </w:r>
    </w:p>
  </w:comment>
  <w:comment w:id="17" w:author="Rivard, Christine" w:date="2015-03-27T16:27:00Z" w:initials="RC">
    <w:p>
      <w:r>
        <w:rPr>
          <w:lang w:val="fr-CA"/>
        </w:rPr>
        <w:t>Necessaire?</w:t>
      </w:r>
    </w:p>
  </w:comment>
  <w:comment w:id="18" w:author="Rivard, Christine" w:date="2015-03-27T16:27:00Z" w:initials="RC">
    <w:p>
      <w:r>
        <w:rPr>
          <w:lang w:val="fr-CA"/>
        </w:rPr>
        <w:t>C’est quoi?</w:t>
      </w:r>
    </w:p>
  </w:comment>
  <w:comment w:id="19" w:author="Rivard, Christine" w:date="2015-03-27T16:27:00Z" w:initials="RC">
    <w:p>
      <w:r>
        <w:rPr>
          <w:lang w:val="fr-CA"/>
        </w:rPr>
        <w:t>Tu as déjà “contain” dans la phrase.</w:t>
      </w:r>
    </w:p>
  </w:comment>
  <w:comment w:id="20" w:author="Rivard, Christine" w:date="2015-03-27T16:27:00Z" w:initials="RC">
    <w:p>
      <w:r>
        <w:rPr>
          <w:lang w:val="fr-CA"/>
        </w:rPr>
        <w:t>Est-ce que c’est nécessaire de le dire?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Meiryo">
    <w:charset w:val="01"/>
    <w:family w:val="roman"/>
    <w:pitch w:val="variable"/>
  </w:font>
  <w:font w:name="Symbol">
    <w:charset w:val="02"/>
    <w:family w:val="auto"/>
    <w:pitch w:val="default"/>
  </w:font>
  <w:font w:name="Meiry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025" cy="1778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77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75pt;height:14pt;mso-wrap-distance-left:9pt;mso-wrap-distance-right:9pt;mso-wrap-distance-top:0pt;mso-wrap-distance-bottom:0pt;margin-top:755.25pt;mso-position-vertical-relative:page;margin-left:298.1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025" cy="17780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77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75pt;height:14pt;mso-wrap-distance-left:9pt;mso-wrap-distance-right:9pt;mso-wrap-distance-top:0pt;mso-wrap-distance-bottom:0pt;margin-top:755.25pt;mso-position-vertical-relative:page;margin-left:298.1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025" cy="177800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77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75pt;height:14pt;mso-wrap-distance-left:9pt;mso-wrap-distance-right:9pt;mso-wrap-distance-top:0pt;mso-wrap-distance-bottom:0pt;margin-top:755.25pt;mso-position-vertical-relative:page;margin-left:298.1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3786505</wp:posOffset>
              </wp:positionH>
              <wp:positionV relativeFrom="page">
                <wp:posOffset>9591675</wp:posOffset>
              </wp:positionV>
              <wp:extent cx="200025" cy="17780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025" cy="177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51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75pt;height:14pt;mso-wrap-distance-left:9pt;mso-wrap-distance-right:9pt;mso-wrap-distance-top:0pt;mso-wrap-distance-bottom:0pt;margin-top:755.25pt;mso-position-vertical-relative:page;margin-left:298.1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51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"/>
      <w:lvlJc w:val="left"/>
      <w:pPr>
        <w:ind w:left="133" w:hanging="749"/>
      </w:pPr>
      <w:rPr>
        <w:sz w:val="49"/>
        <w:b/>
        <w:szCs w:val="49"/>
        <w:bCs/>
        <w:w w:val="87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sz w:val="34"/>
        <w:b/>
        <w:szCs w:val="34"/>
        <w:bCs/>
        <w:w w:val="99"/>
      </w:rPr>
    </w:lvl>
    <w:lvl w:ilvl="2">
      <w:start w:val="1"/>
      <w:numFmt w:val="decimal"/>
      <w:lvlText w:val="%1.%2.%3"/>
      <w:lvlJc w:val="left"/>
      <w:pPr>
        <w:ind w:left="1100" w:hanging="987"/>
      </w:pPr>
      <w:rPr>
        <w:sz w:val="28"/>
        <w:b/>
        <w:szCs w:val="28"/>
        <w:bCs/>
        <w:w w:val="98"/>
      </w:rPr>
    </w:lvl>
    <w:lvl w:ilvl="3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016" w:hanging="98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100" w:hanging="98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120" w:hanging="98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4146" w:hanging="98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854" w:hanging="749"/>
      </w:pPr>
      <w:rPr>
        <w:sz w:val="49"/>
        <w:b/>
        <w:szCs w:val="49"/>
        <w:bCs/>
        <w:w w:val="116"/>
      </w:rPr>
    </w:lvl>
    <w:lvl w:ilvl="1">
      <w:start w:val="1"/>
      <w:numFmt w:val="decimal"/>
      <w:lvlText w:val="%1.%2"/>
      <w:lvlJc w:val="left"/>
      <w:pPr>
        <w:ind w:left="1016" w:hanging="883"/>
      </w:pPr>
      <w:rPr>
        <w:sz w:val="34"/>
        <w:b/>
        <w:szCs w:val="34"/>
        <w:bCs/>
        <w:w w:val="111"/>
      </w:rPr>
    </w:lvl>
    <w:lvl w:ilvl="2">
      <w:start w:val="1"/>
      <w:numFmt w:val="bullet"/>
      <w:lvlText w:val="•"/>
      <w:lvlJc w:val="left"/>
      <w:pPr>
        <w:ind w:left="719" w:hanging="237"/>
      </w:pPr>
      <w:rPr>
        <w:rFonts w:ascii="Meiryo" w:hAnsi="Meiryo" w:cs="Meiryo" w:hint="default"/>
        <w:sz w:val="24"/>
        <w:i/>
        <w:szCs w:val="24"/>
        <w:w w:val="93"/>
      </w:rPr>
    </w:lvl>
    <w:lvl w:ilvl="3">
      <w:start w:val="1"/>
      <w:numFmt w:val="bullet"/>
      <w:lvlText w:val=""/>
      <w:lvlJc w:val="left"/>
      <w:pPr>
        <w:ind w:left="1016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016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46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077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608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138" w:hanging="23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937b91"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937b91"/>
    <w:pPr>
      <w:spacing w:before="22" w:after="0"/>
      <w:ind w:left="133" w:hanging="0"/>
      <w:outlineLvl w:val="0"/>
    </w:pPr>
    <w:rPr>
      <w:rFonts w:ascii="Georgia" w:hAnsi="Georgia" w:eastAsia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rsid w:val="00937b91"/>
    <w:pPr>
      <w:spacing w:before="146" w:after="0"/>
      <w:ind w:left="1016" w:hanging="883"/>
      <w:outlineLvl w:val="1"/>
    </w:pPr>
    <w:rPr>
      <w:rFonts w:ascii="Georgia" w:hAnsi="Georgia" w:eastAsia="Georgia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rsid w:val="00937b91"/>
    <w:pPr>
      <w:ind w:left="1100" w:hanging="987"/>
      <w:outlineLvl w:val="2"/>
    </w:pPr>
    <w:rPr>
      <w:rFonts w:ascii="Georgia" w:hAnsi="Georgia" w:eastAsia="Georg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937b91"/>
    <w:pPr>
      <w:ind w:left="465" w:hanging="352"/>
      <w:outlineLvl w:val="3"/>
    </w:pPr>
    <w:rPr>
      <w:rFonts w:ascii="Georgia" w:hAnsi="Georgia" w:eastAsia="Georg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414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46e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46e5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846e5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c4370e"/>
    <w:rPr>
      <w:rFonts w:ascii="Times New Roman" w:hAnsi="Times New Roman" w:eastAsia="Times New Roman"/>
      <w:sz w:val="24"/>
      <w:szCs w:val="24"/>
    </w:rPr>
  </w:style>
  <w:style w:type="character" w:styleId="ListLabel1">
    <w:name w:val="ListLabel 1"/>
    <w:qFormat/>
    <w:rPr>
      <w:rFonts w:eastAsia="Georgia"/>
      <w:b/>
      <w:bCs/>
      <w:w w:val="107"/>
      <w:sz w:val="34"/>
      <w:szCs w:val="34"/>
    </w:rPr>
  </w:style>
  <w:style w:type="character" w:styleId="ListLabel2">
    <w:name w:val="ListLabel 2"/>
    <w:qFormat/>
    <w:rPr>
      <w:rFonts w:eastAsia="Georgia"/>
      <w:b/>
      <w:bCs/>
      <w:w w:val="113"/>
      <w:sz w:val="49"/>
      <w:szCs w:val="49"/>
    </w:rPr>
  </w:style>
  <w:style w:type="character" w:styleId="ListLabel3">
    <w:name w:val="ListLabel 3"/>
    <w:qFormat/>
    <w:rPr>
      <w:rFonts w:eastAsia="Georgia"/>
      <w:sz w:val="22"/>
      <w:szCs w:val="22"/>
    </w:rPr>
  </w:style>
  <w:style w:type="character" w:styleId="ListLabel4">
    <w:name w:val="ListLabel 4"/>
    <w:qFormat/>
    <w:rPr>
      <w:rFonts w:eastAsia="Georgia"/>
      <w:sz w:val="22"/>
      <w:szCs w:val="22"/>
    </w:rPr>
  </w:style>
  <w:style w:type="character" w:styleId="ListLabel5">
    <w:name w:val="ListLabel 5"/>
    <w:qFormat/>
    <w:rPr>
      <w:rFonts w:ascii="Georgia" w:hAnsi="Georgia" w:eastAsia="Georgia"/>
      <w:b/>
      <w:bCs/>
      <w:w w:val="87"/>
      <w:sz w:val="49"/>
      <w:szCs w:val="49"/>
    </w:rPr>
  </w:style>
  <w:style w:type="character" w:styleId="ListLabel6">
    <w:name w:val="ListLabel 6"/>
    <w:qFormat/>
    <w:rPr>
      <w:rFonts w:ascii="Georgia" w:hAnsi="Georgia" w:eastAsia="Georgia"/>
      <w:b/>
      <w:bCs/>
      <w:w w:val="99"/>
      <w:sz w:val="34"/>
      <w:szCs w:val="34"/>
    </w:rPr>
  </w:style>
  <w:style w:type="character" w:styleId="ListLabel7">
    <w:name w:val="ListLabel 7"/>
    <w:qFormat/>
    <w:rPr>
      <w:rFonts w:ascii="Georgia" w:hAnsi="Georgia" w:eastAsia="Georgia"/>
      <w:b/>
      <w:bCs/>
      <w:w w:val="98"/>
      <w:sz w:val="28"/>
      <w:szCs w:val="28"/>
    </w:rPr>
  </w:style>
  <w:style w:type="character" w:styleId="ListLabel8">
    <w:name w:val="ListLabel 8"/>
    <w:qFormat/>
    <w:rPr>
      <w:rFonts w:eastAsia="Georgia"/>
      <w:b/>
      <w:bCs/>
      <w:w w:val="92"/>
      <w:sz w:val="34"/>
      <w:szCs w:val="34"/>
    </w:rPr>
  </w:style>
  <w:style w:type="character" w:styleId="ListLabel9">
    <w:name w:val="ListLabel 9"/>
    <w:qFormat/>
    <w:rPr>
      <w:rFonts w:eastAsia="Georgia"/>
      <w:b/>
      <w:bCs/>
      <w:w w:val="104"/>
      <w:sz w:val="28"/>
      <w:szCs w:val="28"/>
    </w:rPr>
  </w:style>
  <w:style w:type="character" w:styleId="ListLabel10">
    <w:name w:val="ListLabel 10"/>
    <w:qFormat/>
    <w:rPr>
      <w:rFonts w:ascii="Georgia" w:hAnsi="Georgia" w:eastAsia="Georgia"/>
      <w:b/>
      <w:bCs/>
      <w:w w:val="116"/>
      <w:sz w:val="49"/>
      <w:szCs w:val="49"/>
    </w:rPr>
  </w:style>
  <w:style w:type="character" w:styleId="ListLabel11">
    <w:name w:val="ListLabel 11"/>
    <w:qFormat/>
    <w:rPr>
      <w:rFonts w:ascii="Georgia" w:hAnsi="Georgia" w:eastAsia="Georgia"/>
      <w:b/>
      <w:bCs/>
      <w:w w:val="111"/>
      <w:sz w:val="34"/>
      <w:szCs w:val="34"/>
    </w:rPr>
  </w:style>
  <w:style w:type="character" w:styleId="ListLabel12">
    <w:name w:val="ListLabel 12"/>
    <w:qFormat/>
    <w:rPr>
      <w:rFonts w:eastAsia="Meiryo"/>
      <w:i/>
      <w:w w:val="93"/>
      <w:sz w:val="24"/>
      <w:szCs w:val="24"/>
    </w:rPr>
  </w:style>
  <w:style w:type="character" w:styleId="ListLabel13">
    <w:name w:val="ListLabel 13"/>
    <w:qFormat/>
    <w:rPr>
      <w:rFonts w:eastAsia="Georgia"/>
      <w:b/>
      <w:bCs/>
      <w:w w:val="111"/>
      <w:sz w:val="24"/>
      <w:szCs w:val="24"/>
    </w:rPr>
  </w:style>
  <w:style w:type="character" w:styleId="ListLabel14">
    <w:name w:val="ListLabel 14"/>
    <w:qFormat/>
    <w:rPr>
      <w:rFonts w:eastAsia="Times New Roman"/>
      <w:w w:val="102"/>
      <w:sz w:val="24"/>
      <w:szCs w:val="24"/>
    </w:rPr>
  </w:style>
  <w:style w:type="character" w:styleId="ListLabel15">
    <w:name w:val="ListLabel 15"/>
    <w:qFormat/>
    <w:rPr>
      <w:rFonts w:eastAsia="Georgia"/>
      <w:b/>
      <w:bCs/>
      <w:w w:val="114"/>
      <w:sz w:val="24"/>
      <w:szCs w:val="24"/>
    </w:rPr>
  </w:style>
  <w:style w:type="character" w:styleId="ListLabel16">
    <w:name w:val="ListLabel 16"/>
    <w:qFormat/>
    <w:rPr>
      <w:rFonts w:eastAsia="Times New Roman"/>
      <w:w w:val="99"/>
      <w:sz w:val="24"/>
      <w:szCs w:val="24"/>
    </w:rPr>
  </w:style>
  <w:style w:type="character" w:styleId="ListLabel17">
    <w:name w:val="ListLabel 17"/>
    <w:qFormat/>
    <w:rPr>
      <w:rFonts w:eastAsia="Times New Roman"/>
      <w:sz w:val="24"/>
      <w:szCs w:val="24"/>
    </w:rPr>
  </w:style>
  <w:style w:type="character" w:styleId="ListLabel18">
    <w:name w:val="ListLabel 18"/>
    <w:qFormat/>
    <w:rPr>
      <w:rFonts w:eastAsia="Times New Roman"/>
      <w:w w:val="101"/>
      <w:sz w:val="24"/>
      <w:szCs w:val="24"/>
    </w:rPr>
  </w:style>
  <w:style w:type="character" w:styleId="ListLabel19">
    <w:name w:val="ListLabel 1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uiPriority w:val="1"/>
    <w:qFormat/>
    <w:rsid w:val="00937b91"/>
    <w:pPr>
      <w:ind w:left="113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Contents 1"/>
    <w:basedOn w:val="Normal"/>
    <w:uiPriority w:val="1"/>
    <w:qFormat/>
    <w:rsid w:val="00937b91"/>
    <w:pPr>
      <w:spacing w:before="506" w:after="0"/>
      <w:ind w:left="113" w:hanging="0"/>
    </w:pPr>
    <w:rPr>
      <w:rFonts w:ascii="Georgia" w:hAnsi="Georgia" w:eastAsia="Georgia"/>
      <w:b/>
      <w:bCs/>
      <w:sz w:val="28"/>
      <w:szCs w:val="28"/>
    </w:rPr>
  </w:style>
  <w:style w:type="paragraph" w:styleId="Contents2">
    <w:name w:val="Contents 2"/>
    <w:basedOn w:val="Normal"/>
    <w:uiPriority w:val="1"/>
    <w:qFormat/>
    <w:rsid w:val="00937b91"/>
    <w:pPr>
      <w:spacing w:before="251" w:after="0"/>
      <w:ind w:left="465" w:hanging="352"/>
    </w:pPr>
    <w:rPr>
      <w:rFonts w:ascii="Georgia" w:hAnsi="Georgia" w:eastAsia="Georgia"/>
      <w:b/>
      <w:bCs/>
      <w:sz w:val="24"/>
      <w:szCs w:val="24"/>
    </w:rPr>
  </w:style>
  <w:style w:type="paragraph" w:styleId="Contents3">
    <w:name w:val="Contents 3"/>
    <w:basedOn w:val="Normal"/>
    <w:uiPriority w:val="1"/>
    <w:qFormat/>
    <w:rsid w:val="00937b91"/>
    <w:pPr>
      <w:spacing w:before="13" w:after="0"/>
      <w:ind w:left="1003" w:hanging="538"/>
    </w:pPr>
    <w:rPr>
      <w:rFonts w:ascii="Times New Roman" w:hAnsi="Times New Roman" w:eastAsia="Times New Roman"/>
      <w:sz w:val="24"/>
      <w:szCs w:val="24"/>
    </w:rPr>
  </w:style>
  <w:style w:type="paragraph" w:styleId="Contents4">
    <w:name w:val="Contents 4"/>
    <w:basedOn w:val="Normal"/>
    <w:uiPriority w:val="1"/>
    <w:qFormat/>
    <w:rsid w:val="00937b91"/>
    <w:pPr>
      <w:spacing w:before="13" w:after="0"/>
      <w:ind w:left="1752" w:hanging="749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37b91"/>
    <w:pPr/>
    <w:rPr/>
  </w:style>
  <w:style w:type="paragraph" w:styleId="TableParagraph" w:customStyle="1">
    <w:name w:val="Table Paragraph"/>
    <w:basedOn w:val="Normal"/>
    <w:uiPriority w:val="1"/>
    <w:qFormat/>
    <w:rsid w:val="00937b91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414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46e5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846e5"/>
    <w:pPr/>
    <w:rPr>
      <w:b/>
      <w:bCs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te.inrs.ca/" TargetMode="External"/><Relationship Id="rId3" Type="http://schemas.openxmlformats.org/officeDocument/2006/relationships/hyperlink" Target="https://github.com/jnsebgosselin/WHAT" TargetMode="External"/><Relationship Id="rId4" Type="http://schemas.openxmlformats.org/officeDocument/2006/relationships/hyperlink" Target="mailto:jnsebgosselin@gmail.com" TargetMode="External"/><Relationship Id="rId5" Type="http://schemas.openxmlformats.org/officeDocument/2006/relationships/footer" Target="footer1.xml"/><Relationship Id="rId6" Type="http://schemas.openxmlformats.org/officeDocument/2006/relationships/hyperlink" Target="https://github.com/jnsebgosselin/WHAT/releases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image" Target="media/image1.jpeg"/><Relationship Id="rId14" Type="http://schemas.openxmlformats.org/officeDocument/2006/relationships/footer" Target="footer8.xml"/><Relationship Id="rId15" Type="http://schemas.openxmlformats.org/officeDocument/2006/relationships/hyperlink" Target="http://www.lexicon.net/sjmachin/xlrd.html" TargetMode="External"/><Relationship Id="rId16" Type="http://schemas.openxmlformats.org/officeDocument/2006/relationships/hyperlink" Target="http://www.rcn.montana.edu/Resources/Converter.aspx" TargetMode="Externa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comments" Target="comments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4498-929E-4730-9EBE-01B4EA2B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Application>LibreOffice/4.4.2.2$Linux_X86_64 LibreOffice_project/40m0$Build-2</Application>
  <Paragraphs>140</Paragraphs>
  <Company>NRCan / RNCan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2015-03-27T12:28:00Z</dcterms:created>
  <dc:creator>Rivard, Christine</dc:creator>
  <dc:language>en-CA</dc:language>
  <cp:lastModifiedBy>Jean-Sébastien Gosselin</cp:lastModifiedBy>
  <dcterms:modified xsi:type="dcterms:W3CDTF">2015-07-23T17:05:29Z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NRCan / RNCan</vt:lpwstr>
  </property>
  <property fmtid="{D5CDD505-2E9C-101B-9397-08002B2CF9AE}" pid="4" name="Created">
    <vt:filetime>2015-03-05T00:00:00Z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2015-03-06T00:00:00Z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