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footer11.xml" ContentType="application/vnd.openxmlformats-officedocument.wordprocessingml.footer+xml"/>
  <Override PartName="/word/footer6.xml" ContentType="application/vnd.openxmlformats-officedocument.wordprocessingml.footer+xml"/>
  <Override PartName="/word/footer10.xml" ContentType="application/vnd.openxmlformats-officedocument.wordprocessingml.footer+xml"/>
  <Override PartName="/word/footer12.xml" ContentType="application/vnd.openxmlformats-officedocument.wordprocessingml.foot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media/image1.jpeg" ContentType="image/jpeg"/>
  <Override PartName="/word/footer9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2"/>
        </w:numPr>
        <w:tabs>
          <w:tab w:val="left" w:pos="869" w:leader="none"/>
        </w:tabs>
        <w:spacing w:before="22" w:after="0"/>
        <w:ind w:left="868" w:hanging="749"/>
        <w:jc w:val="both"/>
        <w:rPr/>
      </w:pPr>
      <w:r>
        <w:rPr>
          <w:rFonts w:ascii="Georgia" w:hAnsi="Georgia"/>
          <w:b/>
          <w:spacing w:val="0"/>
          <w:sz w:val="49"/>
        </w:rPr>
        <w:t xml:space="preserve">Data </w:t>
      </w:r>
      <w:r>
        <w:rPr>
          <w:rFonts w:ascii="Georgia" w:hAnsi="Georgia"/>
          <w:b/>
          <w:sz w:val="49"/>
        </w:rPr>
        <w:t>Management</w:t>
      </w:r>
      <w:r>
        <w:rPr>
          <w:rFonts w:ascii="Georgia" w:hAnsi="Georgia"/>
          <w:b/>
          <w:spacing w:val="0"/>
          <w:sz w:val="49"/>
        </w:rPr>
        <w:t xml:space="preserve"> by Projects </w:t>
      </w:r>
      <w:r>
        <w:rPr>
          <w:rFonts w:ascii="Georgia" w:hAnsi="Georgia"/>
          <w:b/>
          <w:sz w:val="49"/>
        </w:rPr>
        <w:t>in</w:t>
      </w:r>
      <w:r>
        <w:rPr>
          <w:rFonts w:ascii="Georgia" w:hAnsi="Georgia"/>
          <w:b/>
          <w:spacing w:val="0"/>
          <w:sz w:val="49"/>
        </w:rPr>
        <w:t xml:space="preserve"> </w:t>
      </w:r>
      <w:r>
        <w:rPr>
          <w:rFonts w:ascii="Georgia" w:hAnsi="Georgia"/>
          <w:b/>
          <w:sz w:val="49"/>
        </w:rPr>
        <w:t>WHAT</w:t>
      </w:r>
    </w:p>
    <w:p>
      <w:pPr>
        <w:pStyle w:val="Normal"/>
        <w:spacing w:before="9" w:after="0"/>
        <w:rPr>
          <w:rFonts w:ascii="Georgia" w:hAnsi="Georgia" w:eastAsia="Georgia" w:cs="Georgia"/>
          <w:b/>
          <w:b/>
          <w:bCs/>
          <w:sz w:val="71"/>
          <w:szCs w:val="71"/>
        </w:rPr>
      </w:pPr>
      <w:r>
        <w:rPr>
          <w:rFonts w:eastAsia="Georgia" w:cs="Georgia" w:ascii="Georgia" w:hAnsi="Georgia"/>
          <w:b/>
          <w:bCs/>
          <w:sz w:val="71"/>
          <w:szCs w:val="71"/>
        </w:rPr>
      </w:r>
    </w:p>
    <w:p>
      <w:pPr>
        <w:pStyle w:val="Normal"/>
        <w:numPr>
          <w:ilvl w:val="1"/>
          <w:numId w:val="2"/>
        </w:numPr>
        <w:tabs>
          <w:tab w:val="left" w:pos="1017" w:leader="none"/>
        </w:tabs>
        <w:jc w:val="both"/>
        <w:rPr>
          <w:rFonts w:ascii="Georgia" w:hAnsi="Georgia" w:eastAsia="Georgia" w:cs="Georgia"/>
          <w:sz w:val="34"/>
          <w:szCs w:val="34"/>
        </w:rPr>
      </w:pPr>
      <w:bookmarkStart w:id="0" w:name="_bookmark10"/>
      <w:bookmarkEnd w:id="0"/>
      <w:r>
        <w:rPr>
          <w:rFonts w:ascii="Georgia" w:hAnsi="Georgia"/>
          <w:b/>
          <w:sz w:val="34"/>
        </w:rPr>
        <w:t>Introduction</w:t>
      </w:r>
    </w:p>
    <w:p>
      <w:pPr>
        <w:pStyle w:val="TextBody"/>
        <w:spacing w:lineRule="auto" w:line="247" w:before="227" w:after="0"/>
        <w:ind w:left="127" w:right="104" w:firstLine="6"/>
        <w:jc w:val="both"/>
        <w:rPr/>
      </w:pPr>
      <w:r>
        <w:rPr>
          <w:w w:val="105"/>
        </w:rPr>
        <w:t>The data are managed in WHAT by project, that is to say, all input and output files relative to a particular project are stored in a common folder</w:t>
      </w:r>
      <w:r>
        <w:rPr>
          <w:spacing w:val="0"/>
          <w:w w:val="105"/>
        </w:rPr>
        <w:t xml:space="preserve"> </w:t>
      </w:r>
      <w:r>
        <w:rPr>
          <w:w w:val="105"/>
        </w:rPr>
        <w:t>called</w:t>
      </w:r>
      <w:r>
        <w:rPr>
          <w:spacing w:val="0"/>
          <w:w w:val="105"/>
        </w:rPr>
        <w:t xml:space="preserve"> </w:t>
      </w:r>
      <w:r>
        <w:rPr>
          <w:w w:val="105"/>
        </w:rPr>
        <w:t>‘‘project</w:t>
      </w:r>
      <w:r>
        <w:rPr>
          <w:spacing w:val="0"/>
          <w:w w:val="105"/>
        </w:rPr>
        <w:t xml:space="preserve"> </w:t>
      </w:r>
      <w:r>
        <w:rPr>
          <w:w w:val="105"/>
        </w:rPr>
        <w:t>folder’’</w:t>
      </w:r>
    </w:p>
    <w:p>
      <w:pPr>
        <w:pStyle w:val="TextBody"/>
        <w:spacing w:lineRule="auto" w:line="247" w:before="227" w:after="0"/>
        <w:ind w:left="127" w:right="104" w:firstLine="6"/>
        <w:jc w:val="both"/>
        <w:rPr>
          <w:w w:val="105"/>
        </w:rPr>
      </w:pPr>
      <w:r>
        <w:rPr>
          <w:w w:val="105"/>
        </w:rPr>
      </w:r>
    </w:p>
    <w:p>
      <w:pPr>
        <w:pStyle w:val="TextBody"/>
        <w:spacing w:lineRule="auto" w:line="247" w:before="227" w:after="0"/>
        <w:ind w:left="127" w:right="104" w:firstLine="6"/>
        <w:jc w:val="both"/>
        <w:rPr/>
      </w:pPr>
      <w:r>
        <w:rPr>
          <w:w w:val="105"/>
        </w:rPr>
        <w:t>This</w:t>
      </w:r>
      <w:r>
        <w:rPr>
          <w:spacing w:val="0"/>
          <w:w w:val="105"/>
        </w:rPr>
        <w:t xml:space="preserve"> </w:t>
      </w:r>
      <w:r>
        <w:rPr>
          <w:w w:val="105"/>
        </w:rPr>
        <w:t>file</w:t>
      </w:r>
      <w:r>
        <w:rPr>
          <w:spacing w:val="0"/>
          <w:w w:val="105"/>
        </w:rPr>
        <w:t xml:space="preserve"> </w:t>
      </w:r>
      <w:r>
        <w:rPr>
          <w:w w:val="105"/>
        </w:rPr>
        <w:t>management</w:t>
      </w:r>
      <w:r>
        <w:rPr>
          <w:spacing w:val="0"/>
          <w:w w:val="105"/>
        </w:rPr>
        <w:t xml:space="preserve"> </w:t>
      </w:r>
      <w:r>
        <w:rPr>
          <w:w w:val="105"/>
        </w:rPr>
        <w:t>system</w:t>
      </w:r>
      <w:r>
        <w:rPr>
          <w:spacing w:val="0"/>
          <w:w w:val="105"/>
        </w:rPr>
        <w:t xml:space="preserve"> </w:t>
      </w:r>
      <w:r>
        <w:rPr>
          <w:w w:val="105"/>
        </w:rPr>
        <w:t>allows</w:t>
      </w:r>
      <w:r>
        <w:rPr>
          <w:w w:val="98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easily</w:t>
      </w:r>
      <w:r>
        <w:rPr>
          <w:spacing w:val="35"/>
          <w:w w:val="105"/>
        </w:rPr>
        <w:t xml:space="preserve"> b</w:t>
      </w:r>
      <w:r>
        <w:rPr>
          <w:w w:val="105"/>
        </w:rPr>
        <w:t>ackup</w:t>
      </w:r>
      <w:r>
        <w:rPr>
          <w:spacing w:val="33"/>
          <w:w w:val="105"/>
        </w:rPr>
        <w:t xml:space="preserve"> </w:t>
      </w:r>
    </w:p>
    <w:p>
      <w:pPr>
        <w:pStyle w:val="TextBody"/>
        <w:spacing w:lineRule="auto" w:line="247" w:before="227" w:after="0"/>
        <w:ind w:left="127" w:right="104" w:firstLine="6"/>
        <w:jc w:val="both"/>
        <w:rPr>
          <w:spacing w:val="33"/>
          <w:w w:val="105"/>
        </w:rPr>
      </w:pPr>
      <w:r>
        <w:rPr>
          <w:spacing w:val="33"/>
          <w:w w:val="105"/>
        </w:rPr>
      </w:r>
    </w:p>
    <w:p>
      <w:pPr>
        <w:pStyle w:val="TextBody"/>
        <w:spacing w:lineRule="auto" w:line="247" w:before="227" w:after="0"/>
        <w:ind w:left="127" w:right="104" w:firstLine="6"/>
        <w:jc w:val="both"/>
        <w:rPr>
          <w:spacing w:val="33"/>
          <w:w w:val="105"/>
        </w:rPr>
      </w:pPr>
      <w:r>
        <w:rPr>
          <w:spacing w:val="33"/>
          <w:w w:val="105"/>
        </w:rPr>
      </w:r>
    </w:p>
    <w:p>
      <w:pPr>
        <w:pStyle w:val="TextBody"/>
        <w:spacing w:lineRule="auto" w:line="247" w:before="227" w:after="0"/>
        <w:ind w:left="127" w:right="104" w:firstLine="6"/>
        <w:jc w:val="both"/>
        <w:rPr>
          <w:spacing w:val="33"/>
          <w:w w:val="105"/>
        </w:rPr>
      </w:pPr>
      <w:r>
        <w:rPr>
          <w:spacing w:val="33"/>
          <w:w w:val="105"/>
        </w:rPr>
      </w:r>
    </w:p>
    <w:p>
      <w:pPr>
        <w:pStyle w:val="TextBody"/>
        <w:spacing w:lineRule="auto" w:line="247" w:before="227" w:after="0"/>
        <w:ind w:left="127" w:right="104" w:firstLine="6"/>
        <w:jc w:val="both"/>
        <w:rPr/>
      </w:pPr>
      <w:r>
        <w:rPr>
          <w:spacing w:val="34"/>
          <w:w w:val="105"/>
        </w:rPr>
        <w:t xml:space="preserve"> </w:t>
      </w:r>
      <w:r>
        <w:rPr>
          <w:w w:val="105"/>
        </w:rPr>
        <w:t>projects</w:t>
      </w:r>
      <w:r>
        <w:rPr>
          <w:spacing w:val="32"/>
          <w:w w:val="105"/>
        </w:rPr>
        <w:t xml:space="preserve"> </w:t>
      </w:r>
      <w:r>
        <w:rPr>
          <w:w w:val="105"/>
        </w:rPr>
        <w:t>from</w:t>
      </w:r>
      <w:r>
        <w:rPr>
          <w:spacing w:val="34"/>
          <w:w w:val="105"/>
        </w:rPr>
        <w:t xml:space="preserve"> </w:t>
      </w:r>
      <w:r>
        <w:rPr>
          <w:w w:val="105"/>
        </w:rPr>
        <w:t>one</w:t>
      </w:r>
      <w:r>
        <w:rPr>
          <w:spacing w:val="34"/>
          <w:w w:val="105"/>
        </w:rPr>
        <w:t xml:space="preserve"> </w:t>
      </w:r>
      <w:r>
        <w:rPr>
          <w:w w:val="105"/>
        </w:rPr>
        <w:t>location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other</w:t>
      </w:r>
      <w:r>
        <w:rPr>
          <w:spacing w:val="33"/>
          <w:w w:val="105"/>
        </w:rPr>
        <w:t xml:space="preserve"> </w:t>
      </w:r>
      <w:r>
        <w:rPr>
          <w:w w:val="105"/>
        </w:rPr>
        <w:t>since</w:t>
      </w:r>
      <w:r>
        <w:rPr>
          <w:spacing w:val="34"/>
          <w:w w:val="105"/>
        </w:rPr>
        <w:t xml:space="preserve"> </w:t>
      </w:r>
      <w:r>
        <w:rPr>
          <w:w w:val="105"/>
        </w:rPr>
        <w:t>all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files</w:t>
      </w:r>
      <w:r>
        <w:rPr>
          <w:w w:val="98"/>
        </w:rPr>
        <w:t xml:space="preserve"> </w:t>
      </w:r>
      <w:del w:id="0" w:author="Rivard, Christine" w:date="2015-03-25T16:41:00Z">
        <w:r>
          <w:rPr>
            <w:w w:val="105"/>
          </w:rPr>
          <w:delText>relating</w:delText>
        </w:r>
      </w:del>
      <w:del w:id="1" w:author="Rivard, Christine" w:date="2015-03-25T16:41:00Z">
        <w:r>
          <w:rPr>
            <w:spacing w:val="16"/>
            <w:w w:val="105"/>
          </w:rPr>
          <w:delText xml:space="preserve"> </w:delText>
        </w:r>
      </w:del>
      <w:ins w:id="2" w:author="Rivard, Christine" w:date="2015-03-25T16:41:00Z">
        <w:r>
          <w:rPr>
            <w:w w:val="105"/>
          </w:rPr>
          <w:t>related</w:t>
        </w:r>
      </w:ins>
      <w:ins w:id="3" w:author="Rivard, Christine" w:date="2015-03-25T16:41:00Z">
        <w:r>
          <w:rPr>
            <w:spacing w:val="16"/>
            <w:w w:val="105"/>
          </w:rPr>
          <w:t xml:space="preserve"> </w:t>
        </w:r>
      </w:ins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given</w:t>
      </w:r>
      <w:r>
        <w:rPr>
          <w:spacing w:val="17"/>
          <w:w w:val="105"/>
        </w:rPr>
        <w:t xml:space="preserve"> </w:t>
      </w:r>
      <w:r>
        <w:rPr>
          <w:w w:val="105"/>
        </w:rPr>
        <w:t>project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saved</w:t>
      </w:r>
      <w:r>
        <w:rPr>
          <w:spacing w:val="17"/>
          <w:w w:val="105"/>
        </w:rPr>
        <w:t xml:space="preserve"> </w:t>
      </w:r>
      <w:r>
        <w:rPr>
          <w:w w:val="105"/>
        </w:rPr>
        <w:t>at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same</w:t>
      </w:r>
      <w:r>
        <w:rPr>
          <w:spacing w:val="16"/>
          <w:w w:val="105"/>
        </w:rPr>
        <w:t xml:space="preserve"> </w:t>
      </w:r>
      <w:r>
        <w:rPr>
          <w:w w:val="105"/>
        </w:rPr>
        <w:t>place.</w:t>
      </w:r>
    </w:p>
    <w:p>
      <w:pPr>
        <w:pStyle w:val="TextBody"/>
        <w:spacing w:lineRule="auto" w:line="247" w:before="227" w:after="0"/>
        <w:ind w:left="127" w:right="104" w:firstLine="6"/>
        <w:jc w:val="both"/>
        <w:rPr>
          <w:w w:val="105"/>
        </w:rPr>
      </w:pPr>
      <w:r>
        <w:rPr>
          <w:w w:val="105"/>
        </w:rPr>
      </w:r>
    </w:p>
    <w:p>
      <w:pPr>
        <w:pStyle w:val="TextBody"/>
        <w:spacing w:lineRule="auto" w:line="247" w:before="227" w:after="0"/>
        <w:ind w:left="127" w:right="104" w:firstLine="6"/>
        <w:jc w:val="both"/>
        <w:rPr/>
      </w:pPr>
      <w:r>
        <w:rPr>
          <w:w w:val="105"/>
        </w:rPr>
        <w:t xml:space="preserve">The first time WHAT is started, the </w:t>
      </w:r>
    </w:p>
    <w:p>
      <w:pPr>
        <w:pStyle w:val="TextBody"/>
        <w:spacing w:lineRule="auto" w:line="247"/>
        <w:ind w:left="125" w:right="111" w:firstLine="359"/>
        <w:jc w:val="both"/>
        <w:rPr/>
      </w:pPr>
      <w:del w:id="4" w:author="Rivard, Christine" w:date="2015-03-26T11:47:00Z">
        <w:r>
          <w:rPr>
            <w:w w:val="105"/>
          </w:rPr>
          <w:delText>On</w:delText>
        </w:r>
      </w:del>
      <w:del w:id="5" w:author="Rivard, Christine" w:date="2015-03-26T11:47:00Z">
        <w:r>
          <w:rPr>
            <w:spacing w:val="0"/>
            <w:w w:val="105"/>
          </w:rPr>
          <w:delText xml:space="preserve"> </w:delText>
        </w:r>
      </w:del>
      <w:ins w:id="6" w:author="Rivard, Christine" w:date="2015-03-26T11:47:00Z">
        <w:r>
          <w:rPr>
            <w:w w:val="105"/>
          </w:rPr>
          <w:t>When you</w:t>
        </w:r>
      </w:ins>
      <w:ins w:id="7" w:author="Rivard, Christine" w:date="2015-03-26T11:47:00Z">
        <w:r>
          <w:rPr>
            <w:spacing w:val="0"/>
            <w:w w:val="105"/>
          </w:rPr>
          <w:t xml:space="preserve"> </w:t>
        </w:r>
      </w:ins>
      <w:r>
        <w:rPr>
          <w:w w:val="105"/>
        </w:rPr>
        <w:t>first</w:t>
      </w:r>
      <w:r>
        <w:rPr>
          <w:spacing w:val="0"/>
          <w:w w:val="105"/>
        </w:rPr>
        <w:t xml:space="preserve"> </w:t>
      </w:r>
      <w:r>
        <w:rPr>
          <w:w w:val="105"/>
        </w:rPr>
        <w:t>launch</w:t>
      </w:r>
      <w:del w:id="8" w:author="Rivard, Christine" w:date="2015-03-26T11:47:00Z">
        <w:r>
          <w:rPr>
            <w:w w:val="105"/>
          </w:rPr>
          <w:delText>,</w:delText>
        </w:r>
      </w:del>
      <w:r>
        <w:rPr>
          <w:spacing w:val="0"/>
          <w:w w:val="105"/>
        </w:rPr>
        <w:t xml:space="preserve"> </w:t>
      </w:r>
      <w:r>
        <w:rPr>
          <w:w w:val="105"/>
        </w:rPr>
        <w:t>WHAT</w:t>
      </w:r>
      <w:ins w:id="9" w:author="Rivard, Christine" w:date="2015-03-26T11:47:00Z">
        <w:r>
          <w:rPr>
            <w:w w:val="105"/>
          </w:rPr>
          <w:t>, the software</w:t>
        </w:r>
      </w:ins>
      <w:r>
        <w:rPr>
          <w:spacing w:val="0"/>
          <w:w w:val="105"/>
        </w:rPr>
        <w:t xml:space="preserve"> </w:t>
      </w:r>
      <w:r>
        <w:rPr>
          <w:w w:val="105"/>
        </w:rPr>
        <w:t>will</w:t>
      </w:r>
      <w:r>
        <w:rPr>
          <w:spacing w:val="0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0"/>
          <w:w w:val="105"/>
        </w:rPr>
        <w:t xml:space="preserve"> </w:t>
      </w:r>
      <w:r>
        <w:rPr>
          <w:w w:val="105"/>
        </w:rPr>
        <w:t>open</w:t>
      </w:r>
      <w:r>
        <w:rPr>
          <w:spacing w:val="0"/>
          <w:w w:val="105"/>
        </w:rPr>
        <w:t xml:space="preserve"> </w:t>
      </w:r>
      <w:r>
        <w:rPr>
          <w:w w:val="105"/>
        </w:rPr>
        <w:t>an</w:t>
      </w:r>
      <w:r>
        <w:rPr>
          <w:spacing w:val="0"/>
          <w:w w:val="105"/>
        </w:rPr>
        <w:t xml:space="preserve"> </w:t>
      </w:r>
      <w:r>
        <w:rPr>
          <w:w w:val="105"/>
        </w:rPr>
        <w:t>example</w:t>
      </w:r>
      <w:r>
        <w:rPr>
          <w:spacing w:val="0"/>
          <w:w w:val="105"/>
        </w:rPr>
        <w:t xml:space="preserve"> </w:t>
      </w:r>
      <w:del w:id="10" w:author="Rivard, Christine" w:date="2015-03-26T11:48:00Z">
        <w:r>
          <w:rPr>
            <w:spacing w:val="0"/>
            <w:w w:val="105"/>
          </w:rPr>
          <w:delText>that is distributed with the software</w:delText>
        </w:r>
      </w:del>
      <w:del w:id="11" w:author="Rivard, Christine" w:date="2015-03-26T11:48:00Z">
        <w:r>
          <w:rPr>
            <w:spacing w:val="0"/>
            <w:w w:val="101"/>
          </w:rPr>
          <w:delText xml:space="preserve"> </w:delText>
        </w:r>
      </w:del>
      <w:r>
        <w:rPr>
          <w:w w:val="105"/>
        </w:rPr>
        <w:t>with</w:t>
      </w:r>
      <w:r>
        <w:rPr>
          <w:spacing w:val="23"/>
          <w:w w:val="105"/>
        </w:rPr>
        <w:t xml:space="preserve"> </w:t>
      </w:r>
      <w:r>
        <w:rPr>
          <w:w w:val="105"/>
        </w:rPr>
        <w:t>all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necessary</w:t>
      </w:r>
      <w:r>
        <w:rPr>
          <w:spacing w:val="22"/>
          <w:w w:val="105"/>
        </w:rPr>
        <w:t xml:space="preserve"> </w:t>
      </w:r>
      <w:r>
        <w:rPr>
          <w:w w:val="105"/>
        </w:rPr>
        <w:t>files</w:t>
      </w:r>
      <w:r>
        <w:rPr>
          <w:spacing w:val="24"/>
          <w:w w:val="105"/>
        </w:rPr>
        <w:t xml:space="preserve"> </w:t>
      </w:r>
      <w:ins w:id="12" w:author="Rivard, Christine" w:date="2015-03-26T11:48:00Z">
        <w:r>
          <w:rPr>
            <w:spacing w:val="24"/>
            <w:w w:val="105"/>
          </w:rPr>
          <w:t xml:space="preserve">that allows you </w:t>
        </w:r>
      </w:ins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easily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quickly</w:t>
      </w:r>
      <w:r>
        <w:rPr>
          <w:spacing w:val="24"/>
          <w:w w:val="105"/>
        </w:rPr>
        <w:t xml:space="preserve"> </w:t>
      </w:r>
      <w:r>
        <w:rPr>
          <w:w w:val="105"/>
        </w:rPr>
        <w:t>test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ins w:id="13" w:author="Rivard, Christine" w:date="2015-03-26T11:49:00Z">
        <w:r>
          <w:rPr>
            <w:spacing w:val="24"/>
            <w:w w:val="105"/>
          </w:rPr>
          <w:t xml:space="preserve">different </w:t>
        </w:r>
      </w:ins>
      <w:r>
        <w:rPr>
          <w:w w:val="105"/>
        </w:rPr>
        <w:t>functionalit</w:t>
      </w:r>
      <w:ins w:id="14" w:author="Rivard, Christine" w:date="2015-03-26T11:46:00Z">
        <w:r>
          <w:rPr>
            <w:w w:val="105"/>
          </w:rPr>
          <w:t>ies</w:t>
        </w:r>
      </w:ins>
      <w:del w:id="15" w:author="Rivard, Christine" w:date="2015-03-26T11:46:00Z">
        <w:r>
          <w:rPr>
            <w:w w:val="105"/>
          </w:rPr>
          <w:delText>y</w:delText>
        </w:r>
      </w:del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program.</w:t>
      </w:r>
      <w:r>
        <w:rPr>
          <w:spacing w:val="5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title</w:t>
      </w:r>
      <w:r>
        <w:rPr>
          <w:w w:val="113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current</w:t>
      </w:r>
      <w:del w:id="16" w:author="Rivard, Christine" w:date="2015-03-26T11:50:00Z">
        <w:r>
          <w:rPr>
            <w:w w:val="105"/>
          </w:rPr>
          <w:delText>ly</w:delText>
        </w:r>
      </w:del>
      <w:del w:id="17" w:author="Rivard, Christine" w:date="2015-03-26T11:50:00Z">
        <w:r>
          <w:rPr>
            <w:spacing w:val="25"/>
            <w:w w:val="105"/>
          </w:rPr>
          <w:delText xml:space="preserve"> </w:delText>
        </w:r>
      </w:del>
      <w:del w:id="18" w:author="Rivard, Christine" w:date="2015-03-26T11:50:00Z">
        <w:r>
          <w:rPr>
            <w:w w:val="105"/>
          </w:rPr>
          <w:delText>opened</w:delText>
        </w:r>
      </w:del>
      <w:r>
        <w:rPr>
          <w:spacing w:val="23"/>
          <w:w w:val="105"/>
        </w:rPr>
        <w:t xml:space="preserve"> </w:t>
      </w:r>
      <w:r>
        <w:rPr>
          <w:w w:val="105"/>
        </w:rPr>
        <w:t>project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shown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menu</w:t>
      </w:r>
      <w:r>
        <w:rPr>
          <w:spacing w:val="22"/>
          <w:w w:val="105"/>
        </w:rPr>
        <w:t xml:space="preserve"> </w:t>
      </w:r>
      <w:r>
        <w:rPr>
          <w:w w:val="105"/>
        </w:rPr>
        <w:t>bar</w:t>
      </w:r>
      <w:r>
        <w:rPr>
          <w:spacing w:val="23"/>
          <w:w w:val="105"/>
        </w:rPr>
        <w:t xml:space="preserve"> </w:t>
      </w:r>
      <w:r>
        <w:rPr>
          <w:w w:val="105"/>
        </w:rPr>
        <w:t>at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top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del w:id="19" w:author="Rivard, Christine" w:date="2015-03-26T11:51:00Z">
        <w:r>
          <w:rPr>
            <w:spacing w:val="23"/>
            <w:w w:val="105"/>
          </w:rPr>
          <w:delText>interface</w:delText>
        </w:r>
      </w:del>
      <w:ins w:id="20" w:author="Rivard, Christine" w:date="2015-03-26T11:51:00Z">
        <w:r>
          <w:rPr>
            <w:w w:val="105"/>
          </w:rPr>
          <w:t>page?</w:t>
        </w:r>
      </w:ins>
      <w:r>
        <w:rPr>
          <w:w w:val="105"/>
        </w:rPr>
        <w:t>.</w:t>
      </w:r>
      <w:r>
        <w:rPr>
          <w:spacing w:val="51"/>
          <w:w w:val="105"/>
        </w:rPr>
        <w:t xml:space="preserve"> </w:t>
      </w:r>
      <w:r>
        <w:rPr>
          <w:w w:val="105"/>
        </w:rPr>
        <w:t>Additional</w:t>
      </w:r>
      <w:r>
        <w:rPr>
          <w:w w:val="107"/>
        </w:rPr>
        <w:t xml:space="preserve"> </w:t>
      </w:r>
      <w:r>
        <w:rPr>
          <w:w w:val="105"/>
        </w:rPr>
        <w:t>information</w:t>
      </w:r>
      <w:r>
        <w:rPr>
          <w:spacing w:val="13"/>
          <w:w w:val="105"/>
        </w:rPr>
        <w:t xml:space="preserve"> </w:t>
      </w:r>
      <w:r>
        <w:rPr>
          <w:w w:val="105"/>
        </w:rPr>
        <w:t>about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project</w:t>
      </w:r>
      <w:r>
        <w:rPr>
          <w:spacing w:val="14"/>
          <w:w w:val="105"/>
        </w:rPr>
        <w:t xml:space="preserve"> </w:t>
      </w:r>
      <w:r>
        <w:rPr>
          <w:w w:val="105"/>
        </w:rPr>
        <w:t>can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displayed</w:t>
      </w:r>
      <w:r>
        <w:rPr>
          <w:spacing w:val="14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clicking</w:t>
      </w:r>
      <w:r>
        <w:rPr>
          <w:spacing w:val="16"/>
          <w:w w:val="105"/>
        </w:rPr>
        <w:t xml:space="preserve"> </w:t>
      </w:r>
      <w:r>
        <w:rPr>
          <w:w w:val="105"/>
        </w:rPr>
        <w:t>on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small</w:t>
      </w:r>
      <w:r>
        <w:rPr>
          <w:spacing w:val="15"/>
          <w:w w:val="105"/>
        </w:rPr>
        <w:t xml:space="preserve"> </w:t>
      </w:r>
      <w:r>
        <w:rPr>
          <w:w w:val="105"/>
        </w:rPr>
        <w:t>‘‘i’’</w:t>
      </w:r>
      <w:r>
        <w:rPr>
          <w:spacing w:val="15"/>
          <w:w w:val="105"/>
        </w:rPr>
        <w:t xml:space="preserve"> </w:t>
      </w:r>
      <w:r>
        <w:rPr>
          <w:w w:val="105"/>
        </w:rPr>
        <w:t>icon</w:t>
      </w:r>
      <w:r>
        <w:rPr>
          <w:spacing w:val="13"/>
          <w:w w:val="105"/>
        </w:rPr>
        <w:t xml:space="preserve"> </w:t>
      </w:r>
      <w:r>
        <w:rPr>
          <w:w w:val="105"/>
        </w:rPr>
        <w:t>located</w:t>
      </w:r>
      <w:r>
        <w:rPr>
          <w:spacing w:val="14"/>
          <w:w w:val="105"/>
        </w:rPr>
        <w:t xml:space="preserve"> </w:t>
      </w:r>
      <w:r>
        <w:rPr>
          <w:w w:val="105"/>
        </w:rPr>
        <w:t>next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w w:val="112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project</w:t>
      </w:r>
      <w:r>
        <w:rPr>
          <w:spacing w:val="14"/>
          <w:w w:val="105"/>
        </w:rPr>
        <w:t xml:space="preserve"> </w:t>
      </w:r>
      <w:r>
        <w:rPr>
          <w:spacing w:val="0"/>
          <w:w w:val="105"/>
        </w:rPr>
        <w:t>name.</w:t>
      </w:r>
      <w:r>
        <w:rPr>
          <w:spacing w:val="41"/>
          <w:w w:val="105"/>
        </w:rPr>
        <w:t xml:space="preserve"> </w:t>
      </w:r>
      <w:del w:id="21" w:author="Rivard, Christine" w:date="2015-03-26T11:52:00Z">
        <w:r>
          <w:rPr>
            <w:spacing w:val="41"/>
            <w:w w:val="105"/>
          </w:rPr>
          <w:delText>There</w:delText>
        </w:r>
      </w:del>
      <w:del w:id="22" w:author="Rivard, Christine" w:date="2015-03-26T11:52:00Z">
        <w:r>
          <w:rPr>
            <w:spacing w:val="14"/>
            <w:w w:val="105"/>
          </w:rPr>
          <w:delText xml:space="preserve"> </w:delText>
        </w:r>
      </w:del>
      <w:del w:id="23" w:author="Rivard, Christine" w:date="2015-03-26T11:52:00Z">
        <w:r>
          <w:rPr>
            <w:spacing w:val="41"/>
            <w:w w:val="105"/>
          </w:rPr>
          <w:delText>can</w:delText>
        </w:r>
      </w:del>
      <w:del w:id="24" w:author="Rivard, Christine" w:date="2015-03-26T11:52:00Z">
        <w:r>
          <w:rPr>
            <w:spacing w:val="15"/>
            <w:w w:val="105"/>
          </w:rPr>
          <w:delText xml:space="preserve"> </w:delText>
        </w:r>
      </w:del>
      <w:del w:id="25" w:author="Rivard, Christine" w:date="2015-03-26T11:52:00Z">
        <w:r>
          <w:rPr>
            <w:spacing w:val="41"/>
            <w:w w:val="105"/>
          </w:rPr>
          <w:delText>be</w:delText>
        </w:r>
      </w:del>
      <w:del w:id="26" w:author="Rivard, Christine" w:date="2015-03-26T11:52:00Z">
        <w:r>
          <w:rPr>
            <w:spacing w:val="15"/>
            <w:w w:val="105"/>
          </w:rPr>
          <w:delText xml:space="preserve"> </w:delText>
        </w:r>
      </w:del>
      <w:del w:id="27" w:author="Rivard, Christine" w:date="2015-03-26T11:52:00Z">
        <w:r>
          <w:rPr>
            <w:spacing w:val="41"/>
            <w:w w:val="105"/>
          </w:rPr>
          <w:delText>only</w:delText>
        </w:r>
      </w:del>
      <w:del w:id="28" w:author="Rivard, Christine" w:date="2015-03-26T11:52:00Z">
        <w:r>
          <w:rPr>
            <w:spacing w:val="14"/>
            <w:w w:val="105"/>
          </w:rPr>
          <w:delText xml:space="preserve"> </w:delText>
        </w:r>
      </w:del>
      <w:del w:id="29" w:author="Rivard, Christine" w:date="2015-03-26T11:52:00Z">
        <w:r>
          <w:rPr>
            <w:spacing w:val="41"/>
            <w:w w:val="105"/>
          </w:rPr>
          <w:delText>one</w:delText>
        </w:r>
      </w:del>
      <w:del w:id="30" w:author="Rivard, Christine" w:date="2015-03-26T11:52:00Z">
        <w:r>
          <w:rPr>
            <w:spacing w:val="15"/>
            <w:w w:val="105"/>
          </w:rPr>
          <w:delText xml:space="preserve"> </w:delText>
        </w:r>
      </w:del>
      <w:del w:id="31" w:author="Rivard, Christine" w:date="2015-03-26T11:52:00Z">
        <w:r>
          <w:rPr>
            <w:spacing w:val="41"/>
            <w:w w:val="105"/>
          </w:rPr>
          <w:delText>opened</w:delText>
        </w:r>
      </w:del>
      <w:ins w:id="32" w:author="Rivard, Christine" w:date="2015-03-26T11:52:00Z">
        <w:r>
          <w:rPr>
            <w:w w:val="105"/>
          </w:rPr>
          <w:t>Only one</w:t>
        </w:r>
      </w:ins>
      <w:r>
        <w:rPr>
          <w:spacing w:val="15"/>
          <w:w w:val="105"/>
        </w:rPr>
        <w:t xml:space="preserve"> </w:t>
      </w:r>
      <w:r>
        <w:rPr>
          <w:w w:val="105"/>
        </w:rPr>
        <w:t>project</w:t>
      </w:r>
      <w:r>
        <w:rPr>
          <w:spacing w:val="13"/>
          <w:w w:val="105"/>
        </w:rPr>
        <w:t xml:space="preserve"> </w:t>
      </w:r>
      <w:r>
        <w:rPr>
          <w:w w:val="105"/>
        </w:rPr>
        <w:t>at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time</w:t>
      </w:r>
      <w:r>
        <w:rPr>
          <w:spacing w:val="14"/>
          <w:w w:val="105"/>
        </w:rPr>
        <w:t xml:space="preserve"> </w:t>
      </w:r>
      <w:ins w:id="33" w:author="Rivard, Christine" w:date="2015-03-26T11:52:00Z">
        <w:r>
          <w:rPr>
            <w:spacing w:val="13"/>
            <w:w w:val="105"/>
          </w:rPr>
          <w:t xml:space="preserve">can be open </w:t>
        </w:r>
      </w:ins>
      <w:del w:id="34" w:author="Rivard, Christine" w:date="2015-03-26T11:52:00Z">
        <w:r>
          <w:rPr>
            <w:spacing w:val="13"/>
            <w:w w:val="105"/>
          </w:rPr>
          <w:delText>per</w:delText>
        </w:r>
      </w:del>
      <w:del w:id="35" w:author="Rivard, Christine" w:date="2015-03-26T11:52:00Z">
        <w:r>
          <w:rPr>
            <w:spacing w:val="14"/>
            <w:w w:val="105"/>
          </w:rPr>
          <w:delText xml:space="preserve"> </w:delText>
        </w:r>
      </w:del>
      <w:del w:id="36" w:author="Rivard, Christine" w:date="2015-03-26T11:52:00Z">
        <w:r>
          <w:rPr>
            <w:spacing w:val="13"/>
            <w:w w:val="105"/>
          </w:rPr>
          <w:delText>instance</w:delText>
        </w:r>
      </w:del>
      <w:del w:id="37" w:author="Rivard, Christine" w:date="2015-03-26T11:52:00Z">
        <w:r>
          <w:rPr>
            <w:spacing w:val="14"/>
            <w:w w:val="105"/>
          </w:rPr>
          <w:delText xml:space="preserve"> </w:delText>
        </w:r>
      </w:del>
      <w:del w:id="38" w:author="Rivard, Christine" w:date="2015-03-26T11:52:00Z">
        <w:r>
          <w:rPr>
            <w:spacing w:val="13"/>
            <w:w w:val="105"/>
          </w:rPr>
          <w:delText>of</w:delText>
        </w:r>
      </w:del>
      <w:ins w:id="39" w:author="Rivard, Christine" w:date="2015-03-26T11:52:00Z">
        <w:r>
          <w:rPr>
            <w:w w:val="105"/>
          </w:rPr>
          <w:t>in</w:t>
        </w:r>
      </w:ins>
      <w:r>
        <w:rPr>
          <w:spacing w:val="15"/>
          <w:w w:val="105"/>
        </w:rPr>
        <w:t xml:space="preserve"> </w:t>
      </w:r>
      <w:r>
        <w:rPr>
          <w:w w:val="105"/>
        </w:rPr>
        <w:t>WHAT.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1"/>
          <w:numId w:val="2"/>
        </w:numPr>
        <w:tabs>
          <w:tab w:val="left" w:pos="1017" w:leader="none"/>
        </w:tabs>
        <w:spacing w:before="146" w:after="0"/>
        <w:jc w:val="both"/>
        <w:rPr>
          <w:rFonts w:ascii="Georgia" w:hAnsi="Georgia" w:eastAsia="Georgia" w:cs="Georgia"/>
          <w:sz w:val="34"/>
          <w:szCs w:val="34"/>
        </w:rPr>
      </w:pPr>
      <w:bookmarkStart w:id="1" w:name="_bookmark11"/>
      <w:bookmarkStart w:id="2" w:name="Create_a_New_Project"/>
      <w:bookmarkEnd w:id="1"/>
      <w:bookmarkEnd w:id="2"/>
      <w:r>
        <w:rPr>
          <w:rFonts w:ascii="Georgia" w:hAnsi="Georgia"/>
          <w:b/>
          <w:sz w:val="34"/>
        </w:rPr>
        <w:t>Create</w:t>
      </w:r>
      <w:r>
        <w:rPr>
          <w:rFonts w:ascii="Georgia" w:hAnsi="Georgia"/>
          <w:b/>
          <w:spacing w:val="11"/>
          <w:sz w:val="34"/>
        </w:rPr>
        <w:t xml:space="preserve"> </w:t>
      </w:r>
      <w:r>
        <w:rPr>
          <w:rFonts w:ascii="Georgia" w:hAnsi="Georgia"/>
          <w:b/>
          <w:sz w:val="34"/>
        </w:rPr>
        <w:t>a</w:t>
      </w:r>
      <w:r>
        <w:rPr>
          <w:rFonts w:ascii="Georgia" w:hAnsi="Georgia"/>
          <w:b/>
          <w:spacing w:val="12"/>
          <w:sz w:val="34"/>
        </w:rPr>
        <w:t xml:space="preserve"> </w:t>
      </w:r>
      <w:r>
        <w:rPr>
          <w:rFonts w:ascii="Georgia" w:hAnsi="Georgia"/>
          <w:b/>
          <w:sz w:val="34"/>
        </w:rPr>
        <w:t>New</w:t>
      </w:r>
      <w:r>
        <w:rPr>
          <w:rFonts w:ascii="Georgia" w:hAnsi="Georgia"/>
          <w:b/>
          <w:spacing w:val="11"/>
          <w:sz w:val="34"/>
        </w:rPr>
        <w:t xml:space="preserve"> </w:t>
      </w:r>
      <w:r>
        <w:rPr>
          <w:rFonts w:ascii="Georgia" w:hAnsi="Georgia"/>
          <w:b/>
          <w:sz w:val="34"/>
        </w:rPr>
        <w:t>Project</w:t>
      </w:r>
    </w:p>
    <w:p>
      <w:pPr>
        <w:pStyle w:val="TextBody"/>
        <w:spacing w:lineRule="auto" w:line="242" w:before="199" w:after="0"/>
        <w:ind w:left="133" w:right="105" w:hanging="9"/>
        <w:jc w:val="both"/>
        <w:rPr/>
      </w:pP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start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new</w:t>
      </w:r>
      <w:r>
        <w:rPr>
          <w:spacing w:val="21"/>
          <w:w w:val="105"/>
        </w:rPr>
        <w:t xml:space="preserve"> </w:t>
      </w:r>
      <w:r>
        <w:rPr>
          <w:w w:val="105"/>
        </w:rPr>
        <w:t>project,</w:t>
      </w:r>
      <w:r>
        <w:rPr>
          <w:spacing w:val="20"/>
          <w:w w:val="105"/>
        </w:rPr>
        <w:t xml:space="preserve"> </w:t>
      </w:r>
      <w:commentRangeStart w:id="0"/>
      <w:r>
        <w:rPr>
          <w:w w:val="105"/>
        </w:rPr>
        <w:t>click</w:t>
      </w:r>
      <w:r>
        <w:rPr>
          <w:spacing w:val="22"/>
          <w:w w:val="105"/>
        </w:rPr>
        <w:t xml:space="preserve"> </w:t>
      </w:r>
      <w:r>
        <w:rPr>
          <w:w w:val="105"/>
        </w:rPr>
        <w:t>on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button</w:t>
      </w:r>
      <w:r>
        <w:rPr>
          <w:spacing w:val="22"/>
          <w:w w:val="105"/>
        </w:rPr>
        <w:t xml:space="preserve"> </w:t>
      </w:r>
      <w:r>
        <w:rPr>
          <w:rFonts w:ascii="Palatino Linotype" w:hAnsi="Palatino Linotype"/>
          <w:i/>
          <w:w w:val="105"/>
        </w:rPr>
        <w:t>New</w:t>
      </w:r>
      <w:r>
        <w:rPr>
          <w:rFonts w:ascii="Palatino Linotype" w:hAnsi="Palatino Linotype"/>
          <w:i/>
          <w:spacing w:val="22"/>
          <w:w w:val="105"/>
        </w:rPr>
        <w:t xml:space="preserve"> </w:t>
      </w:r>
      <w:r>
        <w:rPr>
          <w:rFonts w:ascii="Palatino Linotype" w:hAnsi="Palatino Linotype"/>
          <w:i/>
          <w:w w:val="105"/>
        </w:rPr>
        <w:t>Project</w:t>
      </w:r>
      <w:del w:id="40" w:author="Rivard, Christine" w:date="2015-03-26T11:56:00Z">
        <w:r>
          <w:rPr>
            <w:rFonts w:ascii="Palatino Linotype" w:hAnsi="Palatino Linotype"/>
            <w:i/>
            <w:w w:val="105"/>
          </w:rPr>
          <w:delText>.</w:delText>
        </w:r>
      </w:del>
      <w:r>
        <w:rPr>
          <w:rFonts w:ascii="Palatino Linotype" w:hAnsi="Palatino Linotype"/>
          <w:i/>
          <w:w w:val="105"/>
        </w:rPr>
      </w:r>
      <w:commentRangeEnd w:id="0"/>
      <w:r>
        <w:commentReference w:id="0"/>
      </w:r>
      <w:r>
        <w:rPr>
          <w:rFonts w:ascii="Palatino Linotype" w:hAnsi="Palatino Linotype"/>
          <w:i/>
          <w:spacing w:val="0"/>
          <w:w w:val="105"/>
        </w:rPr>
        <w:t xml:space="preserve"> </w:t>
      </w:r>
      <w:del w:id="41" w:author="Rivard, Christine" w:date="2015-03-26T11:55:00Z">
        <w:r>
          <w:rPr>
            <w:rFonts w:ascii="Palatino Linotype" w:hAnsi="Palatino Linotype"/>
            <w:i/>
            <w:spacing w:val="0"/>
            <w:w w:val="105"/>
          </w:rPr>
          <w:delText>. .</w:delText>
        </w:r>
      </w:del>
      <w:del w:id="42" w:author="Rivard, Christine" w:date="2015-03-26T11:55:00Z">
        <w:r>
          <w:rPr>
            <w:rFonts w:ascii="Palatino Linotype" w:hAnsi="Palatino Linotype"/>
            <w:i/>
            <w:spacing w:val="30"/>
            <w:w w:val="105"/>
          </w:rPr>
          <w:delText xml:space="preserve"> </w:delText>
        </w:r>
      </w:del>
      <w:del w:id="43" w:author="Rivard, Christine" w:date="2015-03-26T11:55:00Z">
        <w:r>
          <w:rPr>
            <w:rFonts w:ascii="Palatino Linotype" w:hAnsi="Palatino Linotype"/>
            <w:i/>
            <w:spacing w:val="0"/>
            <w:w w:val="105"/>
          </w:rPr>
          <w:delText>with</w:delText>
        </w:r>
      </w:del>
      <w:ins w:id="44" w:author="Rivard, Christine" w:date="2015-03-26T12:41:00Z">
        <w:r>
          <w:rPr>
            <w:w w:val="105"/>
          </w:rPr>
          <w:t>or click on</w:t>
        </w:r>
      </w:ins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small</w:t>
      </w:r>
      <w:r>
        <w:rPr>
          <w:spacing w:val="21"/>
          <w:w w:val="105"/>
        </w:rPr>
        <w:t xml:space="preserve"> </w:t>
      </w:r>
      <w:r>
        <w:rPr>
          <w:w w:val="105"/>
        </w:rPr>
        <w:t>folder</w:t>
      </w:r>
      <w:r>
        <w:rPr>
          <w:spacing w:val="22"/>
          <w:w w:val="105"/>
        </w:rPr>
        <w:t xml:space="preserve"> </w:t>
      </w:r>
      <w:r>
        <w:rPr>
          <w:w w:val="105"/>
        </w:rPr>
        <w:t>icon</w:t>
      </w:r>
      <w:r>
        <w:rPr>
          <w:spacing w:val="22"/>
          <w:w w:val="105"/>
        </w:rPr>
        <w:t xml:space="preserve"> </w:t>
      </w:r>
      <w:r>
        <w:rPr>
          <w:w w:val="105"/>
        </w:rPr>
        <w:t>located</w:t>
      </w:r>
      <w:r>
        <w:rPr>
          <w:spacing w:val="21"/>
          <w:w w:val="105"/>
        </w:rPr>
        <w:t xml:space="preserve"> </w:t>
      </w:r>
      <w:r>
        <w:rPr>
          <w:w w:val="105"/>
        </w:rPr>
        <w:t>at</w:t>
      </w:r>
      <w:r>
        <w:rPr>
          <w:w w:val="121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right</w:t>
      </w:r>
      <w:r>
        <w:rPr>
          <w:spacing w:val="13"/>
          <w:w w:val="105"/>
        </w:rPr>
        <w:t xml:space="preserve"> </w:t>
      </w:r>
      <w:r>
        <w:rPr>
          <w:w w:val="105"/>
        </w:rPr>
        <w:t>end</w:t>
      </w:r>
      <w:r>
        <w:rPr>
          <w:spacing w:val="13"/>
          <w:w w:val="105"/>
        </w:rPr>
        <w:t xml:space="preserve"> </w:t>
      </w:r>
      <w:r>
        <w:rPr>
          <w:spacing w:val="0"/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WHAT</w:t>
      </w:r>
      <w:r>
        <w:rPr>
          <w:spacing w:val="12"/>
          <w:w w:val="105"/>
        </w:rPr>
        <w:t xml:space="preserve"> </w:t>
      </w:r>
      <w:r>
        <w:rPr>
          <w:w w:val="105"/>
        </w:rPr>
        <w:t>menu</w:t>
      </w:r>
      <w:r>
        <w:rPr>
          <w:spacing w:val="11"/>
          <w:w w:val="105"/>
        </w:rPr>
        <w:t xml:space="preserve"> </w:t>
      </w:r>
      <w:r>
        <w:rPr>
          <w:w w:val="105"/>
        </w:rPr>
        <w:t>bar</w:t>
      </w:r>
      <w:r>
        <w:rPr>
          <w:spacing w:val="13"/>
          <w:w w:val="105"/>
        </w:rPr>
        <w:t xml:space="preserve"> </w:t>
      </w:r>
      <w:r>
        <w:rPr>
          <w:w w:val="105"/>
        </w:rPr>
        <w:t>(see</w:t>
      </w:r>
      <w:r>
        <w:rPr>
          <w:spacing w:val="12"/>
          <w:w w:val="105"/>
        </w:rPr>
        <w:t xml:space="preserve"> </w:t>
      </w:r>
      <w:r>
        <w:rPr>
          <w:w w:val="105"/>
        </w:rPr>
        <w:t>Figure</w:t>
      </w:r>
      <w:r>
        <w:rPr>
          <w:spacing w:val="13"/>
          <w:w w:val="105"/>
        </w:rPr>
        <w:t xml:space="preserve"> </w:t>
      </w:r>
      <w:hyperlink w:anchor="_bookmark5">
        <w:r>
          <w:rPr>
            <w:rStyle w:val="InternetLink"/>
            <w:spacing w:val="0"/>
            <w:w w:val="105"/>
          </w:rPr>
          <w:t>1</w:t>
        </w:r>
      </w:hyperlink>
      <w:r>
        <w:rPr>
          <w:spacing w:val="0"/>
          <w:w w:val="105"/>
        </w:rPr>
        <w:t>.1).</w:t>
      </w:r>
      <w:r>
        <w:rPr>
          <w:spacing w:val="37"/>
          <w:w w:val="105"/>
        </w:rPr>
        <w:t xml:space="preserve"> </w:t>
      </w:r>
      <w:r>
        <w:rPr>
          <w:spacing w:val="0"/>
          <w:w w:val="105"/>
        </w:rPr>
        <w:t>This</w:t>
      </w:r>
      <w:r>
        <w:rPr>
          <w:spacing w:val="12"/>
          <w:w w:val="105"/>
        </w:rPr>
        <w:t xml:space="preserve"> </w:t>
      </w:r>
      <w:r>
        <w:rPr>
          <w:w w:val="105"/>
        </w:rPr>
        <w:t>will</w:t>
      </w:r>
      <w:r>
        <w:rPr>
          <w:spacing w:val="13"/>
          <w:w w:val="105"/>
        </w:rPr>
        <w:t xml:space="preserve"> </w:t>
      </w:r>
      <w:r>
        <w:rPr>
          <w:w w:val="105"/>
        </w:rPr>
        <w:t>open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new</w:t>
      </w:r>
      <w:r>
        <w:rPr>
          <w:spacing w:val="12"/>
          <w:w w:val="105"/>
        </w:rPr>
        <w:t xml:space="preserve"> </w:t>
      </w:r>
      <w:r>
        <w:rPr>
          <w:w w:val="105"/>
        </w:rPr>
        <w:t>dialog</w:t>
      </w:r>
      <w:r>
        <w:rPr>
          <w:spacing w:val="12"/>
          <w:w w:val="105"/>
        </w:rPr>
        <w:t xml:space="preserve"> </w:t>
      </w:r>
      <w:r>
        <w:rPr>
          <w:w w:val="105"/>
        </w:rPr>
        <w:t>window</w:t>
      </w:r>
      <w:r>
        <w:rPr>
          <w:spacing w:val="11"/>
          <w:w w:val="105"/>
        </w:rPr>
        <w:t xml:space="preserve"> </w:t>
      </w:r>
      <w:r>
        <w:rPr>
          <w:w w:val="105"/>
        </w:rPr>
        <w:t>(see</w:t>
      </w:r>
      <w:r>
        <w:rPr>
          <w:spacing w:val="28"/>
          <w:w w:val="102"/>
        </w:rPr>
        <w:t xml:space="preserve"> </w:t>
      </w:r>
      <w:r>
        <w:rPr>
          <w:w w:val="105"/>
        </w:rPr>
        <w:t>Figure</w:t>
      </w:r>
      <w:r>
        <w:rPr>
          <w:spacing w:val="26"/>
          <w:w w:val="105"/>
        </w:rPr>
        <w:t xml:space="preserve"> </w:t>
      </w:r>
      <w:hyperlink w:anchor="_bookmark12">
        <w:r>
          <w:rPr>
            <w:rStyle w:val="InternetLink"/>
            <w:w w:val="105"/>
          </w:rPr>
          <w:t>2.1)</w:t>
        </w:r>
      </w:hyperlink>
      <w:r>
        <w:rPr>
          <w:spacing w:val="27"/>
          <w:w w:val="105"/>
        </w:rPr>
        <w:t xml:space="preserve"> </w:t>
      </w:r>
      <w:r>
        <w:rPr>
          <w:w w:val="105"/>
        </w:rPr>
        <w:t>where</w:t>
      </w:r>
      <w:r>
        <w:rPr>
          <w:spacing w:val="27"/>
          <w:w w:val="105"/>
        </w:rPr>
        <w:t xml:space="preserve"> </w:t>
      </w:r>
      <w:r>
        <w:rPr>
          <w:w w:val="105"/>
        </w:rPr>
        <w:t>you</w:t>
      </w:r>
      <w:r>
        <w:rPr>
          <w:spacing w:val="27"/>
          <w:w w:val="105"/>
        </w:rPr>
        <w:t xml:space="preserve"> </w:t>
      </w:r>
      <w:r>
        <w:rPr>
          <w:w w:val="105"/>
        </w:rPr>
        <w:t>can</w:t>
      </w:r>
      <w:r>
        <w:rPr>
          <w:spacing w:val="27"/>
          <w:w w:val="105"/>
        </w:rPr>
        <w:t xml:space="preserve"> </w:t>
      </w:r>
      <w:r>
        <w:rPr>
          <w:w w:val="105"/>
        </w:rPr>
        <w:t>enter</w:t>
      </w:r>
      <w:r>
        <w:rPr>
          <w:spacing w:val="27"/>
          <w:w w:val="105"/>
        </w:rPr>
        <w:t xml:space="preserve"> </w:t>
      </w:r>
      <w:del w:id="45" w:author="Rivard, Christine" w:date="2015-03-26T13:38:00Z">
        <w:r>
          <w:rPr>
            <w:spacing w:val="27"/>
            <w:w w:val="105"/>
          </w:rPr>
          <w:delText xml:space="preserve">various </w:delText>
        </w:r>
      </w:del>
      <w:commentRangeStart w:id="1"/>
      <w:r>
        <w:rPr>
          <w:w w:val="105"/>
        </w:rPr>
        <w:t>information</w:t>
      </w:r>
      <w:r>
        <w:rPr>
          <w:w w:val="105"/>
        </w:rPr>
      </w:r>
      <w:commentRangeEnd w:id="1"/>
      <w:r>
        <w:commentReference w:id="1"/>
      </w:r>
      <w:r>
        <w:rPr>
          <w:spacing w:val="26"/>
          <w:w w:val="105"/>
        </w:rPr>
        <w:t xml:space="preserve"> </w:t>
      </w:r>
      <w:r>
        <w:rPr>
          <w:w w:val="105"/>
        </w:rPr>
        <w:t>about</w:t>
      </w:r>
      <w:r>
        <w:rPr>
          <w:spacing w:val="27"/>
          <w:w w:val="105"/>
        </w:rPr>
        <w:t xml:space="preserve"> </w:t>
      </w:r>
      <w:r>
        <w:rPr>
          <w:w w:val="105"/>
        </w:rPr>
        <w:t>your</w:t>
      </w:r>
      <w:r>
        <w:rPr>
          <w:spacing w:val="27"/>
          <w:w w:val="105"/>
        </w:rPr>
        <w:t xml:space="preserve"> </w:t>
      </w:r>
      <w:r>
        <w:rPr>
          <w:w w:val="105"/>
        </w:rPr>
        <w:t>project</w:t>
      </w:r>
      <w:r>
        <w:rPr>
          <w:spacing w:val="26"/>
          <w:w w:val="105"/>
        </w:rPr>
        <w:t xml:space="preserve"> </w:t>
      </w:r>
      <w:r>
        <w:rPr>
          <w:w w:val="105"/>
        </w:rPr>
        <w:t>such</w:t>
      </w:r>
      <w:r>
        <w:rPr>
          <w:spacing w:val="27"/>
          <w:w w:val="105"/>
        </w:rPr>
        <w:t xml:space="preserve"> </w:t>
      </w:r>
      <w:r>
        <w:rPr>
          <w:spacing w:val="0"/>
          <w:w w:val="105"/>
        </w:rPr>
        <w:t>as</w:t>
      </w:r>
      <w:r>
        <w:rPr>
          <w:spacing w:val="27"/>
          <w:w w:val="105"/>
        </w:rPr>
        <w:t xml:space="preserve"> </w:t>
      </w:r>
      <w:r>
        <w:rPr>
          <w:w w:val="105"/>
        </w:rPr>
        <w:t>its</w:t>
      </w:r>
      <w:r>
        <w:rPr>
          <w:spacing w:val="26"/>
          <w:w w:val="105"/>
        </w:rPr>
        <w:t xml:space="preserve"> </w:t>
      </w:r>
      <w:r>
        <w:rPr>
          <w:w w:val="105"/>
        </w:rPr>
        <w:t>title,</w:t>
      </w:r>
      <w:r>
        <w:rPr>
          <w:spacing w:val="27"/>
          <w:w w:val="105"/>
        </w:rPr>
        <w:t xml:space="preserve"> </w:t>
      </w:r>
      <w:r>
        <w:rPr>
          <w:w w:val="105"/>
        </w:rPr>
        <w:t>author</w:t>
      </w:r>
      <w:r>
        <w:rPr>
          <w:spacing w:val="21"/>
          <w:w w:val="112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location</w:t>
      </w:r>
      <w:r>
        <w:rPr>
          <w:spacing w:val="12"/>
          <w:w w:val="105"/>
        </w:rPr>
        <w:t xml:space="preserve"> </w:t>
      </w:r>
      <w:r>
        <w:rPr>
          <w:spacing w:val="0"/>
          <w:w w:val="105"/>
        </w:rPr>
        <w:t>coordinates.</w:t>
      </w:r>
    </w:p>
    <w:p>
      <w:pPr>
        <w:pStyle w:val="TextBody"/>
        <w:spacing w:lineRule="exact" w:line="299"/>
        <w:ind w:left="125" w:firstLine="359"/>
        <w:jc w:val="both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648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1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59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58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57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4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56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5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55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6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54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7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53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8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52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9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51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10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50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1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49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2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60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13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47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4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46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5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45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16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44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7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43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8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42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19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41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0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40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1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39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22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38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3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37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4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72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25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83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6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82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7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81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28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80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9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79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0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78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31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77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2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76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3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75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34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74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5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73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6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36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37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71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8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70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9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69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40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68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41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67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42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66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43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65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44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64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45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63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46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62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47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61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48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00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49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11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50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10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51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09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52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08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53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07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54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06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55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05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56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04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57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03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58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02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59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01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60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12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61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99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62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98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63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97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64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96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65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95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66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94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67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93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68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92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69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91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70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90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71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89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72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24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73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35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74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34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75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33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76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32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77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31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78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30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79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29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80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28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81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27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82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26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83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25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84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84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85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23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86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22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87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21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88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20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89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19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90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18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91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17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92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16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93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15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94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14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95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13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96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44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97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55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98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54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99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53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100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52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01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51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02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50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103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49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04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48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05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47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106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46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07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45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08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56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109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43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10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42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11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41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112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40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13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39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14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38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115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37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16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36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17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35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118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34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19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33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20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68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121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79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22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78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23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77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124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76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25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75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26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74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127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73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28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72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29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71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130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70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31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69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32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32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133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67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34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66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35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65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136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64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37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63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38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62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139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61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40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60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41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59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142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58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43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57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44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96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145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07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46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06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47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05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148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04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49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03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50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02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151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01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52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00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53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99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154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98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55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97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56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08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157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95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58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94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59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93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160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92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61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91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62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90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163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89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64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88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65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87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166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86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67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85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68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20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169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31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70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30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71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29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172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28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73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27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74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26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175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25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76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24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77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23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178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22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79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21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80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88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181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19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82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18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83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17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184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16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85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15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86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14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187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13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88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12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89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11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190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10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91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09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92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56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193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67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94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66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95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65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196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64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97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63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198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62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199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61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00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60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01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59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202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58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03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57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04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68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205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55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06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54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07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53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208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52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09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51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10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50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211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49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12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48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13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47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214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46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15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45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16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80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217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91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18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90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19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89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220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88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21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87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22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86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223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85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24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84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25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83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226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82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27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81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28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44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229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79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30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78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31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77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232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76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33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75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34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74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235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73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36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72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37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71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238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70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39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69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40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08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241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19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42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18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43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17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244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16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45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15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46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14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247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13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48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12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49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11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250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10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51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09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52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20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253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07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54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06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55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05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256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04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57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03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58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02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259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01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60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00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61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99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262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98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63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97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64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32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265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43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66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42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67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41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268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40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69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39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70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38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271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37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72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36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73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35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274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34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75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33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76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92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277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31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78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30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79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29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280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28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81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27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82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26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283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25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84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24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85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23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286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22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87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21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88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52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289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63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90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62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91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61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292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60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93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59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94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58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295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57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96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56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97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55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298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54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299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53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00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64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301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51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02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50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03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49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304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48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05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47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06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46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307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45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08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44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09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43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310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42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11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41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12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76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313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87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14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86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15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85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316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84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17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83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18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82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319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81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20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80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21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79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322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78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23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77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24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40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325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75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26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74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27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73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328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72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29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71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30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70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331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69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32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68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33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67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334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66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35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65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36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04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337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15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38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14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39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13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340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12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41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11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42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10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343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09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44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08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45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07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346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06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47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05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48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16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349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03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50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02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51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01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352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00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53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99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54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98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355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97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56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96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57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95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358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94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59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93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60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28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361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39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62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38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63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37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364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36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65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35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66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34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367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33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68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32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69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31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370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30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71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29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72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96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373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27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74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26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75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25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376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24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77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23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78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22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379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21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80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20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81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19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6355" cy="635"/>
                <wp:effectExtent l="0" t="0" r="0" b="0"/>
                <wp:wrapNone/>
                <wp:docPr id="382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5pt;height:0pt" coordorigin="3974,505" coordsize="71,0">
                <v:line id="shape_0" from="3974,505" to="4045,50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18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83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5pt;height:0pt" coordorigin="3215,227" coordsize="71,0">
                <v:line id="shape_0" from="3215,227" to="3286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17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6355" cy="635"/>
                <wp:effectExtent l="0" t="0" r="0" b="0"/>
                <wp:wrapNone/>
                <wp:docPr id="384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5pt;height:0pt" coordorigin="2729,227" coordsize="71,0">
                <v:line id="shape_0" from="2729,227" to="2800,22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</w:r>
      <w:r>
        <w:rPr>
          <w:w w:val="105"/>
        </w:rPr>
        <w:t>Clicking</w:t>
      </w:r>
      <w:r>
        <w:rPr>
          <w:spacing w:val="43"/>
          <w:w w:val="105"/>
        </w:rPr>
        <w:t xml:space="preserve"> </w:t>
      </w:r>
      <w:r>
        <w:rPr>
          <w:w w:val="105"/>
        </w:rPr>
        <w:t>on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button</w:t>
      </w:r>
      <w:r>
        <w:rPr>
          <w:spacing w:val="43"/>
          <w:w w:val="105"/>
        </w:rPr>
        <w:t xml:space="preserve"> </w:t>
      </w:r>
      <w:r>
        <w:rPr>
          <w:rFonts w:ascii="Palatino Linotype" w:hAnsi="Palatino Linotype"/>
          <w:i/>
          <w:w w:val="105"/>
        </w:rPr>
        <w:t>Save</w:t>
      </w:r>
      <w:r>
        <w:rPr>
          <w:rFonts w:ascii="Palatino Linotype" w:hAnsi="Palatino Linotype"/>
          <w:i/>
          <w:spacing w:val="55"/>
          <w:w w:val="105"/>
        </w:rPr>
        <w:t xml:space="preserve"> </w:t>
      </w:r>
      <w:r>
        <w:rPr>
          <w:w w:val="105"/>
        </w:rPr>
        <w:t>creates</w:t>
      </w:r>
      <w:r>
        <w:rPr>
          <w:spacing w:val="43"/>
          <w:w w:val="105"/>
        </w:rPr>
        <w:t xml:space="preserve"> </w:t>
      </w:r>
      <w:r>
        <w:rPr>
          <w:w w:val="105"/>
        </w:rPr>
        <w:t>a</w:t>
      </w:r>
      <w:r>
        <w:rPr>
          <w:spacing w:val="42"/>
          <w:w w:val="105"/>
        </w:rPr>
        <w:t xml:space="preserve"> </w:t>
      </w:r>
      <w:r>
        <w:rPr>
          <w:w w:val="105"/>
        </w:rPr>
        <w:t>new</w:t>
      </w:r>
      <w:r>
        <w:rPr>
          <w:spacing w:val="42"/>
          <w:w w:val="105"/>
        </w:rPr>
        <w:t xml:space="preserve"> </w:t>
      </w:r>
      <w:r>
        <w:rPr>
          <w:w w:val="105"/>
        </w:rPr>
        <w:t>project</w:t>
      </w:r>
      <w:r>
        <w:rPr>
          <w:spacing w:val="41"/>
          <w:w w:val="105"/>
        </w:rPr>
        <w:t xml:space="preserve"> </w:t>
      </w:r>
      <w:r>
        <w:rPr>
          <w:w w:val="105"/>
        </w:rPr>
        <w:t>folder</w:t>
      </w:r>
      <w:r>
        <w:rPr>
          <w:spacing w:val="43"/>
          <w:w w:val="105"/>
        </w:rPr>
        <w:t xml:space="preserve"> </w:t>
      </w:r>
      <w:r>
        <w:rPr>
          <w:w w:val="105"/>
        </w:rPr>
        <w:t>named</w:t>
      </w:r>
      <w:r>
        <w:rPr>
          <w:spacing w:val="42"/>
          <w:w w:val="105"/>
        </w:rPr>
        <w:t xml:space="preserve"> </w:t>
      </w:r>
      <w:r>
        <w:rPr>
          <w:w w:val="105"/>
        </w:rPr>
        <w:t>after</w:t>
      </w:r>
      <w:r>
        <w:rPr>
          <w:spacing w:val="43"/>
          <w:w w:val="105"/>
        </w:rPr>
        <w:t xml:space="preserve"> </w:t>
      </w:r>
      <w:r>
        <w:rPr>
          <w:w w:val="105"/>
        </w:rPr>
        <w:t>your</w:t>
      </w:r>
      <w:r>
        <w:rPr>
          <w:spacing w:val="42"/>
          <w:w w:val="105"/>
        </w:rPr>
        <w:t xml:space="preserve"> </w:t>
      </w:r>
      <w:r>
        <w:rPr>
          <w:w w:val="105"/>
        </w:rPr>
        <w:t>project</w:t>
      </w:r>
      <w:r>
        <w:rPr>
          <w:spacing w:val="41"/>
          <w:w w:val="105"/>
        </w:rPr>
        <w:t xml:space="preserve"> </w:t>
      </w:r>
      <w:r>
        <w:rPr>
          <w:w w:val="105"/>
        </w:rPr>
        <w:t>title</w:t>
      </w:r>
      <w:ins w:id="46" w:author="Rivard, Christine" w:date="2015-03-26T13:39:00Z">
        <w:r>
          <w:rPr>
            <w:w w:val="105"/>
          </w:rPr>
          <w:t xml:space="preserve">. </w:t>
        </w:r>
      </w:ins>
      <w:del w:id="47" w:author="Rivard, Christine" w:date="2015-03-26T13:39:00Z">
        <w:r>
          <w:rPr>
            <w:spacing w:val="43"/>
            <w:w w:val="105"/>
          </w:rPr>
          <w:delText xml:space="preserve"> </w:delText>
        </w:r>
      </w:del>
      <w:del w:id="48" w:author="Rivard, Christine" w:date="2015-03-26T13:39:00Z">
        <w:r>
          <w:rPr>
            <w:w w:val="105"/>
          </w:rPr>
          <w:delText>in</w:delText>
        </w:r>
      </w:del>
    </w:p>
    <w:p>
      <w:pPr>
        <w:sectPr>
          <w:footerReference w:type="default" r:id="rId2"/>
          <w:type w:val="nextPage"/>
          <w:pgSz w:w="12240" w:h="15840"/>
          <w:pgMar w:left="1000" w:right="1000" w:header="0" w:top="1500" w:footer="515" w:bottom="70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spacing w:lineRule="exact" w:line="299"/>
        <w:ind w:left="125" w:firstLine="359"/>
        <w:jc w:val="both"/>
        <w:rPr/>
      </w:pPr>
      <w:del w:id="49" w:author="Rivard, Christine" w:date="2015-03-26T13:39:00Z">
        <w:r>
          <mc:AlternateContent>
            <mc:Choice Requires="wpg">
              <w:drawing>
                <wp:anchor behindDoc="1" distT="0" distB="0" distL="114300" distR="114300" simplePos="0" locked="0" layoutInCell="1" allowOverlap="1" relativeHeight="264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385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75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386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74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387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73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388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72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389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71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390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70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391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69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392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68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393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67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394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66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395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65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396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76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397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63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398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62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399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61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400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60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01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59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02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58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403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57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04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56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05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55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406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54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07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53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08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88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409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99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10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98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11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97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412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96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13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95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14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94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415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93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16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92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17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91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418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90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19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89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20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52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421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87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22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86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23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85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424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84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25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83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26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82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427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81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28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80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29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79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430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78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31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77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32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16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433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27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34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26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35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25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436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24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37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23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38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22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439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21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40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20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41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19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442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18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43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17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44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28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445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15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46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14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47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13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448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12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49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11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50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10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451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09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52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08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53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07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454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06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55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05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56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40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457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51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58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50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59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49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460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48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61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47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62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46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463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45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64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44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65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43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466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42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67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41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68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00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469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39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70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38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71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37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472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36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73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35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74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34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475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33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76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32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77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31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478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30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79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29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80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60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481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71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82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70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83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69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484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68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85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67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86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66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487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65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88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64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89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63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490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62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91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61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92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72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493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59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94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58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95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57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496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56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97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55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498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54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499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53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00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52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01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51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502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50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03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49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04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84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505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95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06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94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07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93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508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92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09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91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10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90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511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89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12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88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13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87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514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86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15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85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16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48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517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83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18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82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19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81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520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80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21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79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22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78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523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77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24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76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25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75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526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74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27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73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28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12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529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23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30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22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31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21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532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20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33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19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34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18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535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17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36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16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37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15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538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14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39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13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40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24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541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11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42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10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43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09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544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08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45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07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46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06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547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05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48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04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49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03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550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02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51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01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52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36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553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47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54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46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55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45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556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44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57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43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58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42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559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41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60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40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61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39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562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38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63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37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64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04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565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35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66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34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67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33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568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32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69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31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70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30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571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29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72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28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73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27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574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26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75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25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76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72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577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83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78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82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79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81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580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80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81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79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82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78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583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77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84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76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85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75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586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74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87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73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88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84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589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71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90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70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91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69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592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68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93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67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94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66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595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65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96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64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97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63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598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62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599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61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00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96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601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07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02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06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03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05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604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04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05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03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06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02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607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01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08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00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09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99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610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98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11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97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12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60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613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95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14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94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15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93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616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92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17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91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18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90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619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89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20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88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21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87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622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86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23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85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24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4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625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5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26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4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27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3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628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2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29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1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30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0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631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9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32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8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33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7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634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6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35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5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36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6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637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3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38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2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39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1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640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0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41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9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42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8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643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7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44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6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45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5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646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7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47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6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48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48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649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59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50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58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51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57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652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56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53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55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54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54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655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53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56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52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57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51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658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50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59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49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60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08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661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47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62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46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63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45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664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44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65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43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66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42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667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41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68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40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69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9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670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8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71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37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72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68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673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79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74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78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75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77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676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76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77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75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78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74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679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73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80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72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81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71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682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70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83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69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84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80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685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67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86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66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87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65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688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64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89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63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90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62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691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61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92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60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93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59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694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58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95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57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96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92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697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03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98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02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699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01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700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200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01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99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02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98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703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97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04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96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05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95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706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94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07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93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08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56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709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91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10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90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11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89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712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88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13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87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14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86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715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85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16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84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17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83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718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82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19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81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20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20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721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31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22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30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23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29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724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28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25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27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26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26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727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25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28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24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29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23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730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22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31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21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32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32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733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19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34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18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35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17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736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16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37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15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38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14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739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13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40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12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41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11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742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10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43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09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44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44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745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55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46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54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47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53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748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52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49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51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50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50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751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49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52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48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53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47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754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46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55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45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56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5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757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43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58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42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59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41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760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40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61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39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62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38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763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37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64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36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65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35">
                  <wp:simplePos x="0" y="0"/>
                  <wp:positionH relativeFrom="page">
                    <wp:posOffset>2523490</wp:posOffset>
                  </wp:positionH>
                  <wp:positionV relativeFrom="paragraph">
                    <wp:posOffset>320675</wp:posOffset>
                  </wp:positionV>
                  <wp:extent cx="46355" cy="635"/>
                  <wp:effectExtent l="0" t="0" r="0" b="0"/>
                  <wp:wrapNone/>
                  <wp:docPr id="766" name="Group 2966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6" style="position:absolute;margin-left:198.7pt;margin-top:25.25pt;width:3.55pt;height:0pt" coordorigin="3974,505" coordsize="71,0">
                  <v:line id="shape_0" from="3974,505" to="4045,505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34">
                  <wp:simplePos x="0" y="0"/>
                  <wp:positionH relativeFrom="page">
                    <wp:posOffset>2041525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67" name="Group 296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2" style="position:absolute;margin-left:160.75pt;margin-top:11.35pt;width:3.55pt;height:0pt" coordorigin="3215,227" coordsize="71,0">
                  <v:line id="shape_0" from="3215,227" to="3286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  <mc:AlternateContent>
            <mc:Choice Requires="wpg">
              <w:drawing>
                <wp:anchor behindDoc="1" distT="0" distB="0" distL="114300" distR="114300" simplePos="0" locked="0" layoutInCell="1" allowOverlap="1" relativeHeight="133">
                  <wp:simplePos x="0" y="0"/>
                  <wp:positionH relativeFrom="page">
                    <wp:posOffset>1732915</wp:posOffset>
                  </wp:positionH>
                  <wp:positionV relativeFrom="paragraph">
                    <wp:posOffset>144145</wp:posOffset>
                  </wp:positionV>
                  <wp:extent cx="46355" cy="635"/>
                  <wp:effectExtent l="0" t="0" r="0" b="0"/>
                  <wp:wrapNone/>
                  <wp:docPr id="768" name="Group 296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72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964" style="position:absolute;margin-left:136.45pt;margin-top:11.35pt;width:3.55pt;height:0pt" coordorigin="2729,227" coordsize="71,0">
                  <v:line id="shape_0" from="2729,227" to="2800,227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</w:r>
      </w:del>
      <w:del w:id="50" w:author="Rivard, Christine" w:date="2015-03-26T13:39:00Z">
        <w:r>
          <w:rPr>
            <w:w w:val="105"/>
          </w:rPr>
          <w:delText>which</w:delText>
        </w:r>
      </w:del>
      <w:del w:id="51" w:author="Rivard, Christine" w:date="2015-03-26T13:39:00Z">
        <w:r>
          <w:rPr>
            <w:spacing w:val="20"/>
            <w:w w:val="105"/>
          </w:rPr>
          <w:delText xml:space="preserve"> </w:delText>
        </w:r>
      </w:del>
      <w:del w:id="52" w:author="Rivard, Christine" w:date="2015-03-26T13:39:00Z">
        <w:r>
          <w:rPr>
            <w:w w:val="105"/>
          </w:rPr>
          <w:delText>y</w:delText>
        </w:r>
      </w:del>
      <w:ins w:id="53" w:author="Rivard, Christine" w:date="2015-03-26T13:39:00Z">
        <w:r>
          <w:rPr>
            <w:w w:val="105"/>
          </w:rPr>
          <w:t>Y</w:t>
        </w:r>
      </w:ins>
      <w:r>
        <w:rPr>
          <w:w w:val="105"/>
        </w:rPr>
        <w:t>our</w:t>
      </w:r>
      <w:r>
        <w:rPr>
          <w:spacing w:val="20"/>
          <w:w w:val="105"/>
        </w:rPr>
        <w:t xml:space="preserve"> </w:t>
      </w:r>
      <w:r>
        <w:rPr>
          <w:w w:val="105"/>
        </w:rPr>
        <w:t>project</w:t>
      </w:r>
      <w:r>
        <w:rPr>
          <w:spacing w:val="19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9"/>
          <w:w w:val="105"/>
        </w:rPr>
        <w:t xml:space="preserve"> </w:t>
      </w:r>
      <w:del w:id="54" w:author="Rivard, Christine" w:date="2015-03-26T13:39:00Z">
        <w:r>
          <w:rPr>
            <w:spacing w:val="19"/>
            <w:w w:val="105"/>
          </w:rPr>
          <w:delText>are</w:delText>
        </w:r>
      </w:del>
      <w:del w:id="55" w:author="Rivard, Christine" w:date="2015-03-26T13:39:00Z">
        <w:r>
          <w:rPr>
            <w:spacing w:val="20"/>
            <w:w w:val="105"/>
          </w:rPr>
          <w:delText xml:space="preserve"> </w:delText>
        </w:r>
      </w:del>
      <w:ins w:id="56" w:author="Rivard, Christine" w:date="2015-03-26T13:39:00Z">
        <w:r>
          <w:rPr>
            <w:w w:val="105"/>
          </w:rPr>
          <w:t>is</w:t>
        </w:r>
      </w:ins>
      <w:ins w:id="57" w:author="Rivard, Christine" w:date="2015-03-26T13:39:00Z">
        <w:r>
          <w:rPr>
            <w:spacing w:val="20"/>
            <w:w w:val="105"/>
          </w:rPr>
          <w:t xml:space="preserve"> </w:t>
        </w:r>
      </w:ins>
      <w:r>
        <w:rPr>
          <w:w w:val="105"/>
        </w:rPr>
        <w:t>saved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file</w:t>
      </w:r>
      <w:r>
        <w:rPr>
          <w:spacing w:val="20"/>
          <w:w w:val="105"/>
        </w:rPr>
        <w:t xml:space="preserve"> </w:t>
      </w:r>
      <w:del w:id="58" w:author="Rivard, Christine" w:date="2015-03-26T13:40:00Z">
        <w:r>
          <w:rPr>
            <w:spacing w:val="20"/>
            <w:w w:val="105"/>
          </w:rPr>
          <w:delText xml:space="preserve">with </w:delText>
        </w:r>
      </w:del>
      <w:ins w:id="59" w:author="Rivard, Christine" w:date="2015-03-26T13:40:00Z">
        <w:r>
          <w:rPr>
            <w:w w:val="105"/>
          </w:rPr>
          <w:t>having</w:t>
        </w:r>
      </w:ins>
      <w:ins w:id="60" w:author="Rivard, Christine" w:date="2015-03-26T13:40:00Z">
        <w:r>
          <w:rPr>
            <w:spacing w:val="20"/>
            <w:w w:val="105"/>
          </w:rPr>
          <w:t xml:space="preserve"> </w:t>
        </w:r>
      </w:ins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‘‘.what’’</w:t>
      </w:r>
      <w:r>
        <w:rPr>
          <w:spacing w:val="20"/>
          <w:w w:val="105"/>
        </w:rPr>
        <w:t xml:space="preserve"> </w:t>
      </w:r>
      <w:r>
        <w:rPr>
          <w:w w:val="105"/>
        </w:rPr>
        <w:t>extension.</w:t>
      </w:r>
      <w:r>
        <w:rPr>
          <w:spacing w:val="5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new</w:t>
      </w:r>
      <w:r>
        <w:rPr>
          <w:spacing w:val="20"/>
          <w:w w:val="105"/>
        </w:rPr>
        <w:t xml:space="preserve"> </w:t>
      </w:r>
      <w:r>
        <w:rPr>
          <w:w w:val="105"/>
        </w:rPr>
        <w:t>folder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/>
        <w:t xml:space="preserve"> </w:t>
      </w:r>
      <w:r>
        <w:rPr>
          <w:w w:val="105"/>
        </w:rPr>
        <w:t>created</w:t>
      </w:r>
      <w:r>
        <w:rPr>
          <w:spacing w:val="37"/>
          <w:w w:val="105"/>
        </w:rPr>
        <w:t xml:space="preserve"> </w:t>
      </w:r>
      <w:del w:id="61" w:author="Rivard, Christine" w:date="2015-03-26T13:41:00Z">
        <w:r>
          <w:rPr>
            <w:spacing w:val="37"/>
            <w:w w:val="105"/>
          </w:rPr>
          <w:delText xml:space="preserve">in </w:delText>
        </w:r>
      </w:del>
      <w:ins w:id="62" w:author="Rivard, Christine" w:date="2015-03-26T13:41:00Z">
        <w:r>
          <w:rPr>
            <w:w w:val="105"/>
          </w:rPr>
          <w:t>at</w:t>
        </w:r>
      </w:ins>
      <w:ins w:id="63" w:author="Rivard, Christine" w:date="2015-03-26T13:41:00Z">
        <w:r>
          <w:rPr>
            <w:spacing w:val="37"/>
            <w:w w:val="105"/>
          </w:rPr>
          <w:t xml:space="preserve"> </w:t>
        </w:r>
      </w:ins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location</w:t>
      </w:r>
      <w:r>
        <w:rPr>
          <w:spacing w:val="36"/>
          <w:w w:val="105"/>
        </w:rPr>
        <w:t xml:space="preserve"> </w:t>
      </w:r>
      <w:r>
        <w:rPr>
          <w:spacing w:val="0"/>
          <w:w w:val="105"/>
        </w:rPr>
        <w:t>defined</w:t>
      </w:r>
      <w:r>
        <w:rPr>
          <w:spacing w:val="38"/>
          <w:w w:val="105"/>
        </w:rPr>
        <w:t xml:space="preserve"> </w:t>
      </w:r>
      <w:r>
        <w:rPr>
          <w:w w:val="105"/>
        </w:rPr>
        <w:t>by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rFonts w:eastAsia="Palatino Linotype" w:cs="Palatino Linotype" w:ascii="Palatino Linotype" w:hAnsi="Palatino Linotype"/>
          <w:i/>
          <w:w w:val="105"/>
        </w:rPr>
        <w:t>Save</w:t>
      </w:r>
      <w:r>
        <w:rPr>
          <w:rFonts w:eastAsia="Palatino Linotype" w:cs="Palatino Linotype" w:ascii="Palatino Linotype" w:hAnsi="Palatino Linotype"/>
          <w:i/>
          <w:spacing w:val="37"/>
          <w:w w:val="105"/>
        </w:rPr>
        <w:t xml:space="preserve"> </w:t>
      </w:r>
      <w:r>
        <w:rPr>
          <w:rFonts w:eastAsia="Palatino Linotype" w:cs="Palatino Linotype" w:ascii="Palatino Linotype" w:hAnsi="Palatino Linotype"/>
          <w:i/>
          <w:w w:val="105"/>
        </w:rPr>
        <w:t>in</w:t>
      </w:r>
      <w:r>
        <w:rPr>
          <w:rFonts w:eastAsia="Palatino Linotype" w:cs="Palatino Linotype" w:ascii="Palatino Linotype" w:hAnsi="Palatino Linotype"/>
          <w:i/>
          <w:spacing w:val="38"/>
          <w:w w:val="105"/>
        </w:rPr>
        <w:t xml:space="preserve"> </w:t>
      </w:r>
      <w:r>
        <w:rPr>
          <w:rFonts w:eastAsia="Palatino Linotype" w:cs="Palatino Linotype" w:ascii="Palatino Linotype" w:hAnsi="Palatino Linotype"/>
          <w:i/>
          <w:w w:val="105"/>
        </w:rPr>
        <w:t>Folder</w:t>
      </w:r>
      <w:r>
        <w:rPr>
          <w:rFonts w:eastAsia="Palatino Linotype" w:cs="Palatino Linotype" w:ascii="Palatino Linotype" w:hAnsi="Palatino Linotype"/>
          <w:i/>
          <w:spacing w:val="58"/>
          <w:w w:val="105"/>
        </w:rPr>
        <w:t xml:space="preserve"> </w:t>
      </w:r>
      <w:r>
        <w:rPr>
          <w:w w:val="105"/>
        </w:rPr>
        <w:t>directory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path. </w:t>
      </w:r>
      <w:del w:id="64" w:author="Rivard, Christine" w:date="2015-03-26T13:42:00Z">
        <w:r>
          <w:rPr>
            <w:spacing w:val="29"/>
            <w:w w:val="105"/>
          </w:rPr>
          <w:delText xml:space="preserve"> </w:delText>
        </w:r>
      </w:del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example,</w:t>
      </w:r>
      <w:r>
        <w:rPr>
          <w:spacing w:val="42"/>
          <w:w w:val="105"/>
        </w:rPr>
        <w:t xml:space="preserve"> </w:t>
      </w:r>
      <w:r>
        <w:rPr>
          <w:w w:val="105"/>
        </w:rPr>
        <w:t>saving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the </w:t>
      </w:r>
      <w:r>
        <w:rPr>
          <w:rFonts w:eastAsia="Palatino Linotype" w:cs="Palatino Linotype" w:ascii="Palatino Linotype" w:hAnsi="Palatino Linotype"/>
          <w:i/>
        </w:rPr>
        <w:t>My</w:t>
      </w:r>
      <w:r>
        <w:rPr>
          <w:rFonts w:eastAsia="Palatino Linotype" w:cs="Palatino Linotype" w:ascii="Palatino Linotype" w:hAnsi="Palatino Linotype"/>
          <w:i/>
          <w:spacing w:val="43"/>
        </w:rPr>
        <w:t xml:space="preserve"> </w:t>
      </w:r>
      <w:r>
        <w:rPr>
          <w:rFonts w:eastAsia="Palatino Linotype" w:cs="Palatino Linotype" w:ascii="Palatino Linotype" w:hAnsi="Palatino Linotype"/>
          <w:i/>
        </w:rPr>
        <w:t>New</w:t>
      </w:r>
      <w:r>
        <w:rPr>
          <w:rFonts w:eastAsia="Palatino Linotype" w:cs="Palatino Linotype" w:ascii="Palatino Linotype" w:hAnsi="Palatino Linotype"/>
          <w:i/>
          <w:spacing w:val="44"/>
        </w:rPr>
        <w:t xml:space="preserve"> </w:t>
      </w:r>
      <w:r>
        <w:rPr>
          <w:rFonts w:eastAsia="Palatino Linotype" w:cs="Palatino Linotype" w:ascii="Palatino Linotype" w:hAnsi="Palatino Linotype"/>
          <w:i/>
        </w:rPr>
        <w:t>Project</w:t>
      </w:r>
      <w:r>
        <w:rPr>
          <w:rFonts w:eastAsia="Palatino Linotype" w:cs="Palatino Linotype" w:ascii="Palatino Linotype" w:hAnsi="Palatino Linotype"/>
          <w:i/>
          <w:spacing w:val="51"/>
        </w:rPr>
        <w:t xml:space="preserve"> </w:t>
      </w:r>
      <w:ins w:id="65" w:author="Rivard, Christine" w:date="2015-03-26T13:46:00Z">
        <w:r>
          <w:rPr>
            <w:rFonts w:eastAsia="Palatino Linotype" w:cs="Palatino Linotype" w:ascii="Palatino Linotype" w:hAnsi="Palatino Linotype"/>
            <w:i/>
            <w:spacing w:val="51"/>
          </w:rPr>
          <w:t xml:space="preserve">by John Doe </w:t>
        </w:r>
      </w:ins>
      <w:del w:id="66" w:author="Rivard, Christine" w:date="2015-03-26T13:46:00Z">
        <w:r>
          <w:rPr>
            <w:rFonts w:eastAsia="Palatino Linotype" w:cs="Times New Roman" w:ascii="Palatino Linotype" w:hAnsi="Palatino Linotype"/>
            <w:i/>
            <w:spacing w:val="51"/>
          </w:rPr>
          <w:delText>of</w:delText>
        </w:r>
      </w:del>
      <w:del w:id="67" w:author="Rivard, Christine" w:date="2015-03-26T13:46:00Z">
        <w:r>
          <w:rPr>
            <w:rFonts w:eastAsia="Palatino Linotype" w:cs="Times New Roman" w:ascii="Palatino Linotype" w:hAnsi="Palatino Linotype"/>
            <w:i/>
            <w:spacing w:val="44"/>
          </w:rPr>
          <w:delText xml:space="preserve"> </w:delText>
        </w:r>
      </w:del>
      <w:ins w:id="68" w:author="Rivard, Christine" w:date="2015-03-26T13:46:00Z">
        <w:r>
          <w:rPr>
            <w:rFonts w:cs="Times New Roman"/>
          </w:rPr>
          <w:t>(</w:t>
        </w:r>
      </w:ins>
      <w:r>
        <w:rPr>
          <w:rFonts w:cs="Times New Roman"/>
        </w:rPr>
        <w:t>Figure</w:t>
      </w:r>
      <w:r>
        <w:rPr>
          <w:rFonts w:cs="Times New Roman"/>
          <w:spacing w:val="45"/>
        </w:rPr>
        <w:t xml:space="preserve"> </w:t>
      </w:r>
      <w:hyperlink w:anchor="_bookmark12">
        <w:r>
          <w:rPr>
            <w:rStyle w:val="InternetLink"/>
            <w:rFonts w:cs="Times New Roman"/>
          </w:rPr>
          <w:t>2.1</w:t>
        </w:r>
      </w:hyperlink>
      <w:ins w:id="69" w:author="Rivard, Christine" w:date="2015-03-26T13:46:00Z">
        <w:r>
          <w:rPr>
            <w:rFonts w:cs="Times New Roman"/>
          </w:rPr>
          <w:t>)</w:t>
        </w:r>
      </w:ins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create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folder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named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‘‘My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New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  <w:spacing w:val="0"/>
        </w:rPr>
        <w:t>Project’’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directory</w:t>
      </w:r>
      <w:r>
        <w:rPr>
          <w:rFonts w:cs="Times New Roman"/>
          <w:spacing w:val="28"/>
          <w:w w:val="107"/>
        </w:rPr>
        <w:t xml:space="preserve"> </w:t>
      </w:r>
      <w:r>
        <w:rPr>
          <w:rFonts w:cs="Times New Roman"/>
        </w:rPr>
        <w:t>‘‘</w:t>
      </w:r>
      <w:r>
        <w:rPr>
          <w:rFonts w:eastAsia="Palatino Linotype" w:cs="Palatino Linotype" w:ascii="Palatino Linotype" w:hAnsi="Palatino Linotype"/>
          <w:i/>
        </w:rPr>
        <w:t>C:</w:t>
      </w:r>
      <w:r>
        <w:rPr>
          <w:rFonts w:eastAsia="Meiryo" w:cs="Meiryo" w:ascii="Meiryo" w:hAnsi="Meiryo"/>
          <w:i/>
        </w:rPr>
        <w:t>//</w:t>
      </w:r>
      <w:r>
        <w:rPr>
          <w:rFonts w:eastAsia="Palatino Linotype" w:cs="Palatino Linotype" w:ascii="Palatino Linotype" w:hAnsi="Palatino Linotype"/>
          <w:i/>
        </w:rPr>
        <w:t>Users</w:t>
      </w:r>
      <w:r>
        <w:rPr>
          <w:rFonts w:eastAsia="Meiryo" w:cs="Meiryo" w:ascii="Meiryo" w:hAnsi="Meiryo"/>
          <w:i/>
        </w:rPr>
        <w:t>/</w:t>
      </w:r>
      <w:commentRangeStart w:id="2"/>
      <w:r>
        <w:rPr>
          <w:rFonts w:eastAsia="Palatino Linotype" w:cs="Palatino Linotype" w:ascii="Palatino Linotype" w:hAnsi="Palatino Linotype"/>
          <w:i/>
        </w:rPr>
        <w:t>johndoe</w:t>
      </w:r>
      <w:r>
        <w:rPr>
          <w:rFonts w:eastAsia="Palatino Linotype" w:cs="Palatino Linotype" w:ascii="Palatino Linotype" w:hAnsi="Palatino Linotype"/>
          <w:i/>
        </w:rPr>
      </w:r>
      <w:commentRangeEnd w:id="2"/>
      <w:r>
        <w:commentReference w:id="2"/>
      </w:r>
      <w:r>
        <w:rPr>
          <w:rFonts w:eastAsia="Meiryo" w:cs="Meiryo" w:ascii="Meiryo" w:hAnsi="Meiryo"/>
          <w:i/>
        </w:rPr>
        <w:t>/</w:t>
      </w:r>
      <w:r>
        <w:rPr>
          <w:rFonts w:eastAsia="Palatino Linotype" w:cs="Palatino Linotype" w:ascii="Palatino Linotype" w:hAnsi="Palatino Linotype"/>
          <w:i/>
        </w:rPr>
        <w:t>WHAT</w:t>
      </w:r>
      <w:r>
        <w:rPr>
          <w:rFonts w:eastAsia="Palatino Linotype" w:cs="Palatino Linotype" w:ascii="Palatino Linotype" w:hAnsi="Palatino Linotype"/>
          <w:i/>
          <w:spacing w:val="54"/>
        </w:rPr>
        <w:t xml:space="preserve"> </w:t>
      </w:r>
      <w:r>
        <w:rPr>
          <w:rFonts w:eastAsia="Palatino Linotype" w:cs="Palatino Linotype" w:ascii="Palatino Linotype" w:hAnsi="Palatino Linotype"/>
          <w:i/>
        </w:rPr>
        <w:t>4.0.5-beta</w:t>
      </w:r>
      <w:r>
        <w:rPr>
          <w:rFonts w:eastAsia="Meiryo" w:cs="Meiryo" w:ascii="Meiryo" w:hAnsi="Meiryo"/>
          <w:i/>
        </w:rPr>
        <w:t>/</w:t>
      </w:r>
      <w:r>
        <w:rPr>
          <w:rFonts w:eastAsia="Palatino Linotype" w:cs="Palatino Linotype" w:ascii="Palatino Linotype" w:hAnsi="Palatino Linotype"/>
          <w:i/>
        </w:rPr>
        <w:t>Projects</w:t>
      </w:r>
      <w:r>
        <w:rPr>
          <w:rFonts w:cs="Times New Roman"/>
        </w:rPr>
        <w:t>’’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save</w:t>
      </w:r>
      <w:del w:id="70" w:author="Rivard, Christine" w:date="2015-03-26T13:42:00Z">
        <w:r>
          <w:rPr>
            <w:rFonts w:cs="Times New Roman"/>
          </w:rPr>
          <w:delText>d</w:delText>
        </w:r>
      </w:del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project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information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 xml:space="preserve">the </w:t>
      </w:r>
      <w:r>
        <w:rPr>
          <w:w w:val="105"/>
        </w:rPr>
        <w:t>file</w:t>
      </w:r>
      <w:r>
        <w:rPr>
          <w:spacing w:val="2"/>
          <w:w w:val="105"/>
        </w:rPr>
        <w:t xml:space="preserve"> </w:t>
      </w:r>
      <w:r>
        <w:rPr>
          <w:w w:val="105"/>
        </w:rPr>
        <w:t>named</w:t>
      </w:r>
      <w:r>
        <w:rPr>
          <w:spacing w:val="3"/>
          <w:w w:val="105"/>
        </w:rPr>
        <w:t xml:space="preserve"> </w:t>
      </w:r>
      <w:r>
        <w:rPr>
          <w:w w:val="105"/>
        </w:rPr>
        <w:t>‘‘</w:t>
      </w:r>
      <w:ins w:id="71" w:author="Rivard, Christine" w:date="2015-03-26T13:42:00Z">
        <w:commentRangeStart w:id="3"/>
        <w:r>
          <w:rPr>
            <w:w w:val="105"/>
          </w:rPr>
          <w:t>M</w:t>
        </w:r>
      </w:ins>
      <w:del w:id="72" w:author="Rivard, Christine" w:date="2015-03-26T13:42:00Z">
        <w:r>
          <w:rPr>
            <w:w w:val="105"/>
          </w:rPr>
          <w:delText>m</w:delText>
        </w:r>
      </w:del>
      <w:r>
        <w:rPr>
          <w:w w:val="105"/>
        </w:rPr>
        <w:t>y</w:t>
      </w:r>
      <w:r>
        <w:rPr>
          <w:spacing w:val="8"/>
          <w:w w:val="105"/>
        </w:rPr>
        <w:t xml:space="preserve"> </w:t>
      </w:r>
      <w:ins w:id="73" w:author="Rivard, Christine" w:date="2015-03-26T13:43:00Z">
        <w:r>
          <w:rPr>
            <w:w w:val="105"/>
          </w:rPr>
          <w:t>N</w:t>
        </w:r>
      </w:ins>
      <w:del w:id="74" w:author="Rivard, Christine" w:date="2015-03-26T13:43:00Z">
        <w:r>
          <w:rPr>
            <w:w w:val="105"/>
          </w:rPr>
          <w:delText>n</w:delText>
        </w:r>
      </w:del>
      <w:r>
        <w:rPr>
          <w:w w:val="105"/>
        </w:rPr>
        <w:t>ew</w:t>
      </w:r>
      <w:r>
        <w:rPr>
          <w:spacing w:val="8"/>
          <w:w w:val="105"/>
        </w:rPr>
        <w:t xml:space="preserve"> </w:t>
      </w:r>
      <w:ins w:id="75" w:author="Rivard, Christine" w:date="2015-03-26T13:43:00Z">
        <w:r>
          <w:rPr>
            <w:w w:val="105"/>
          </w:rPr>
          <w:t>P</w:t>
        </w:r>
      </w:ins>
      <w:del w:id="76" w:author="Rivard, Christine" w:date="2015-03-26T13:43:00Z">
        <w:r>
          <w:rPr>
            <w:w w:val="105"/>
          </w:rPr>
          <w:delText>p</w:delText>
        </w:r>
      </w:del>
      <w:r>
        <w:rPr>
          <w:w w:val="105"/>
        </w:rPr>
        <w:t>roject</w:t>
      </w:r>
      <w:r>
        <w:rPr>
          <w:w w:val="105"/>
        </w:rPr>
      </w:r>
      <w:commentRangeEnd w:id="3"/>
      <w:r>
        <w:commentReference w:id="3"/>
      </w:r>
      <w:r>
        <w:rPr>
          <w:w w:val="105"/>
        </w:rPr>
        <w:t>.what’’.</w:t>
      </w:r>
      <w:r>
        <w:rPr>
          <w:spacing w:val="24"/>
          <w:w w:val="105"/>
        </w:rPr>
        <w:t xml:space="preserve"> </w:t>
      </w:r>
      <w:r>
        <w:rPr>
          <w:w w:val="105"/>
        </w:rPr>
        <w:t>It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possible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change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spacing w:val="0"/>
          <w:w w:val="105"/>
        </w:rPr>
        <w:t>directory</w:t>
      </w:r>
      <w:r>
        <w:rPr>
          <w:spacing w:val="3"/>
          <w:w w:val="105"/>
        </w:rPr>
        <w:t xml:space="preserve"> </w:t>
      </w:r>
      <w:r>
        <w:rPr>
          <w:w w:val="105"/>
        </w:rPr>
        <w:t>where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project</w:t>
      </w:r>
      <w:r>
        <w:rPr>
          <w:spacing w:val="2"/>
          <w:w w:val="105"/>
        </w:rPr>
        <w:t xml:space="preserve"> </w:t>
      </w:r>
      <w:r>
        <w:rPr>
          <w:w w:val="105"/>
        </w:rPr>
        <w:t>folder</w:t>
      </w:r>
      <w:r>
        <w:rPr>
          <w:spacing w:val="28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created</w:t>
      </w:r>
      <w:r>
        <w:rPr>
          <w:spacing w:val="12"/>
          <w:w w:val="105"/>
        </w:rPr>
        <w:t xml:space="preserve"> </w:t>
      </w:r>
      <w:r>
        <w:rPr>
          <w:w w:val="105"/>
        </w:rPr>
        <w:t>by</w:t>
      </w:r>
      <w:r>
        <w:rPr>
          <w:spacing w:val="12"/>
          <w:w w:val="105"/>
        </w:rPr>
        <w:t xml:space="preserve"> </w:t>
      </w:r>
      <w:r>
        <w:rPr>
          <w:w w:val="105"/>
        </w:rPr>
        <w:t>clicking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small</w:t>
      </w:r>
      <w:r>
        <w:rPr>
          <w:spacing w:val="12"/>
          <w:w w:val="105"/>
        </w:rPr>
        <w:t xml:space="preserve"> </w:t>
      </w:r>
      <w:r>
        <w:rPr>
          <w:w w:val="105"/>
        </w:rPr>
        <w:t>folder</w:t>
      </w:r>
      <w:r>
        <w:rPr>
          <w:spacing w:val="13"/>
          <w:w w:val="105"/>
        </w:rPr>
        <w:t xml:space="preserve"> </w:t>
      </w:r>
      <w:r>
        <w:rPr>
          <w:w w:val="105"/>
        </w:rPr>
        <w:t>icon</w:t>
      </w:r>
      <w:r>
        <w:rPr>
          <w:spacing w:val="11"/>
          <w:w w:val="105"/>
        </w:rPr>
        <w:t xml:space="preserve"> </w:t>
      </w:r>
      <w:r>
        <w:rPr>
          <w:w w:val="105"/>
        </w:rPr>
        <w:t>located</w:t>
      </w:r>
      <w:r>
        <w:rPr>
          <w:spacing w:val="11"/>
          <w:w w:val="105"/>
        </w:rPr>
        <w:t xml:space="preserve"> </w:t>
      </w:r>
      <w:r>
        <w:rPr>
          <w:w w:val="105"/>
        </w:rPr>
        <w:t>next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rFonts w:eastAsia="Palatino Linotype" w:cs="Palatino Linotype" w:ascii="Palatino Linotype" w:hAnsi="Palatino Linotype"/>
          <w:i/>
          <w:w w:val="105"/>
        </w:rPr>
        <w:t>Save</w:t>
      </w:r>
      <w:r>
        <w:rPr>
          <w:rFonts w:eastAsia="Palatino Linotype" w:cs="Palatino Linotype" w:ascii="Palatino Linotype" w:hAnsi="Palatino Linotype"/>
          <w:i/>
          <w:spacing w:val="11"/>
          <w:w w:val="105"/>
        </w:rPr>
        <w:t xml:space="preserve"> </w:t>
      </w:r>
      <w:r>
        <w:rPr>
          <w:rFonts w:eastAsia="Palatino Linotype" w:cs="Palatino Linotype" w:ascii="Palatino Linotype" w:hAnsi="Palatino Linotype"/>
          <w:i/>
          <w:w w:val="105"/>
        </w:rPr>
        <w:t>in</w:t>
      </w:r>
      <w:r>
        <w:rPr>
          <w:rFonts w:eastAsia="Palatino Linotype" w:cs="Palatino Linotype" w:ascii="Palatino Linotype" w:hAnsi="Palatino Linotype"/>
          <w:i/>
          <w:spacing w:val="13"/>
          <w:w w:val="105"/>
        </w:rPr>
        <w:t xml:space="preserve"> </w:t>
      </w:r>
      <w:r>
        <w:rPr>
          <w:rFonts w:eastAsia="Palatino Linotype" w:cs="Palatino Linotype" w:ascii="Palatino Linotype" w:hAnsi="Palatino Linotype"/>
          <w:i/>
          <w:w w:val="105"/>
        </w:rPr>
        <w:t>Folder</w:t>
      </w:r>
      <w:r>
        <w:rPr>
          <w:rFonts w:eastAsia="Palatino Linotype" w:cs="Palatino Linotype" w:ascii="Palatino Linotype" w:hAnsi="Palatino Linotype"/>
          <w:i/>
          <w:spacing w:val="29"/>
          <w:w w:val="105"/>
        </w:rPr>
        <w:t xml:space="preserve"> </w:t>
      </w:r>
      <w:r>
        <w:rPr>
          <w:w w:val="105"/>
        </w:rPr>
        <w:t>directory</w:t>
      </w:r>
      <w:r>
        <w:rPr>
          <w:spacing w:val="11"/>
          <w:w w:val="105"/>
        </w:rPr>
        <w:t xml:space="preserve"> </w:t>
      </w:r>
      <w:r>
        <w:rPr>
          <w:w w:val="105"/>
        </w:rPr>
        <w:t>path.</w:t>
      </w:r>
    </w:p>
    <w:p>
      <w:pPr>
        <w:pStyle w:val="Normal"/>
        <w:spacing w:before="5" w:after="0"/>
        <w:rPr>
          <w:rFonts w:ascii="Times New Roman" w:hAnsi="Times New Roman" w:eastAsia="Times New Roman" w:cs="Times New Roman"/>
          <w:sz w:val="6"/>
          <w:szCs w:val="6"/>
        </w:rPr>
      </w:pPr>
      <w:r>
        <w:rPr>
          <w:rFonts w:eastAsia="Times New Roman" w:cs="Times New Roman" w:ascii="Times New Roman" w:hAnsi="Times New Roman"/>
          <w:sz w:val="6"/>
          <w:szCs w:val="6"/>
        </w:rPr>
      </w:r>
    </w:p>
    <w:p>
      <w:pPr>
        <w:pStyle w:val="Normal"/>
        <w:spacing w:lineRule="atLeast" w:line="200"/>
        <w:ind w:left="2606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before="11" w:after="0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eastAsia="Times New Roman" w:cs="Times New Roman" w:ascii="Times New Roman" w:hAnsi="Times New Roman"/>
          <w:sz w:val="11"/>
          <w:szCs w:val="11"/>
        </w:rPr>
      </w:r>
    </w:p>
    <w:p>
      <w:pPr>
        <w:pStyle w:val="TextBody"/>
        <w:spacing w:before="55" w:after="0"/>
        <w:ind w:left="3058" w:hanging="0"/>
        <w:rPr/>
      </w:pPr>
      <w:bookmarkStart w:id="3" w:name="_bookmark12"/>
      <w:bookmarkEnd w:id="3"/>
      <w:r>
        <w:rPr/>
        <w:t>Figure</w:t>
      </w:r>
      <w:r>
        <w:rPr>
          <w:spacing w:val="34"/>
        </w:rPr>
        <w:t xml:space="preserve"> </w:t>
      </w:r>
      <w:r>
        <w:rPr/>
        <w:t xml:space="preserve">2.1: </w:t>
      </w:r>
      <w:r>
        <w:rPr>
          <w:spacing w:val="6"/>
        </w:rPr>
        <w:t xml:space="preserve"> </w:t>
      </w:r>
      <w:r>
        <w:rPr/>
        <w:t>New</w:t>
      </w:r>
      <w:r>
        <w:rPr>
          <w:spacing w:val="34"/>
        </w:rPr>
        <w:t xml:space="preserve"> </w:t>
      </w:r>
      <w:r>
        <w:rPr/>
        <w:t>Project</w:t>
      </w:r>
      <w:r>
        <w:rPr>
          <w:spacing w:val="35"/>
        </w:rPr>
        <w:t xml:space="preserve"> </w:t>
      </w:r>
      <w:r>
        <w:rPr/>
        <w:t>dialog</w:t>
      </w:r>
      <w:r>
        <w:rPr>
          <w:spacing w:val="33"/>
        </w:rPr>
        <w:t xml:space="preserve"> </w:t>
      </w:r>
      <w:r>
        <w:rPr/>
        <w:t>window.</w:t>
      </w:r>
    </w:p>
    <w:p>
      <w:pPr>
        <w:pStyle w:val="Normal"/>
        <w:spacing w:before="4" w:after="0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eastAsia="Times New Roman" w:cs="Times New Roman" w:ascii="Times New Roman" w:hAnsi="Times New Roman"/>
          <w:sz w:val="31"/>
          <w:szCs w:val="31"/>
        </w:rPr>
      </w:r>
    </w:p>
    <w:p>
      <w:pPr>
        <w:pStyle w:val="Normal"/>
        <w:numPr>
          <w:ilvl w:val="1"/>
          <w:numId w:val="2"/>
        </w:numPr>
        <w:tabs>
          <w:tab w:val="left" w:pos="997" w:leader="none"/>
        </w:tabs>
        <w:ind w:left="996" w:hanging="883"/>
        <w:jc w:val="both"/>
        <w:rPr>
          <w:rFonts w:ascii="Georgia" w:hAnsi="Georgia" w:eastAsia="Georgia" w:cs="Georgia"/>
          <w:sz w:val="34"/>
          <w:szCs w:val="34"/>
        </w:rPr>
      </w:pPr>
      <w:bookmarkStart w:id="4" w:name="Open_a_Project"/>
      <w:bookmarkStart w:id="5" w:name="_bookmark13"/>
      <w:bookmarkEnd w:id="4"/>
      <w:bookmarkEnd w:id="5"/>
      <w:r>
        <w:rPr>
          <w:rFonts w:ascii="Georgia" w:hAnsi="Georgia"/>
          <w:b/>
          <w:sz w:val="34"/>
        </w:rPr>
        <w:t>Open</w:t>
      </w:r>
      <w:r>
        <w:rPr>
          <w:rFonts w:ascii="Georgia" w:hAnsi="Georgia"/>
          <w:b/>
          <w:spacing w:val="0"/>
          <w:sz w:val="34"/>
        </w:rPr>
        <w:t xml:space="preserve"> </w:t>
      </w:r>
      <w:r>
        <w:rPr>
          <w:rFonts w:ascii="Georgia" w:hAnsi="Georgia"/>
          <w:b/>
          <w:sz w:val="34"/>
        </w:rPr>
        <w:t>a</w:t>
      </w:r>
      <w:r>
        <w:rPr>
          <w:rFonts w:ascii="Georgia" w:hAnsi="Georgia"/>
          <w:b/>
          <w:spacing w:val="0"/>
          <w:sz w:val="34"/>
        </w:rPr>
        <w:t xml:space="preserve"> </w:t>
      </w:r>
      <w:r>
        <w:rPr>
          <w:rFonts w:ascii="Georgia" w:hAnsi="Georgia"/>
          <w:b/>
          <w:sz w:val="34"/>
        </w:rPr>
        <w:t>Project</w:t>
      </w:r>
    </w:p>
    <w:p>
      <w:pPr>
        <w:pStyle w:val="TextBody"/>
        <w:spacing w:lineRule="auto" w:line="247" w:before="227" w:after="0"/>
        <w:ind w:left="113" w:right="151" w:hanging="9"/>
        <w:jc w:val="both"/>
        <w:rPr/>
      </w:pP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commentRangeStart w:id="4"/>
      <w:r>
        <w:rPr>
          <w:w w:val="105"/>
        </w:rPr>
        <w:t>open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ins w:id="77" w:author="Rivard, Christine" w:date="2015-03-26T13:51:00Z">
        <w:r>
          <w:rPr>
            <w:w w:val="105"/>
          </w:rPr>
          <w:t>n existing?</w:t>
        </w:r>
      </w:ins>
      <w:r>
        <w:rPr>
          <w:spacing w:val="18"/>
          <w:w w:val="105"/>
        </w:rPr>
        <w:t xml:space="preserve"> </w:t>
      </w:r>
      <w:del w:id="78" w:author="Rivard, Christine" w:date="2015-03-26T13:51:00Z">
        <w:r>
          <w:rPr>
            <w:spacing w:val="18"/>
            <w:w w:val="105"/>
          </w:rPr>
          <w:delText xml:space="preserve">new </w:delText>
        </w:r>
      </w:del>
      <w:r>
        <w:rPr>
          <w:w w:val="105"/>
        </w:rPr>
        <w:t>project</w:t>
      </w:r>
      <w:r>
        <w:rPr>
          <w:w w:val="105"/>
        </w:rPr>
      </w:r>
      <w:commentRangeEnd w:id="4"/>
      <w:r>
        <w:commentReference w:id="4"/>
      </w:r>
      <w:r>
        <w:rPr>
          <w:w w:val="105"/>
        </w:rPr>
        <w:t>,</w:t>
      </w:r>
      <w:r>
        <w:rPr>
          <w:spacing w:val="17"/>
          <w:w w:val="105"/>
        </w:rPr>
        <w:t xml:space="preserve"> </w:t>
      </w:r>
      <w:r>
        <w:rPr>
          <w:w w:val="105"/>
        </w:rPr>
        <w:t>click</w:t>
      </w:r>
      <w:r>
        <w:rPr>
          <w:spacing w:val="18"/>
          <w:w w:val="105"/>
        </w:rPr>
        <w:t xml:space="preserve"> </w:t>
      </w:r>
      <w:r>
        <w:rPr>
          <w:spacing w:val="0"/>
          <w:w w:val="105"/>
        </w:rPr>
        <w:t>on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del w:id="79" w:author="Rivard, Christine" w:date="2015-03-26T13:51:00Z">
        <w:r>
          <w:rPr>
            <w:spacing w:val="18"/>
            <w:w w:val="105"/>
          </w:rPr>
          <w:delText>name of the currently</w:delText>
        </w:r>
      </w:del>
      <w:del w:id="80" w:author="Rivard, Christine" w:date="2015-03-26T13:51:00Z">
        <w:r>
          <w:rPr>
            <w:spacing w:val="19"/>
            <w:w w:val="105"/>
          </w:rPr>
          <w:delText xml:space="preserve"> </w:delText>
        </w:r>
      </w:del>
      <w:del w:id="81" w:author="Rivard, Christine" w:date="2015-03-26T13:51:00Z">
        <w:r>
          <w:rPr>
            <w:spacing w:val="18"/>
            <w:w w:val="105"/>
          </w:rPr>
          <w:delText>open</w:delText>
        </w:r>
      </w:del>
      <w:del w:id="82" w:author="Rivard, Christine" w:date="2015-03-26T13:49:00Z">
        <w:r>
          <w:rPr>
            <w:spacing w:val="18"/>
            <w:w w:val="105"/>
          </w:rPr>
          <w:delText>ed</w:delText>
        </w:r>
      </w:del>
      <w:del w:id="83" w:author="Rivard, Christine" w:date="2015-03-26T13:51:00Z">
        <w:r>
          <w:rPr>
            <w:spacing w:val="18"/>
            <w:w w:val="105"/>
          </w:rPr>
          <w:delText xml:space="preserve"> project</w:delText>
        </w:r>
      </w:del>
      <w:ins w:id="84" w:author="Rivard, Christine" w:date="2015-03-26T13:51:00Z">
        <w:r>
          <w:rPr>
            <w:w w:val="105"/>
          </w:rPr>
          <w:t>icon located in</w:t>
        </w:r>
      </w:ins>
      <w:r>
        <w:rPr>
          <w:spacing w:val="16"/>
          <w:w w:val="105"/>
        </w:rPr>
        <w:t xml:space="preserve"> </w:t>
      </w:r>
      <w:del w:id="85" w:author="Rivard, Christine" w:date="2015-03-26T13:52:00Z">
        <w:r>
          <w:rPr>
            <w:spacing w:val="16"/>
            <w:w w:val="105"/>
          </w:rPr>
          <w:delText>in</w:delText>
        </w:r>
      </w:del>
      <w:del w:id="86" w:author="Rivard, Christine" w:date="2015-03-26T13:52:00Z">
        <w:r>
          <w:rPr>
            <w:spacing w:val="18"/>
            <w:w w:val="105"/>
          </w:rPr>
          <w:delText xml:space="preserve"> </w:delText>
        </w:r>
      </w:del>
      <w:del w:id="87" w:author="Rivard, Christine" w:date="2015-03-26T13:52:00Z">
        <w:r>
          <w:rPr>
            <w:spacing w:val="16"/>
            <w:w w:val="105"/>
          </w:rPr>
          <w:delText>the</w:delText>
        </w:r>
      </w:del>
      <w:del w:id="88" w:author="Rivard, Christine" w:date="2015-03-26T13:52:00Z">
        <w:r>
          <w:rPr>
            <w:spacing w:val="18"/>
            <w:w w:val="105"/>
          </w:rPr>
          <w:delText xml:space="preserve"> </w:delText>
        </w:r>
      </w:del>
      <w:del w:id="89" w:author="Rivard, Christine" w:date="2015-03-26T13:52:00Z">
        <w:r>
          <w:rPr>
            <w:spacing w:val="16"/>
            <w:w w:val="105"/>
          </w:rPr>
          <w:delText>menu</w:delText>
        </w:r>
      </w:del>
      <w:del w:id="90" w:author="Rivard, Christine" w:date="2015-03-26T13:52:00Z">
        <w:r>
          <w:rPr>
            <w:spacing w:val="18"/>
            <w:w w:val="105"/>
          </w:rPr>
          <w:delText xml:space="preserve"> </w:delText>
        </w:r>
      </w:del>
      <w:del w:id="91" w:author="Rivard, Christine" w:date="2015-03-26T13:52:00Z">
        <w:r>
          <w:rPr>
            <w:spacing w:val="16"/>
            <w:w w:val="105"/>
          </w:rPr>
          <w:delText>bar</w:delText>
        </w:r>
      </w:del>
      <w:del w:id="92" w:author="Rivard, Christine" w:date="2015-03-26T13:52:00Z">
        <w:r>
          <w:rPr>
            <w:spacing w:val="18"/>
            <w:w w:val="105"/>
          </w:rPr>
          <w:delText xml:space="preserve"> </w:delText>
        </w:r>
      </w:del>
      <w:del w:id="93" w:author="Rivard, Christine" w:date="2015-03-26T13:52:00Z">
        <w:r>
          <w:rPr>
            <w:spacing w:val="16"/>
            <w:w w:val="105"/>
          </w:rPr>
          <w:delText>at</w:delText>
        </w:r>
      </w:del>
      <w:del w:id="94" w:author="Rivard, Christine" w:date="2015-03-26T13:52:00Z">
        <w:r>
          <w:rPr>
            <w:spacing w:val="18"/>
            <w:w w:val="105"/>
          </w:rPr>
          <w:delText xml:space="preserve"> </w:delText>
        </w:r>
      </w:del>
      <w:r>
        <w:rPr>
          <w:w w:val="105"/>
        </w:rPr>
        <w:t>the</w:t>
      </w:r>
      <w:r>
        <w:rPr>
          <w:spacing w:val="21"/>
          <w:w w:val="111"/>
        </w:rPr>
        <w:t xml:space="preserve"> </w:t>
      </w:r>
      <w:r>
        <w:rPr>
          <w:w w:val="105"/>
        </w:rPr>
        <w:t>top</w:t>
      </w:r>
      <w:r>
        <w:rPr>
          <w:spacing w:val="0"/>
          <w:w w:val="105"/>
        </w:rPr>
        <w:t xml:space="preserve"> </w:t>
      </w:r>
      <w:ins w:id="95" w:author="Rivard, Christine" w:date="2015-03-26T13:49:00Z">
        <w:r>
          <w:rPr>
            <w:spacing w:val="0"/>
            <w:w w:val="105"/>
          </w:rPr>
          <w:t xml:space="preserve">right corner </w:t>
        </w:r>
      </w:ins>
      <w:r>
        <w:rPr>
          <w:w w:val="105"/>
        </w:rPr>
        <w:t>of</w:t>
      </w:r>
      <w:r>
        <w:rPr>
          <w:spacing w:val="0"/>
          <w:w w:val="105"/>
        </w:rPr>
        <w:t xml:space="preserve"> </w:t>
      </w:r>
      <w:ins w:id="96" w:author="Rivard, Christine" w:date="2015-03-26T13:49:00Z">
        <w:r>
          <w:rPr>
            <w:spacing w:val="0"/>
            <w:w w:val="105"/>
          </w:rPr>
          <w:t xml:space="preserve">the </w:t>
        </w:r>
      </w:ins>
      <w:r>
        <w:rPr>
          <w:w w:val="105"/>
        </w:rPr>
        <w:t>WHAT</w:t>
      </w:r>
      <w:r>
        <w:rPr>
          <w:spacing w:val="0"/>
          <w:w w:val="105"/>
        </w:rPr>
        <w:t xml:space="preserve"> </w:t>
      </w:r>
      <w:r>
        <w:rPr>
          <w:w w:val="105"/>
        </w:rPr>
        <w:t>window.</w:t>
      </w:r>
      <w:r>
        <w:rPr>
          <w:spacing w:val="17"/>
          <w:w w:val="105"/>
        </w:rPr>
        <w:t xml:space="preserve"> </w:t>
      </w:r>
      <w:r>
        <w:rPr>
          <w:w w:val="105"/>
        </w:rPr>
        <w:t>This</w:t>
      </w:r>
      <w:r>
        <w:rPr>
          <w:spacing w:val="0"/>
          <w:w w:val="105"/>
        </w:rPr>
        <w:t xml:space="preserve"> </w:t>
      </w:r>
      <w:r>
        <w:rPr>
          <w:w w:val="105"/>
        </w:rPr>
        <w:t>will</w:t>
      </w:r>
      <w:r>
        <w:rPr>
          <w:spacing w:val="0"/>
          <w:w w:val="105"/>
        </w:rPr>
        <w:t xml:space="preserve"> open </w:t>
      </w:r>
      <w:r>
        <w:rPr>
          <w:w w:val="105"/>
        </w:rPr>
        <w:t>a</w:t>
      </w:r>
      <w:r>
        <w:rPr>
          <w:spacing w:val="0"/>
          <w:w w:val="105"/>
        </w:rPr>
        <w:t xml:space="preserve"> </w:t>
      </w:r>
      <w:r>
        <w:rPr>
          <w:w w:val="105"/>
        </w:rPr>
        <w:t>new</w:t>
      </w:r>
      <w:r>
        <w:rPr>
          <w:spacing w:val="0"/>
          <w:w w:val="105"/>
        </w:rPr>
        <w:t xml:space="preserve"> </w:t>
      </w:r>
      <w:r>
        <w:rPr>
          <w:w w:val="105"/>
        </w:rPr>
        <w:t>dialog</w:t>
      </w:r>
      <w:r>
        <w:rPr>
          <w:spacing w:val="0"/>
          <w:w w:val="105"/>
        </w:rPr>
        <w:t xml:space="preserve"> </w:t>
      </w:r>
      <w:r>
        <w:rPr>
          <w:w w:val="105"/>
        </w:rPr>
        <w:t>window</w:t>
      </w:r>
      <w:r>
        <w:rPr>
          <w:spacing w:val="0"/>
          <w:w w:val="105"/>
        </w:rPr>
        <w:t xml:space="preserve"> </w:t>
      </w:r>
      <w:r>
        <w:rPr>
          <w:w w:val="105"/>
        </w:rPr>
        <w:t>where</w:t>
      </w:r>
      <w:r>
        <w:rPr>
          <w:spacing w:val="0"/>
          <w:w w:val="105"/>
        </w:rPr>
        <w:t xml:space="preserve"> </w:t>
      </w:r>
      <w:r>
        <w:rPr>
          <w:w w:val="105"/>
        </w:rPr>
        <w:t>you</w:t>
      </w:r>
      <w:r>
        <w:rPr>
          <w:spacing w:val="0"/>
          <w:w w:val="105"/>
        </w:rPr>
        <w:t xml:space="preserve"> </w:t>
      </w:r>
      <w:r>
        <w:rPr>
          <w:w w:val="105"/>
        </w:rPr>
        <w:t>can</w:t>
      </w:r>
      <w:r>
        <w:rPr>
          <w:spacing w:val="0"/>
          <w:w w:val="105"/>
        </w:rPr>
        <w:t xml:space="preserve"> </w:t>
      </w:r>
      <w:r>
        <w:rPr>
          <w:w w:val="105"/>
        </w:rPr>
        <w:t>browse</w:t>
      </w:r>
      <w:r>
        <w:rPr>
          <w:spacing w:val="0"/>
          <w:w w:val="105"/>
        </w:rPr>
        <w:t xml:space="preserve"> </w:t>
      </w:r>
      <w:r>
        <w:rPr>
          <w:w w:val="105"/>
        </w:rPr>
        <w:t>your</w:t>
      </w:r>
      <w:r>
        <w:rPr>
          <w:spacing w:val="0"/>
          <w:w w:val="105"/>
        </w:rPr>
        <w:t xml:space="preserve"> </w:t>
      </w:r>
      <w:r>
        <w:rPr>
          <w:w w:val="105"/>
        </w:rPr>
        <w:t>folders</w:t>
      </w:r>
      <w:r>
        <w:rPr>
          <w:spacing w:val="0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10"/>
        </w:rPr>
        <w:t xml:space="preserve"> </w:t>
      </w:r>
      <w:r>
        <w:rPr>
          <w:w w:val="105"/>
        </w:rPr>
        <w:t>select</w:t>
      </w:r>
      <w:r>
        <w:rPr>
          <w:spacing w:val="24"/>
          <w:w w:val="105"/>
        </w:rPr>
        <w:t xml:space="preserve"> </w:t>
      </w:r>
      <w:r>
        <w:rPr>
          <w:w w:val="105"/>
        </w:rPr>
        <w:t>an</w:t>
      </w:r>
      <w:r>
        <w:rPr>
          <w:spacing w:val="25"/>
          <w:w w:val="105"/>
        </w:rPr>
        <w:t xml:space="preserve"> </w:t>
      </w:r>
      <w:del w:id="97" w:author="Rivard, Christine" w:date="2015-03-26T13:52:00Z">
        <w:r>
          <w:rPr>
            <w:spacing w:val="25"/>
            <w:w w:val="105"/>
          </w:rPr>
          <w:delText>already</w:delText>
        </w:r>
      </w:del>
      <w:del w:id="98" w:author="Rivard, Christine" w:date="2015-03-26T13:52:00Z">
        <w:r>
          <w:rPr>
            <w:spacing w:val="24"/>
            <w:w w:val="105"/>
          </w:rPr>
          <w:delText xml:space="preserve"> </w:delText>
        </w:r>
      </w:del>
      <w:r>
        <w:rPr>
          <w:w w:val="105"/>
        </w:rPr>
        <w:t>existing</w:t>
      </w:r>
      <w:r>
        <w:rPr>
          <w:spacing w:val="26"/>
          <w:w w:val="105"/>
        </w:rPr>
        <w:t xml:space="preserve"> </w:t>
      </w:r>
      <w:r>
        <w:rPr>
          <w:w w:val="105"/>
        </w:rPr>
        <w:t>project</w:t>
      </w:r>
      <w:r>
        <w:rPr>
          <w:spacing w:val="23"/>
          <w:w w:val="105"/>
        </w:rPr>
        <w:t xml:space="preserve"> </w:t>
      </w:r>
      <w:r>
        <w:rPr>
          <w:w w:val="105"/>
        </w:rPr>
        <w:t>file</w:t>
      </w:r>
      <w:r>
        <w:rPr>
          <w:spacing w:val="25"/>
          <w:w w:val="105"/>
        </w:rPr>
        <w:t xml:space="preserve"> </w:t>
      </w:r>
      <w:r>
        <w:rPr>
          <w:w w:val="105"/>
        </w:rPr>
        <w:t>(*.what),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then</w:t>
      </w:r>
      <w:r>
        <w:rPr>
          <w:spacing w:val="25"/>
          <w:w w:val="105"/>
        </w:rPr>
        <w:t xml:space="preserve"> </w:t>
      </w:r>
      <w:r>
        <w:rPr>
          <w:w w:val="105"/>
        </w:rPr>
        <w:t>click</w:t>
      </w:r>
      <w:r>
        <w:rPr>
          <w:spacing w:val="24"/>
          <w:w w:val="105"/>
        </w:rPr>
        <w:t xml:space="preserve"> </w:t>
      </w:r>
      <w:r>
        <w:rPr>
          <w:w w:val="105"/>
        </w:rPr>
        <w:t>Open.</w:t>
      </w:r>
      <w:r>
        <w:rPr>
          <w:spacing w:val="56"/>
          <w:w w:val="105"/>
        </w:rPr>
        <w:t xml:space="preserve"> </w:t>
      </w:r>
      <w:r>
        <w:rPr>
          <w:w w:val="105"/>
        </w:rPr>
        <w:t>WHAT</w:t>
      </w:r>
      <w:r>
        <w:rPr>
          <w:spacing w:val="24"/>
          <w:w w:val="105"/>
        </w:rPr>
        <w:t xml:space="preserve"> </w:t>
      </w:r>
      <w:r>
        <w:rPr>
          <w:w w:val="105"/>
        </w:rPr>
        <w:t>will</w:t>
      </w:r>
      <w:r>
        <w:rPr>
          <w:spacing w:val="25"/>
          <w:w w:val="105"/>
        </w:rPr>
        <w:t xml:space="preserve"> </w:t>
      </w:r>
      <w:r>
        <w:rPr>
          <w:w w:val="105"/>
        </w:rPr>
        <w:t>then</w:t>
      </w:r>
      <w:r>
        <w:rPr>
          <w:spacing w:val="24"/>
          <w:w w:val="105"/>
        </w:rPr>
        <w:t xml:space="preserve"> </w:t>
      </w:r>
      <w:r>
        <w:rPr>
          <w:w w:val="105"/>
        </w:rPr>
        <w:t>open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w w:val="112"/>
        </w:rPr>
        <w:t xml:space="preserve"> </w:t>
      </w:r>
      <w:r>
        <w:rPr>
          <w:w w:val="105"/>
        </w:rPr>
        <w:t>project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del w:id="99" w:author="Rivard, Christine" w:date="2015-03-26T13:54:00Z">
        <w:r>
          <w:rPr>
            <w:spacing w:val="14"/>
            <w:w w:val="105"/>
          </w:rPr>
          <w:delText xml:space="preserve">currently opened </w:delText>
        </w:r>
      </w:del>
      <w:ins w:id="100" w:author="Rivard, Christine" w:date="2015-03-26T13:54:00Z">
        <w:r>
          <w:rPr>
            <w:w w:val="105"/>
          </w:rPr>
          <w:t>displayed</w:t>
        </w:r>
      </w:ins>
      <w:ins w:id="101" w:author="Rivard, Christine" w:date="2015-03-26T13:54:00Z">
        <w:r>
          <w:rPr>
            <w:spacing w:val="14"/>
            <w:w w:val="105"/>
          </w:rPr>
          <w:t xml:space="preserve"> </w:t>
        </w:r>
      </w:ins>
      <w:r>
        <w:rPr>
          <w:w w:val="105"/>
        </w:rPr>
        <w:t>project</w:t>
      </w:r>
      <w:r>
        <w:rPr>
          <w:spacing w:val="12"/>
          <w:w w:val="105"/>
        </w:rPr>
        <w:t xml:space="preserve"> </w:t>
      </w:r>
      <w:ins w:id="102" w:author="Rivard, Christine" w:date="2015-03-26T13:54:00Z">
        <w:r>
          <w:rPr>
            <w:spacing w:val="12"/>
            <w:w w:val="105"/>
          </w:rPr>
          <w:t>name appearing</w:t>
        </w:r>
      </w:ins>
      <w:del w:id="103" w:author="Rivard, Christine" w:date="2015-03-26T13:54:00Z">
        <w:r>
          <w:rPr>
            <w:spacing w:val="12"/>
            <w:w w:val="105"/>
          </w:rPr>
          <w:delText>displayed</w:delText>
        </w:r>
      </w:del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menu</w:t>
      </w:r>
      <w:r>
        <w:rPr>
          <w:spacing w:val="14"/>
          <w:w w:val="105"/>
        </w:rPr>
        <w:t xml:space="preserve"> </w:t>
      </w:r>
      <w:r>
        <w:rPr>
          <w:w w:val="105"/>
        </w:rPr>
        <w:t>bar</w:t>
      </w:r>
      <w:r>
        <w:rPr>
          <w:spacing w:val="13"/>
          <w:w w:val="105"/>
        </w:rPr>
        <w:t xml:space="preserve"> </w:t>
      </w:r>
      <w:del w:id="104" w:author="Rivard, Christine" w:date="2015-03-26T13:53:00Z">
        <w:r>
          <w:rPr>
            <w:spacing w:val="13"/>
            <w:w w:val="105"/>
          </w:rPr>
          <w:delText>should</w:delText>
        </w:r>
      </w:del>
      <w:del w:id="105" w:author="Rivard, Christine" w:date="2015-03-26T13:53:00Z">
        <w:r>
          <w:rPr>
            <w:spacing w:val="14"/>
            <w:w w:val="105"/>
          </w:rPr>
          <w:delText xml:space="preserve"> </w:delText>
        </w:r>
      </w:del>
      <w:ins w:id="106" w:author="Rivard, Christine" w:date="2015-03-26T13:53:00Z">
        <w:r>
          <w:rPr>
            <w:w w:val="105"/>
          </w:rPr>
          <w:t>will</w:t>
        </w:r>
      </w:ins>
      <w:ins w:id="107" w:author="Rivard, Christine" w:date="2015-03-26T13:53:00Z">
        <w:r>
          <w:rPr>
            <w:spacing w:val="14"/>
            <w:w w:val="105"/>
          </w:rPr>
          <w:t xml:space="preserve"> </w:t>
        </w:r>
      </w:ins>
      <w:r>
        <w:rPr>
          <w:w w:val="105"/>
        </w:rPr>
        <w:t>change</w:t>
      </w:r>
      <w:r>
        <w:rPr>
          <w:spacing w:val="13"/>
          <w:w w:val="105"/>
        </w:rPr>
        <w:t xml:space="preserve"> </w:t>
      </w:r>
      <w:del w:id="108" w:author="Rivard, Christine" w:date="2015-03-26T13:54:00Z">
        <w:r>
          <w:rPr>
            <w:spacing w:val="13"/>
            <w:w w:val="105"/>
          </w:rPr>
          <w:delText>to</w:delText>
        </w:r>
      </w:del>
      <w:del w:id="109" w:author="Rivard, Christine" w:date="2015-03-26T13:54:00Z">
        <w:r>
          <w:rPr>
            <w:spacing w:val="14"/>
            <w:w w:val="105"/>
          </w:rPr>
          <w:delText xml:space="preserve"> </w:delText>
        </w:r>
      </w:del>
      <w:ins w:id="110" w:author="Rivard, Christine" w:date="2015-03-26T13:54:00Z">
        <w:r>
          <w:rPr>
            <w:w w:val="105"/>
          </w:rPr>
          <w:t>for</w:t>
        </w:r>
      </w:ins>
      <w:ins w:id="111" w:author="Rivard, Christine" w:date="2015-03-26T13:54:00Z">
        <w:r>
          <w:rPr>
            <w:spacing w:val="14"/>
            <w:w w:val="105"/>
          </w:rPr>
          <w:t xml:space="preserve"> </w:t>
        </w:r>
      </w:ins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name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w w:val="93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project</w:t>
      </w:r>
      <w:r>
        <w:rPr>
          <w:spacing w:val="17"/>
          <w:w w:val="105"/>
        </w:rPr>
        <w:t xml:space="preserve"> </w:t>
      </w:r>
      <w:r>
        <w:rPr>
          <w:w w:val="105"/>
        </w:rPr>
        <w:t>you</w:t>
      </w:r>
      <w:r>
        <w:rPr>
          <w:spacing w:val="18"/>
          <w:w w:val="105"/>
        </w:rPr>
        <w:t xml:space="preserve"> </w:t>
      </w:r>
      <w:r>
        <w:rPr>
          <w:w w:val="105"/>
        </w:rPr>
        <w:t>just</w:t>
      </w:r>
      <w:r>
        <w:rPr>
          <w:spacing w:val="18"/>
          <w:w w:val="105"/>
        </w:rPr>
        <w:t xml:space="preserve"> </w:t>
      </w:r>
      <w:r>
        <w:rPr>
          <w:w w:val="105"/>
        </w:rPr>
        <w:t>selected.</w:t>
      </w:r>
    </w:p>
    <w:p>
      <w:pPr>
        <w:pStyle w:val="TextBody"/>
        <w:spacing w:lineRule="auto" w:line="247"/>
        <w:ind w:left="101" w:right="145" w:firstLine="363"/>
        <w:jc w:val="both"/>
        <w:rPr/>
      </w:pPr>
      <w:r>
        <w:rPr/>
        <w:t>The</w:t>
      </w:r>
      <w:r>
        <w:rPr>
          <w:spacing w:val="28"/>
        </w:rPr>
        <w:t xml:space="preserve"> </w:t>
      </w:r>
      <w:r>
        <w:rPr/>
        <w:t>path</w:t>
      </w:r>
      <w:r>
        <w:rPr>
          <w:spacing w:val="28"/>
        </w:rPr>
        <w:t xml:space="preserve"> </w:t>
      </w:r>
      <w:r>
        <w:rPr/>
        <w:t>to</w:t>
      </w:r>
      <w:r>
        <w:rPr>
          <w:spacing w:val="28"/>
        </w:rPr>
        <w:t xml:space="preserve"> </w:t>
      </w:r>
      <w:r>
        <w:rPr>
          <w:spacing w:val="0"/>
        </w:rPr>
        <w:t>your</w:t>
      </w:r>
      <w:r>
        <w:rPr>
          <w:spacing w:val="28"/>
        </w:rPr>
        <w:t xml:space="preserve"> </w:t>
      </w:r>
      <w:r>
        <w:rPr/>
        <w:t>project</w:t>
      </w:r>
      <w:r>
        <w:rPr>
          <w:spacing w:val="28"/>
        </w:rPr>
        <w:t xml:space="preserve"> </w:t>
      </w:r>
      <w:r>
        <w:rPr/>
        <w:t>folder</w:t>
      </w:r>
      <w:r>
        <w:rPr>
          <w:spacing w:val="29"/>
        </w:rPr>
        <w:t xml:space="preserve"> </w:t>
      </w:r>
      <w:r>
        <w:rPr/>
        <w:t>is</w:t>
      </w:r>
      <w:r>
        <w:rPr>
          <w:spacing w:val="28"/>
        </w:rPr>
        <w:t xml:space="preserve"> </w:t>
      </w:r>
      <w:r>
        <w:rPr/>
        <w:t>stored</w:t>
      </w:r>
      <w:r>
        <w:rPr>
          <w:spacing w:val="29"/>
        </w:rPr>
        <w:t xml:space="preserve"> </w:t>
      </w:r>
      <w:r>
        <w:rPr/>
        <w:t>in</w:t>
      </w:r>
      <w:r>
        <w:rPr>
          <w:spacing w:val="28"/>
        </w:rPr>
        <w:t xml:space="preserve"> </w:t>
      </w:r>
      <w:r>
        <w:rPr/>
        <w:t>WHAT</w:t>
      </w:r>
      <w:r>
        <w:rPr>
          <w:spacing w:val="28"/>
        </w:rPr>
        <w:t xml:space="preserve"> </w:t>
      </w:r>
      <w:r>
        <w:rPr/>
        <w:t>in</w:t>
      </w:r>
      <w:r>
        <w:rPr>
          <w:spacing w:val="28"/>
        </w:rPr>
        <w:t xml:space="preserve"> </w:t>
      </w:r>
      <w:r>
        <w:rPr/>
        <w:t>a</w:t>
      </w:r>
      <w:r>
        <w:rPr>
          <w:spacing w:val="28"/>
        </w:rPr>
        <w:t xml:space="preserve"> </w:t>
      </w:r>
      <w:r>
        <w:rPr/>
        <w:t>relative</w:t>
      </w:r>
      <w:r>
        <w:rPr>
          <w:spacing w:val="28"/>
        </w:rPr>
        <w:t xml:space="preserve"> </w:t>
      </w:r>
      <w:r>
        <w:rPr/>
        <w:t>format.</w:t>
      </w:r>
      <w:r>
        <w:rPr>
          <w:spacing w:val="3"/>
        </w:rPr>
        <w:t xml:space="preserve"> </w:t>
      </w:r>
      <w:r>
        <w:rPr/>
        <w:t>This</w:t>
      </w:r>
      <w:r>
        <w:rPr>
          <w:spacing w:val="28"/>
        </w:rPr>
        <w:t xml:space="preserve"> </w:t>
      </w:r>
      <w:r>
        <w:rPr/>
        <w:t>means</w:t>
      </w:r>
      <w:r>
        <w:rPr>
          <w:spacing w:val="28"/>
        </w:rPr>
        <w:t xml:space="preserve"> </w:t>
      </w:r>
      <w:r>
        <w:rPr/>
        <w:t>that</w:t>
      </w:r>
      <w:r>
        <w:rPr>
          <w:spacing w:val="28"/>
        </w:rPr>
        <w:t xml:space="preserve"> </w:t>
      </w:r>
      <w:r>
        <w:rPr/>
        <w:t>if</w:t>
      </w:r>
      <w:r>
        <w:rPr>
          <w:spacing w:val="28"/>
        </w:rPr>
        <w:t xml:space="preserve"> </w:t>
      </w:r>
      <w:r>
        <w:rPr/>
        <w:t>you</w:t>
      </w:r>
      <w:r>
        <w:rPr>
          <w:spacing w:val="23"/>
        </w:rPr>
        <w:t xml:space="preserve"> </w:t>
      </w:r>
      <w:r>
        <w:rPr/>
        <w:t>change</w:t>
      </w:r>
      <w:r>
        <w:rPr>
          <w:spacing w:val="53"/>
        </w:rPr>
        <w:t xml:space="preserve"> </w:t>
      </w:r>
      <w:r>
        <w:rPr/>
        <w:t>the</w:t>
      </w:r>
      <w:r>
        <w:rPr>
          <w:spacing w:val="53"/>
        </w:rPr>
        <w:t xml:space="preserve"> </w:t>
      </w:r>
      <w:r>
        <w:rPr/>
        <w:t>location</w:t>
      </w:r>
      <w:r>
        <w:rPr>
          <w:spacing w:val="52"/>
        </w:rPr>
        <w:t xml:space="preserve"> </w:t>
      </w:r>
      <w:r>
        <w:rPr/>
        <w:t>of</w:t>
      </w:r>
      <w:r>
        <w:rPr>
          <w:spacing w:val="52"/>
        </w:rPr>
        <w:t xml:space="preserve"> </w:t>
      </w:r>
      <w:r>
        <w:rPr/>
        <w:t>your</w:t>
      </w:r>
      <w:r>
        <w:rPr>
          <w:spacing w:val="53"/>
        </w:rPr>
        <w:t xml:space="preserve"> </w:t>
      </w:r>
      <w:r>
        <w:rPr/>
        <w:t>project</w:t>
      </w:r>
      <w:r>
        <w:rPr>
          <w:spacing w:val="52"/>
        </w:rPr>
        <w:t xml:space="preserve"> </w:t>
      </w:r>
      <w:r>
        <w:rPr/>
        <w:t>folder</w:t>
      </w:r>
      <w:r>
        <w:rPr>
          <w:spacing w:val="53"/>
        </w:rPr>
        <w:t xml:space="preserve"> </w:t>
      </w:r>
      <w:r>
        <w:rPr/>
        <w:t>relative</w:t>
      </w:r>
      <w:r>
        <w:rPr>
          <w:spacing w:val="52"/>
        </w:rPr>
        <w:t xml:space="preserve"> </w:t>
      </w:r>
      <w:r>
        <w:rPr/>
        <w:t>the</w:t>
      </w:r>
      <w:r>
        <w:rPr>
          <w:spacing w:val="53"/>
        </w:rPr>
        <w:t xml:space="preserve"> </w:t>
      </w:r>
      <w:r>
        <w:rPr/>
        <w:t>‘‘WHAT.exe’’,</w:t>
      </w:r>
      <w:r>
        <w:rPr>
          <w:spacing w:val="53"/>
        </w:rPr>
        <w:t xml:space="preserve"> </w:t>
      </w:r>
      <w:r>
        <w:rPr/>
        <w:t>your</w:t>
      </w:r>
      <w:r>
        <w:rPr>
          <w:spacing w:val="53"/>
        </w:rPr>
        <w:t xml:space="preserve"> </w:t>
      </w:r>
      <w:r>
        <w:rPr/>
        <w:t>will</w:t>
      </w:r>
      <w:r>
        <w:rPr>
          <w:spacing w:val="54"/>
        </w:rPr>
        <w:t xml:space="preserve"> </w:t>
      </w:r>
      <w:r>
        <w:rPr/>
        <w:t>have</w:t>
      </w:r>
      <w:r>
        <w:rPr>
          <w:spacing w:val="51"/>
        </w:rPr>
        <w:t xml:space="preserve"> </w:t>
      </w:r>
      <w:r>
        <w:rPr/>
        <w:t>to</w:t>
      </w:r>
      <w:r>
        <w:rPr>
          <w:spacing w:val="54"/>
        </w:rPr>
        <w:t xml:space="preserve"> </w:t>
      </w:r>
      <w:r>
        <w:rPr/>
        <w:t>redirect</w:t>
      </w:r>
      <w:r>
        <w:rPr>
          <w:w w:val="108"/>
        </w:rPr>
        <w:t xml:space="preserve"> </w:t>
      </w:r>
      <w:r>
        <w:rPr/>
        <w:t>WHAT</w:t>
      </w:r>
      <w:r>
        <w:rPr>
          <w:spacing w:val="39"/>
        </w:rPr>
        <w:t xml:space="preserve"> </w:t>
      </w:r>
      <w:r>
        <w:rPr/>
        <w:t>to</w:t>
      </w:r>
      <w:r>
        <w:rPr>
          <w:spacing w:val="41"/>
        </w:rPr>
        <w:t xml:space="preserve"> </w:t>
      </w:r>
      <w:r>
        <w:rPr>
          <w:spacing w:val="0"/>
        </w:rPr>
        <w:t>the</w:t>
      </w:r>
      <w:r>
        <w:rPr>
          <w:spacing w:val="40"/>
        </w:rPr>
        <w:t xml:space="preserve"> </w:t>
      </w:r>
      <w:r>
        <w:rPr/>
        <w:t>new</w:t>
      </w:r>
      <w:r>
        <w:rPr>
          <w:spacing w:val="40"/>
        </w:rPr>
        <w:t xml:space="preserve"> </w:t>
      </w:r>
      <w:r>
        <w:rPr/>
        <w:t>location</w:t>
      </w:r>
      <w:r>
        <w:rPr>
          <w:spacing w:val="39"/>
        </w:rPr>
        <w:t xml:space="preserve"> </w:t>
      </w:r>
      <w:r>
        <w:rPr/>
        <w:t>of</w:t>
      </w:r>
      <w:r>
        <w:rPr>
          <w:spacing w:val="39"/>
        </w:rPr>
        <w:t xml:space="preserve"> </w:t>
      </w:r>
      <w:r>
        <w:rPr/>
        <w:t>your</w:t>
      </w:r>
      <w:r>
        <w:rPr>
          <w:spacing w:val="41"/>
        </w:rPr>
        <w:t xml:space="preserve"> </w:t>
      </w:r>
      <w:r>
        <w:rPr/>
        <w:t>project</w:t>
      </w:r>
      <w:r>
        <w:rPr>
          <w:spacing w:val="39"/>
        </w:rPr>
        <w:t xml:space="preserve"> </w:t>
      </w:r>
      <w:r>
        <w:rPr/>
        <w:t>by</w:t>
      </w:r>
      <w:r>
        <w:rPr>
          <w:spacing w:val="41"/>
        </w:rPr>
        <w:t xml:space="preserve"> </w:t>
      </w:r>
      <w:r>
        <w:rPr/>
        <w:t>repeating</w:t>
      </w:r>
      <w:r>
        <w:rPr>
          <w:spacing w:val="39"/>
        </w:rPr>
        <w:t xml:space="preserve"> </w:t>
      </w:r>
      <w:r>
        <w:rPr/>
        <w:t>the</w:t>
      </w:r>
      <w:r>
        <w:rPr>
          <w:spacing w:val="40"/>
        </w:rPr>
        <w:t xml:space="preserve"> </w:t>
      </w:r>
      <w:r>
        <w:rPr/>
        <w:t>procedure</w:t>
      </w:r>
      <w:r>
        <w:rPr>
          <w:spacing w:val="39"/>
        </w:rPr>
        <w:t xml:space="preserve"> </w:t>
      </w:r>
      <w:r>
        <w:rPr/>
        <w:t>described</w:t>
      </w:r>
      <w:r>
        <w:rPr>
          <w:spacing w:val="39"/>
        </w:rPr>
        <w:t xml:space="preserve"> </w:t>
      </w:r>
      <w:r>
        <w:rPr/>
        <w:t>in</w:t>
      </w:r>
      <w:r>
        <w:rPr>
          <w:spacing w:val="41"/>
        </w:rPr>
        <w:t xml:space="preserve"> </w:t>
      </w:r>
      <w:r>
        <w:rPr/>
        <w:t>the</w:t>
      </w:r>
      <w:r>
        <w:rPr>
          <w:spacing w:val="39"/>
        </w:rPr>
        <w:t xml:space="preserve"> </w:t>
      </w:r>
      <w:r>
        <w:rPr/>
        <w:t>paragraph</w:t>
      </w:r>
      <w:r>
        <w:rPr>
          <w:spacing w:val="22"/>
          <w:w w:val="107"/>
        </w:rPr>
        <w:t xml:space="preserve"> </w:t>
      </w:r>
      <w:r>
        <w:rPr/>
        <w:t>above.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1"/>
          <w:numId w:val="2"/>
        </w:numPr>
        <w:tabs>
          <w:tab w:val="left" w:pos="997" w:leader="none"/>
        </w:tabs>
        <w:spacing w:before="146" w:after="0"/>
        <w:ind w:left="996" w:hanging="883"/>
        <w:jc w:val="both"/>
        <w:rPr>
          <w:rFonts w:ascii="Georgia" w:hAnsi="Georgia" w:eastAsia="Georgia" w:cs="Georgia"/>
          <w:sz w:val="34"/>
          <w:szCs w:val="34"/>
        </w:rPr>
      </w:pPr>
      <w:bookmarkStart w:id="6" w:name="Project_Folder_Structure_Overview"/>
      <w:bookmarkStart w:id="7" w:name="_bookmark14"/>
      <w:bookmarkEnd w:id="6"/>
      <w:bookmarkEnd w:id="7"/>
      <w:r>
        <w:rPr>
          <w:rFonts w:ascii="Georgia" w:hAnsi="Georgia"/>
          <w:b/>
          <w:sz w:val="34"/>
        </w:rPr>
        <w:t>Project</w:t>
      </w:r>
      <w:r>
        <w:rPr>
          <w:rFonts w:ascii="Georgia" w:hAnsi="Georgia"/>
          <w:b/>
          <w:spacing w:val="0"/>
          <w:sz w:val="34"/>
        </w:rPr>
        <w:t xml:space="preserve"> </w:t>
      </w:r>
      <w:r>
        <w:rPr>
          <w:rFonts w:ascii="Georgia" w:hAnsi="Georgia"/>
          <w:b/>
          <w:sz w:val="34"/>
        </w:rPr>
        <w:t>Folder</w:t>
      </w:r>
      <w:r>
        <w:rPr>
          <w:rFonts w:ascii="Georgia" w:hAnsi="Georgia"/>
          <w:b/>
          <w:spacing w:val="0"/>
          <w:sz w:val="34"/>
        </w:rPr>
        <w:t xml:space="preserve"> </w:t>
      </w:r>
      <w:r>
        <w:rPr>
          <w:rFonts w:ascii="Georgia" w:hAnsi="Georgia"/>
          <w:b/>
          <w:sz w:val="34"/>
        </w:rPr>
        <w:t>Structure</w:t>
      </w:r>
      <w:r>
        <w:rPr>
          <w:rFonts w:ascii="Georgia" w:hAnsi="Georgia"/>
          <w:b/>
          <w:spacing w:val="0"/>
          <w:sz w:val="34"/>
        </w:rPr>
        <w:t xml:space="preserve"> </w:t>
      </w:r>
      <w:r>
        <w:rPr>
          <w:rFonts w:ascii="Georgia" w:hAnsi="Georgia"/>
          <w:b/>
          <w:sz w:val="34"/>
        </w:rPr>
        <w:t>Overview</w:t>
      </w:r>
    </w:p>
    <w:p>
      <w:pPr>
        <w:pStyle w:val="TextBody"/>
        <w:spacing w:lineRule="auto" w:line="247" w:before="227" w:after="0"/>
        <w:ind w:left="101" w:right="118" w:firstLine="11"/>
        <w:jc w:val="both"/>
        <w:rPr/>
      </w:pP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spacing w:val="0"/>
          <w:w w:val="105"/>
        </w:rPr>
        <w:t>addition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project</w:t>
      </w:r>
      <w:r>
        <w:rPr>
          <w:spacing w:val="35"/>
          <w:w w:val="105"/>
        </w:rPr>
        <w:t xml:space="preserve"> </w:t>
      </w:r>
      <w:r>
        <w:rPr>
          <w:w w:val="105"/>
        </w:rPr>
        <w:t>file</w:t>
      </w:r>
      <w:r>
        <w:rPr>
          <w:spacing w:val="36"/>
          <w:w w:val="105"/>
        </w:rPr>
        <w:t xml:space="preserve"> </w:t>
      </w:r>
      <w:r>
        <w:rPr>
          <w:w w:val="105"/>
        </w:rPr>
        <w:t>(.what</w:t>
      </w:r>
      <w:r>
        <w:rPr>
          <w:spacing w:val="35"/>
          <w:w w:val="105"/>
        </w:rPr>
        <w:t xml:space="preserve"> </w:t>
      </w:r>
      <w:r>
        <w:rPr>
          <w:w w:val="105"/>
        </w:rPr>
        <w:t>file</w:t>
      </w:r>
      <w:r>
        <w:rPr>
          <w:spacing w:val="36"/>
          <w:w w:val="105"/>
        </w:rPr>
        <w:t xml:space="preserve"> </w:t>
      </w:r>
      <w:r>
        <w:rPr>
          <w:w w:val="105"/>
        </w:rPr>
        <w:t>extension)</w:t>
      </w:r>
      <w:r>
        <w:rPr>
          <w:spacing w:val="37"/>
          <w:w w:val="105"/>
        </w:rPr>
        <w:t xml:space="preserve"> </w:t>
      </w:r>
      <w:r>
        <w:rPr>
          <w:w w:val="105"/>
        </w:rPr>
        <w:t>that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created</w:t>
      </w:r>
      <w:r>
        <w:rPr>
          <w:spacing w:val="36"/>
          <w:w w:val="105"/>
        </w:rPr>
        <w:t xml:space="preserve"> </w:t>
      </w:r>
      <w:r>
        <w:rPr>
          <w:w w:val="105"/>
        </w:rPr>
        <w:t>when</w:t>
      </w:r>
      <w:r>
        <w:rPr>
          <w:spacing w:val="36"/>
          <w:w w:val="105"/>
        </w:rPr>
        <w:t xml:space="preserve"> </w:t>
      </w:r>
      <w:r>
        <w:rPr>
          <w:w w:val="105"/>
        </w:rPr>
        <w:t>saving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new</w:t>
      </w:r>
      <w:r>
        <w:rPr>
          <w:spacing w:val="36"/>
          <w:w w:val="105"/>
        </w:rPr>
        <w:t xml:space="preserve"> </w:t>
      </w:r>
      <w:r>
        <w:rPr>
          <w:w w:val="105"/>
        </w:rPr>
        <w:t>project,</w:t>
      </w:r>
      <w:r>
        <w:rPr>
          <w:spacing w:val="27"/>
          <w:w w:val="108"/>
        </w:rPr>
        <w:t xml:space="preserve"> </w:t>
      </w:r>
      <w:r>
        <w:rPr>
          <w:w w:val="105"/>
        </w:rPr>
        <w:t>WHAT</w:t>
      </w:r>
      <w:r>
        <w:rPr>
          <w:spacing w:val="18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19"/>
          <w:w w:val="105"/>
        </w:rPr>
        <w:t xml:space="preserve"> </w:t>
      </w:r>
      <w:r>
        <w:rPr>
          <w:w w:val="105"/>
        </w:rPr>
        <w:t>generates</w:t>
      </w:r>
      <w:r>
        <w:rPr>
          <w:spacing w:val="18"/>
          <w:w w:val="105"/>
        </w:rPr>
        <w:t xml:space="preserve"> </w:t>
      </w:r>
      <w:r>
        <w:rPr>
          <w:w w:val="105"/>
        </w:rPr>
        <w:t>various</w:t>
      </w:r>
      <w:r>
        <w:rPr>
          <w:spacing w:val="19"/>
          <w:w w:val="105"/>
        </w:rPr>
        <w:t xml:space="preserve"> </w:t>
      </w:r>
      <w:r>
        <w:rPr>
          <w:w w:val="105"/>
        </w:rPr>
        <w:t>files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sub-folders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spacing w:val="0"/>
          <w:w w:val="105"/>
        </w:rPr>
        <w:t>required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ins w:id="112" w:author="Rivard, Christine" w:date="2015-03-26T13:59:00Z">
        <w:r>
          <w:rPr>
            <w:w w:val="105"/>
          </w:rPr>
          <w:t xml:space="preserve">s </w:t>
        </w:r>
      </w:ins>
      <w:ins w:id="113" w:author="Rivard, Christine" w:date="2015-03-26T14:00:00Z">
        <w:r>
          <w:rPr>
            <w:spacing w:val="19"/>
            <w:w w:val="105"/>
          </w:rPr>
          <w:t>execution</w:t>
        </w:r>
      </w:ins>
      <w:del w:id="114" w:author="Rivard, Christine" w:date="2015-03-26T13:59:00Z">
        <w:r>
          <w:rPr>
            <w:spacing w:val="19"/>
            <w:w w:val="105"/>
          </w:rPr>
          <w:delText xml:space="preserve"> to run</w:delText>
        </w:r>
      </w:del>
      <w:r>
        <w:rPr>
          <w:w w:val="105"/>
        </w:rPr>
        <w:t>.</w:t>
      </w:r>
      <w:r>
        <w:rPr>
          <w:spacing w:val="45"/>
          <w:w w:val="105"/>
        </w:rPr>
        <w:t xml:space="preserve"> </w:t>
      </w:r>
      <w:r>
        <w:rPr>
          <w:w w:val="105"/>
        </w:rPr>
        <w:t>This</w:t>
      </w:r>
      <w:r>
        <w:rPr>
          <w:spacing w:val="27"/>
          <w:w w:val="107"/>
        </w:rPr>
        <w:t xml:space="preserve"> </w:t>
      </w:r>
      <w:r>
        <w:rPr>
          <w:w w:val="105"/>
        </w:rPr>
        <w:t>file</w:t>
      </w:r>
      <w:r>
        <w:rPr>
          <w:spacing w:val="14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briefly</w:t>
      </w:r>
      <w:r>
        <w:rPr>
          <w:spacing w:val="13"/>
          <w:w w:val="105"/>
        </w:rPr>
        <w:t xml:space="preserve"> </w:t>
      </w:r>
      <w:r>
        <w:rPr>
          <w:w w:val="105"/>
        </w:rPr>
        <w:t>described</w:t>
      </w:r>
      <w:r>
        <w:rPr>
          <w:spacing w:val="14"/>
          <w:w w:val="105"/>
        </w:rPr>
        <w:t xml:space="preserve"> </w:t>
      </w:r>
      <w:del w:id="115" w:author="Rivard, Christine" w:date="2015-03-26T14:00:00Z">
        <w:r>
          <w:rPr>
            <w:spacing w:val="14"/>
            <w:w w:val="105"/>
          </w:rPr>
          <w:delText>here</w:delText>
        </w:r>
      </w:del>
      <w:del w:id="116" w:author="Rivard, Christine" w:date="2015-03-26T14:00:00Z">
        <w:r>
          <w:rPr>
            <w:spacing w:val="13"/>
            <w:w w:val="105"/>
          </w:rPr>
          <w:delText xml:space="preserve"> </w:delText>
        </w:r>
      </w:del>
      <w:ins w:id="117" w:author="Rivard, Christine" w:date="2015-03-26T14:00:00Z">
        <w:r>
          <w:rPr>
            <w:w w:val="105"/>
          </w:rPr>
          <w:t>below</w:t>
        </w:r>
      </w:ins>
      <w:ins w:id="118" w:author="Rivard, Christine" w:date="2015-03-26T14:00:00Z">
        <w:r>
          <w:rPr>
            <w:spacing w:val="13"/>
            <w:w w:val="105"/>
          </w:rPr>
          <w:t xml:space="preserve"> </w:t>
        </w:r>
      </w:ins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an</w:t>
      </w:r>
      <w:r>
        <w:rPr>
          <w:spacing w:val="14"/>
          <w:w w:val="105"/>
        </w:rPr>
        <w:t xml:space="preserve"> </w:t>
      </w:r>
      <w:r>
        <w:rPr>
          <w:w w:val="105"/>
        </w:rPr>
        <w:t>example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presented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Figure</w:t>
      </w:r>
      <w:r>
        <w:rPr>
          <w:spacing w:val="14"/>
          <w:w w:val="105"/>
        </w:rPr>
        <w:t xml:space="preserve"> </w:t>
      </w:r>
      <w:hyperlink w:anchor="_bookmark15">
        <w:r>
          <w:rPr>
            <w:rStyle w:val="InternetLink"/>
            <w:w w:val="105"/>
          </w:rPr>
          <w:t>2.2.</w:t>
        </w:r>
      </w:hyperlink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spacing w:val="0"/>
          <w:w w:val="105"/>
        </w:rPr>
        <w:t>project</w:t>
      </w:r>
      <w:r>
        <w:rPr>
          <w:spacing w:val="26"/>
          <w:w w:val="137"/>
        </w:rPr>
        <w:t xml:space="preserve"> </w:t>
      </w:r>
      <w:r>
        <w:rPr>
          <w:w w:val="105"/>
        </w:rPr>
        <w:t>folder</w:t>
      </w:r>
      <w:r>
        <w:rPr>
          <w:spacing w:val="0"/>
          <w:w w:val="105"/>
        </w:rPr>
        <w:t xml:space="preserve"> </w:t>
      </w:r>
      <w:r>
        <w:rPr>
          <w:w w:val="105"/>
        </w:rPr>
        <w:t>contains</w:t>
      </w:r>
      <w:r>
        <w:rPr>
          <w:spacing w:val="0"/>
          <w:w w:val="105"/>
        </w:rPr>
        <w:t xml:space="preserve"> two </w:t>
      </w:r>
      <w:r>
        <w:rPr>
          <w:w w:val="105"/>
        </w:rPr>
        <w:t>sub-folders</w:t>
      </w:r>
      <w:r>
        <w:rPr>
          <w:spacing w:val="0"/>
          <w:w w:val="105"/>
        </w:rPr>
        <w:t xml:space="preserve"> </w:t>
      </w:r>
      <w:r>
        <w:rPr>
          <w:w w:val="105"/>
        </w:rPr>
        <w:t>named</w:t>
      </w:r>
      <w:r>
        <w:rPr>
          <w:spacing w:val="0"/>
          <w:w w:val="105"/>
        </w:rPr>
        <w:t xml:space="preserve"> </w:t>
      </w:r>
      <w:r>
        <w:rPr>
          <w:w w:val="105"/>
        </w:rPr>
        <w:t>‘‘Meteo’’</w:t>
      </w:r>
      <w:r>
        <w:rPr>
          <w:spacing w:val="0"/>
          <w:w w:val="105"/>
        </w:rPr>
        <w:t xml:space="preserve"> </w:t>
      </w:r>
      <w:r>
        <w:rPr>
          <w:w w:val="105"/>
        </w:rPr>
        <w:t>and</w:t>
      </w:r>
      <w:r>
        <w:rPr>
          <w:spacing w:val="0"/>
          <w:w w:val="105"/>
        </w:rPr>
        <w:t xml:space="preserve"> </w:t>
      </w:r>
      <w:r>
        <w:rPr>
          <w:w w:val="105"/>
        </w:rPr>
        <w:t>‘‘Waterlvl’’</w:t>
      </w:r>
      <w:r>
        <w:rPr>
          <w:spacing w:val="0"/>
          <w:w w:val="105"/>
        </w:rPr>
        <w:t xml:space="preserve"> </w:t>
      </w:r>
      <w:del w:id="119" w:author="Rivard, Christine" w:date="2015-03-26T14:01:00Z">
        <w:r>
          <w:rPr>
            <w:spacing w:val="0"/>
            <w:w w:val="105"/>
          </w:rPr>
          <w:delText>in addition to</w:delText>
        </w:r>
      </w:del>
      <w:ins w:id="120" w:author="Rivard, Christine" w:date="2015-03-26T14:01:00Z">
        <w:r>
          <w:rPr>
            <w:w w:val="105"/>
          </w:rPr>
          <w:t>and</w:t>
        </w:r>
      </w:ins>
      <w:r>
        <w:rPr>
          <w:spacing w:val="0"/>
          <w:w w:val="105"/>
        </w:rPr>
        <w:t xml:space="preserve"> </w:t>
      </w:r>
      <w:r>
        <w:rPr>
          <w:w w:val="105"/>
        </w:rPr>
        <w:t>a</w:t>
      </w:r>
      <w:r>
        <w:rPr>
          <w:spacing w:val="0"/>
          <w:w w:val="105"/>
        </w:rPr>
        <w:t xml:space="preserve"> </w:t>
      </w:r>
      <w:r>
        <w:rPr>
          <w:w w:val="105"/>
        </w:rPr>
        <w:t>few</w:t>
      </w:r>
      <w:r>
        <w:rPr>
          <w:spacing w:val="0"/>
          <w:w w:val="105"/>
        </w:rPr>
        <w:t xml:space="preserve"> </w:t>
      </w:r>
      <w:r>
        <w:rPr>
          <w:w w:val="105"/>
        </w:rPr>
        <w:t>other</w:t>
      </w:r>
      <w:r>
        <w:rPr>
          <w:spacing w:val="0"/>
          <w:w w:val="105"/>
        </w:rPr>
        <w:t xml:space="preserve"> </w:t>
      </w:r>
      <w:r>
        <w:rPr>
          <w:w w:val="105"/>
        </w:rPr>
        <w:t>files.</w:t>
      </w:r>
    </w:p>
    <w:p>
      <w:pPr>
        <w:pStyle w:val="Normal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eastAsia="Times New Roman" w:cs="Times New Roman" w:ascii="Times New Roman" w:hAnsi="Times New Roman"/>
          <w:sz w:val="29"/>
          <w:szCs w:val="29"/>
        </w:rPr>
      </w:r>
    </w:p>
    <w:p>
      <w:pPr>
        <w:pStyle w:val="TextBody"/>
        <w:spacing w:lineRule="auto" w:line="247"/>
        <w:ind w:left="105" w:right="106" w:firstLine="8"/>
        <w:jc w:val="both"/>
        <w:rPr/>
      </w:pPr>
      <w:r>
        <w:rPr>
          <w:rFonts w:eastAsia="Georgia" w:cs="Georgia" w:ascii="Georgia" w:hAnsi="Georgia"/>
          <w:b/>
          <w:bCs/>
        </w:rPr>
        <w:t>Meteo</w:t>
      </w:r>
      <w:ins w:id="121" w:author="Rivard, Christine" w:date="2015-03-26T14:01:00Z">
        <w:r>
          <w:rPr>
            <w:rFonts w:eastAsia="Georgia" w:cs="Georgia" w:ascii="Georgia" w:hAnsi="Georgia"/>
            <w:b/>
            <w:bCs/>
          </w:rPr>
          <w:t>:</w:t>
        </w:r>
      </w:ins>
      <w:r>
        <w:rPr>
          <w:rFonts w:eastAsia="Georgia" w:cs="Georgia" w:ascii="Georgia" w:hAnsi="Georgia"/>
          <w:b/>
          <w:bCs/>
          <w:spacing w:val="38"/>
        </w:rPr>
        <w:t xml:space="preserve"> </w:t>
      </w:r>
      <w:r>
        <w:rPr/>
        <w:t>The</w:t>
      </w:r>
      <w:r>
        <w:rPr>
          <w:spacing w:val="34"/>
        </w:rPr>
        <w:t xml:space="preserve"> </w:t>
      </w:r>
      <w:ins w:id="122" w:author="Rivard, Christine" w:date="2015-03-26T14:02:00Z">
        <w:commentRangeStart w:id="5"/>
        <w:r>
          <w:rPr>
            <w:spacing w:val="34"/>
          </w:rPr>
          <w:t>sub-</w:t>
        </w:r>
      </w:ins>
      <w:r>
        <w:rPr/>
        <w:t>folder</w:t>
      </w:r>
      <w:r>
        <w:rPr>
          <w:spacing w:val="35"/>
        </w:rPr>
        <w:t xml:space="preserve"> </w:t>
      </w:r>
      <w:r>
        <w:rPr>
          <w:spacing w:val="35"/>
        </w:rPr>
      </w:r>
      <w:commentRangeEnd w:id="5"/>
      <w:r>
        <w:commentReference w:id="5"/>
      </w:r>
      <w:r>
        <w:rPr>
          <w:rFonts w:eastAsia="Arial" w:cs="Arial" w:ascii="Arial" w:hAnsi="Arial"/>
          <w:i/>
        </w:rPr>
        <w:t>Meteo</w:t>
      </w:r>
      <w:r>
        <w:rPr>
          <w:rFonts w:eastAsia="Arial" w:cs="Arial" w:ascii="Arial" w:hAnsi="Arial"/>
          <w:i/>
          <w:spacing w:val="44"/>
        </w:rPr>
        <w:t xml:space="preserve"> </w:t>
      </w:r>
      <w:r>
        <w:rPr/>
        <w:t>contains</w:t>
      </w:r>
      <w:r>
        <w:rPr>
          <w:spacing w:val="35"/>
        </w:rPr>
        <w:t xml:space="preserve"> </w:t>
      </w:r>
      <w:r>
        <w:rPr/>
        <w:t>three</w:t>
      </w:r>
      <w:r>
        <w:rPr>
          <w:spacing w:val="34"/>
        </w:rPr>
        <w:t xml:space="preserve"> </w:t>
      </w:r>
      <w:ins w:id="123" w:author="Rivard, Christine" w:date="2015-03-26T14:03:00Z">
        <w:commentRangeStart w:id="6"/>
        <w:r>
          <w:rPr>
            <w:spacing w:val="34"/>
          </w:rPr>
          <w:t>sub-?</w:t>
        </w:r>
      </w:ins>
      <w:r>
        <w:rPr/>
        <w:t>sub-folders</w:t>
      </w:r>
      <w:r>
        <w:rPr>
          <w:spacing w:val="35"/>
        </w:rPr>
        <w:t xml:space="preserve"> </w:t>
      </w:r>
      <w:r>
        <w:rPr>
          <w:spacing w:val="35"/>
        </w:rPr>
      </w:r>
      <w:commentRangeEnd w:id="6"/>
      <w:r>
        <w:commentReference w:id="6"/>
      </w:r>
      <w:r>
        <w:rPr/>
        <w:t>named</w:t>
      </w:r>
      <w:r>
        <w:rPr>
          <w:spacing w:val="34"/>
        </w:rPr>
        <w:t xml:space="preserve"> </w:t>
      </w:r>
      <w:r>
        <w:rPr/>
        <w:t>respectively</w:t>
      </w:r>
      <w:r>
        <w:rPr>
          <w:spacing w:val="35"/>
        </w:rPr>
        <w:t xml:space="preserve"> </w:t>
      </w:r>
      <w:r>
        <w:rPr>
          <w:spacing w:val="0"/>
        </w:rPr>
        <w:t>Raw,</w:t>
      </w:r>
      <w:r>
        <w:rPr>
          <w:spacing w:val="34"/>
        </w:rPr>
        <w:t xml:space="preserve"> </w:t>
      </w:r>
      <w:r>
        <w:rPr/>
        <w:t>Input</w:t>
      </w:r>
      <w:r>
        <w:rPr>
          <w:spacing w:val="35"/>
        </w:rPr>
        <w:t xml:space="preserve"> </w:t>
      </w:r>
      <w:r>
        <w:rPr/>
        <w:t>and</w:t>
      </w:r>
      <w:r>
        <w:rPr>
          <w:spacing w:val="34"/>
        </w:rPr>
        <w:t xml:space="preserve"> </w:t>
      </w:r>
      <w:r>
        <w:rPr/>
        <w:t>Output.</w:t>
      </w:r>
      <w:r>
        <w:rPr>
          <w:spacing w:val="23"/>
          <w:w w:val="111"/>
        </w:rPr>
        <w:t xml:space="preserve"> </w:t>
      </w:r>
      <w:r>
        <w:rPr/>
        <w:t>The</w:t>
      </w:r>
      <w:r>
        <w:rPr>
          <w:spacing w:val="29"/>
        </w:rPr>
        <w:t xml:space="preserve"> </w:t>
      </w:r>
      <w:del w:id="124" w:author="Rivard, Christine" w:date="2015-03-26T14:04:00Z">
        <w:r>
          <w:rPr>
            <w:spacing w:val="29"/>
          </w:rPr>
          <w:delText xml:space="preserve">folder </w:delText>
        </w:r>
      </w:del>
      <w:ins w:id="125" w:author="Rivard, Christine" w:date="2015-03-26T14:04:00Z">
        <w:r>
          <w:rPr/>
          <w:t>binder</w:t>
        </w:r>
      </w:ins>
      <w:ins w:id="126" w:author="Rivard, Christine" w:date="2015-03-26T14:04:00Z">
        <w:r>
          <w:rPr>
            <w:spacing w:val="29"/>
          </w:rPr>
          <w:t xml:space="preserve"> </w:t>
        </w:r>
      </w:ins>
      <w:r>
        <w:rPr>
          <w:rFonts w:eastAsia="Georgia" w:cs="Georgia" w:ascii="Georgia" w:hAnsi="Georgia"/>
          <w:b/>
          <w:bCs/>
        </w:rPr>
        <w:t>Raw</w:t>
      </w:r>
      <w:r>
        <w:rPr>
          <w:rFonts w:eastAsia="Georgia" w:cs="Georgia" w:ascii="Georgia" w:hAnsi="Georgia"/>
          <w:b/>
          <w:bCs/>
          <w:spacing w:val="33"/>
        </w:rPr>
        <w:t xml:space="preserve"> </w:t>
      </w:r>
      <w:r>
        <w:rPr/>
        <w:t>is</w:t>
      </w:r>
      <w:r>
        <w:rPr>
          <w:spacing w:val="29"/>
        </w:rPr>
        <w:t xml:space="preserve"> </w:t>
      </w:r>
      <w:r>
        <w:rPr/>
        <w:t>where</w:t>
      </w:r>
      <w:r>
        <w:rPr>
          <w:spacing w:val="29"/>
        </w:rPr>
        <w:t xml:space="preserve"> </w:t>
      </w:r>
      <w:del w:id="127" w:author="Rivard, Christine" w:date="2015-03-26T14:05:00Z">
        <w:r>
          <w:rPr>
            <w:spacing w:val="29"/>
          </w:rPr>
          <w:delText>are</w:delText>
        </w:r>
      </w:del>
      <w:del w:id="128" w:author="Rivard, Christine" w:date="2015-03-26T14:05:00Z">
        <w:r>
          <w:rPr>
            <w:spacing w:val="30"/>
          </w:rPr>
          <w:delText xml:space="preserve"> </w:delText>
        </w:r>
      </w:del>
      <w:del w:id="129" w:author="Rivard, Christine" w:date="2015-03-26T14:05:00Z">
        <w:r>
          <w:rPr>
            <w:spacing w:val="29"/>
          </w:rPr>
          <w:delText xml:space="preserve">saved </w:delText>
        </w:r>
      </w:del>
      <w:r>
        <w:rPr/>
        <w:t>the</w:t>
      </w:r>
      <w:r>
        <w:rPr>
          <w:spacing w:val="29"/>
        </w:rPr>
        <w:t xml:space="preserve"> </w:t>
      </w:r>
      <w:r>
        <w:rPr/>
        <w:t>weather</w:t>
      </w:r>
      <w:r>
        <w:rPr>
          <w:spacing w:val="29"/>
        </w:rPr>
        <w:t xml:space="preserve"> </w:t>
      </w:r>
      <w:r>
        <w:rPr/>
        <w:t>data</w:t>
      </w:r>
      <w:r>
        <w:rPr>
          <w:spacing w:val="30"/>
        </w:rPr>
        <w:t xml:space="preserve"> </w:t>
      </w:r>
      <w:r>
        <w:rPr/>
        <w:t>files</w:t>
      </w:r>
      <w:r>
        <w:rPr>
          <w:spacing w:val="29"/>
        </w:rPr>
        <w:t xml:space="preserve"> </w:t>
      </w:r>
      <w:r>
        <w:rPr/>
        <w:t>downloaded</w:t>
      </w:r>
      <w:r>
        <w:rPr>
          <w:spacing w:val="28"/>
        </w:rPr>
        <w:t xml:space="preserve"> </w:t>
      </w:r>
      <w:r>
        <w:rPr/>
        <w:t>from</w:t>
      </w:r>
      <w:r>
        <w:rPr>
          <w:spacing w:val="29"/>
        </w:rPr>
        <w:t xml:space="preserve"> </w:t>
      </w:r>
      <w:r>
        <w:rPr/>
        <w:t>the</w:t>
      </w:r>
      <w:r>
        <w:rPr>
          <w:spacing w:val="30"/>
        </w:rPr>
        <w:t xml:space="preserve"> </w:t>
      </w:r>
      <w:r>
        <w:rPr/>
        <w:t>CDCD</w:t>
      </w:r>
      <w:ins w:id="130" w:author="Rivard, Christine" w:date="2015-03-26T14:05:00Z">
        <w:r>
          <w:rPr/>
          <w:t xml:space="preserve"> are</w:t>
        </w:r>
      </w:ins>
      <w:ins w:id="131" w:author="Rivard, Christine" w:date="2015-03-26T14:05:00Z">
        <w:r>
          <w:rPr>
            <w:spacing w:val="30"/>
          </w:rPr>
          <w:t xml:space="preserve"> </w:t>
        </w:r>
      </w:ins>
      <w:ins w:id="132" w:author="Rivard, Christine" w:date="2015-03-26T14:05:00Z">
        <w:r>
          <w:rPr/>
          <w:t>saved</w:t>
        </w:r>
      </w:ins>
      <w:r>
        <w:rPr/>
        <w:t>.</w:t>
      </w:r>
      <w:r>
        <w:rPr>
          <w:spacing w:val="29"/>
        </w:rPr>
        <w:t xml:space="preserve"> </w:t>
      </w:r>
      <w:del w:id="133" w:author="Rivard, Christine" w:date="2015-03-26T14:07:00Z">
        <w:r>
          <w:rPr>
            <w:spacing w:val="29"/>
          </w:rPr>
          <w:delText xml:space="preserve">These </w:delText>
        </w:r>
      </w:del>
      <w:ins w:id="134" w:author="Rivard, Christine" w:date="2015-03-26T14:07:00Z">
        <w:r>
          <w:rPr/>
          <w:t>CDCD</w:t>
        </w:r>
      </w:ins>
      <w:ins w:id="135" w:author="Rivard, Christine" w:date="2015-03-26T14:07:00Z">
        <w:r>
          <w:rPr>
            <w:spacing w:val="29"/>
          </w:rPr>
          <w:t xml:space="preserve"> </w:t>
        </w:r>
      </w:ins>
      <w:ins w:id="136" w:author="Rivard, Christine" w:date="2015-03-26T14:06:00Z">
        <w:r>
          <w:rPr>
            <w:spacing w:val="29"/>
          </w:rPr>
          <w:t xml:space="preserve">files </w:t>
        </w:r>
      </w:ins>
      <w:del w:id="137" w:author="Rivard, Christine" w:date="2015-03-26T14:05:00Z">
        <w:r>
          <w:rPr>
            <w:spacing w:val="29"/>
          </w:rPr>
          <w:delText>are</w:delText>
        </w:r>
      </w:del>
      <w:ins w:id="138" w:author="Rivard, Christine" w:date="2015-03-26T14:05:00Z">
        <w:r>
          <w:rPr/>
          <w:t>contain</w:t>
        </w:r>
      </w:ins>
      <w:r>
        <w:rPr>
          <w:w w:val="105"/>
        </w:rPr>
        <w:t xml:space="preserve"> </w:t>
      </w:r>
      <w:del w:id="139" w:author="Rivard, Christine" w:date="2015-03-26T14:07:00Z">
        <w:r>
          <w:rPr>
            <w:w w:val="105"/>
          </w:rPr>
          <w:delText>coma-separated</w:delText>
        </w:r>
      </w:del>
      <w:del w:id="140" w:author="Rivard, Christine" w:date="2015-03-26T14:07:00Z">
        <w:r>
          <w:rPr>
            <w:spacing w:val="45"/>
            <w:w w:val="105"/>
          </w:rPr>
          <w:delText xml:space="preserve"> </w:delText>
        </w:r>
      </w:del>
      <w:ins w:id="141" w:author="Rivard, Christine" w:date="2015-03-26T14:07:00Z">
        <w:r>
          <w:rPr>
            <w:spacing w:val="45"/>
          </w:rPr>
          <w:t xml:space="preserve">daily </w:t>
        </w:r>
      </w:ins>
      <w:ins w:id="142" w:author="Rivard, Christine" w:date="2015-03-26T14:06:00Z">
        <w:r>
          <w:rPr>
            <w:spacing w:val="45"/>
          </w:rPr>
          <w:t xml:space="preserve">weather </w:t>
        </w:r>
      </w:ins>
      <w:del w:id="143" w:author="Rivard, Christine" w:date="2015-03-26T14:09:00Z">
        <w:r>
          <w:rPr>
            <w:spacing w:val="45"/>
          </w:rPr>
          <w:delText>values</w:delText>
        </w:r>
      </w:del>
      <w:del w:id="144" w:author="Rivard, Christine" w:date="2015-03-26T14:09:00Z">
        <w:r>
          <w:rPr>
            <w:spacing w:val="43"/>
          </w:rPr>
          <w:delText xml:space="preserve"> </w:delText>
        </w:r>
      </w:del>
      <w:ins w:id="145" w:author="Rivard, Christine" w:date="2015-03-26T14:09:00Z">
        <w:r>
          <w:rPr/>
          <w:t>data</w:t>
        </w:r>
      </w:ins>
      <w:ins w:id="146" w:author="Rivard, Christine" w:date="2015-03-26T14:09:00Z">
        <w:r>
          <w:rPr>
            <w:spacing w:val="43"/>
          </w:rPr>
          <w:t xml:space="preserve"> </w:t>
        </w:r>
      </w:ins>
      <w:ins w:id="147" w:author="Rivard, Christine" w:date="2015-03-26T14:08:00Z">
        <w:r>
          <w:rPr>
            <w:spacing w:val="43"/>
          </w:rPr>
          <w:t xml:space="preserve">for a given year, </w:t>
        </w:r>
      </w:ins>
      <w:ins w:id="148" w:author="Rivard, Christine" w:date="2015-03-26T14:09:00Z">
        <w:r>
          <w:rPr>
            <w:spacing w:val="43"/>
          </w:rPr>
          <w:t xml:space="preserve">each </w:t>
        </w:r>
      </w:ins>
      <w:ins w:id="149" w:author="Rivard, Christine" w:date="2015-03-26T14:08:00Z">
        <w:r>
          <w:rPr>
            <w:spacing w:val="43"/>
          </w:rPr>
          <w:t xml:space="preserve">separated with a coma </w:t>
        </w:r>
      </w:ins>
      <w:r>
        <w:rPr/>
        <w:t>(CSV)</w:t>
      </w:r>
      <w:r>
        <w:rPr>
          <w:spacing w:val="44"/>
        </w:rPr>
        <w:t xml:space="preserve"> </w:t>
      </w:r>
      <w:del w:id="150" w:author="Rivard, Christine" w:date="2015-03-26T14:08:00Z">
        <w:r>
          <w:rPr>
            <w:spacing w:val="44"/>
          </w:rPr>
          <w:delText>files that</w:delText>
        </w:r>
      </w:del>
      <w:del w:id="151" w:author="Rivard, Christine" w:date="2015-03-26T14:08:00Z">
        <w:r>
          <w:rPr>
            <w:spacing w:val="43"/>
          </w:rPr>
          <w:delText xml:space="preserve"> </w:delText>
        </w:r>
      </w:del>
      <w:del w:id="152" w:author="Rivard, Christine" w:date="2015-03-26T14:08:00Z">
        <w:r>
          <w:rPr>
            <w:spacing w:val="44"/>
          </w:rPr>
          <w:delText>contain</w:delText>
        </w:r>
      </w:del>
      <w:del w:id="153" w:author="Rivard, Christine" w:date="2015-03-26T14:08:00Z">
        <w:r>
          <w:rPr>
            <w:spacing w:val="45"/>
          </w:rPr>
          <w:delText xml:space="preserve"> </w:delText>
        </w:r>
      </w:del>
      <w:del w:id="154" w:author="Rivard, Christine" w:date="2015-03-26T14:08:00Z">
        <w:r>
          <w:rPr>
            <w:spacing w:val="44"/>
          </w:rPr>
          <w:delText xml:space="preserve">weather data </w:delText>
        </w:r>
      </w:del>
      <w:del w:id="155" w:author="Rivard, Christine" w:date="2015-03-26T14:09:00Z">
        <w:r>
          <w:rPr>
            <w:spacing w:val="44"/>
          </w:rPr>
          <w:delText>on</w:delText>
        </w:r>
      </w:del>
      <w:del w:id="156" w:author="Rivard, Christine" w:date="2015-03-26T14:09:00Z">
        <w:r>
          <w:rPr>
            <w:spacing w:val="43"/>
          </w:rPr>
          <w:delText xml:space="preserve"> </w:delText>
        </w:r>
      </w:del>
      <w:del w:id="157" w:author="Rivard, Christine" w:date="2015-03-26T14:09:00Z">
        <w:r>
          <w:rPr>
            <w:spacing w:val="44"/>
          </w:rPr>
          <w:delText>a yearly basis</w:delText>
        </w:r>
      </w:del>
      <w:ins w:id="158" w:author="Rivard, Christine" w:date="2015-03-26T14:09:00Z">
        <w:r>
          <w:rPr/>
          <w:t>for a given year</w:t>
        </w:r>
      </w:ins>
      <w:r>
        <w:rPr/>
        <w:t>.</w:t>
      </w:r>
      <w:r>
        <w:rPr>
          <w:spacing w:val="18"/>
        </w:rPr>
        <w:t xml:space="preserve"> </w:t>
      </w:r>
      <w:r>
        <w:rPr/>
        <w:t>All</w:t>
      </w:r>
      <w:r>
        <w:rPr>
          <w:spacing w:val="44"/>
        </w:rPr>
        <w:t xml:space="preserve"> </w:t>
      </w:r>
      <w:r>
        <w:rPr/>
        <w:t>the</w:t>
      </w:r>
      <w:r>
        <w:rPr>
          <w:spacing w:val="43"/>
        </w:rPr>
        <w:t xml:space="preserve"> </w:t>
      </w:r>
      <w:r>
        <w:rPr>
          <w:spacing w:val="0"/>
        </w:rPr>
        <w:t>data</w:t>
      </w:r>
      <w:r>
        <w:rPr>
          <w:spacing w:val="44"/>
        </w:rPr>
        <w:t xml:space="preserve"> </w:t>
      </w:r>
      <w:r>
        <w:rPr/>
        <w:t>files</w:t>
      </w:r>
      <w:r>
        <w:rPr>
          <w:spacing w:val="23"/>
          <w:w w:val="96"/>
        </w:rPr>
        <w:t xml:space="preserve"> </w:t>
      </w:r>
      <w:ins w:id="159" w:author="Rivard, Christine" w:date="2015-03-26T14:14:00Z">
        <w:r>
          <w:rPr>
            <w:spacing w:val="23"/>
            <w:w w:val="96"/>
          </w:rPr>
          <w:t xml:space="preserve">for the selected years </w:t>
        </w:r>
      </w:ins>
      <w:r>
        <w:rPr/>
        <w:t>for</w:t>
      </w:r>
      <w:r>
        <w:rPr>
          <w:spacing w:val="46"/>
        </w:rPr>
        <w:t xml:space="preserve"> </w:t>
      </w:r>
      <w:r>
        <w:rPr/>
        <w:t>a</w:t>
      </w:r>
      <w:r>
        <w:rPr>
          <w:spacing w:val="46"/>
        </w:rPr>
        <w:t xml:space="preserve"> </w:t>
      </w:r>
      <w:r>
        <w:rPr/>
        <w:t>given</w:t>
      </w:r>
      <w:r>
        <w:rPr>
          <w:spacing w:val="46"/>
        </w:rPr>
        <w:t xml:space="preserve"> </w:t>
      </w:r>
      <w:r>
        <w:rPr/>
        <w:t>weather</w:t>
      </w:r>
      <w:r>
        <w:rPr>
          <w:spacing w:val="46"/>
        </w:rPr>
        <w:t xml:space="preserve"> </w:t>
      </w:r>
      <w:r>
        <w:rPr/>
        <w:t>station</w:t>
      </w:r>
      <w:r>
        <w:rPr>
          <w:spacing w:val="48"/>
        </w:rPr>
        <w:t xml:space="preserve"> </w:t>
      </w:r>
      <w:r>
        <w:rPr/>
        <w:t>are</w:t>
      </w:r>
      <w:r>
        <w:rPr>
          <w:spacing w:val="46"/>
        </w:rPr>
        <w:t xml:space="preserve"> </w:t>
      </w:r>
      <w:r>
        <w:rPr/>
        <w:t>saved</w:t>
      </w:r>
      <w:r>
        <w:rPr>
          <w:spacing w:val="46"/>
        </w:rPr>
        <w:t xml:space="preserve"> </w:t>
      </w:r>
      <w:ins w:id="160" w:author="Rivard, Christine" w:date="2015-03-26T14:09:00Z">
        <w:r>
          <w:rPr>
            <w:spacing w:val="46"/>
          </w:rPr>
          <w:t xml:space="preserve">in WHAT </w:t>
        </w:r>
      </w:ins>
      <w:r>
        <w:rPr/>
        <w:t>within</w:t>
      </w:r>
      <w:r>
        <w:rPr>
          <w:spacing w:val="48"/>
        </w:rPr>
        <w:t xml:space="preserve"> </w:t>
      </w:r>
      <w:r>
        <w:rPr/>
        <w:t>a</w:t>
      </w:r>
      <w:r>
        <w:rPr>
          <w:spacing w:val="46"/>
        </w:rPr>
        <w:t xml:space="preserve"> </w:t>
      </w:r>
      <w:r>
        <w:rPr/>
        <w:t>common</w:t>
      </w:r>
      <w:r>
        <w:rPr>
          <w:spacing w:val="48"/>
        </w:rPr>
        <w:t xml:space="preserve"> </w:t>
      </w:r>
      <w:r>
        <w:rPr/>
        <w:t>folder</w:t>
      </w:r>
      <w:r>
        <w:rPr>
          <w:spacing w:val="46"/>
        </w:rPr>
        <w:t xml:space="preserve"> </w:t>
      </w:r>
      <w:r>
        <w:rPr/>
        <w:t>named</w:t>
      </w:r>
      <w:r>
        <w:rPr>
          <w:spacing w:val="46"/>
        </w:rPr>
        <w:t xml:space="preserve"> </w:t>
      </w:r>
      <w:r>
        <w:rPr>
          <w:spacing w:val="0"/>
        </w:rPr>
        <w:t>after</w:t>
      </w:r>
      <w:r>
        <w:rPr>
          <w:spacing w:val="46"/>
        </w:rPr>
        <w:t xml:space="preserve"> </w:t>
      </w:r>
      <w:r>
        <w:rPr/>
        <w:t>the</w:t>
      </w:r>
      <w:r>
        <w:rPr>
          <w:spacing w:val="47"/>
        </w:rPr>
        <w:t xml:space="preserve"> </w:t>
      </w:r>
      <w:r>
        <w:rPr/>
        <w:t>station</w:t>
      </w:r>
      <w:r>
        <w:rPr>
          <w:spacing w:val="46"/>
        </w:rPr>
        <w:t xml:space="preserve"> </w:t>
      </w:r>
      <w:r>
        <w:rPr/>
        <w:t>name</w:t>
      </w:r>
      <w:r>
        <w:rPr>
          <w:spacing w:val="46"/>
        </w:rPr>
        <w:t xml:space="preserve"> </w:t>
      </w:r>
      <w:r>
        <w:rPr/>
        <w:t>and</w:t>
      </w:r>
      <w:r>
        <w:rPr>
          <w:spacing w:val="24"/>
          <w:w w:val="109"/>
        </w:rPr>
        <w:t xml:space="preserve"> </w:t>
      </w:r>
      <w:r>
        <w:rPr/>
        <w:t>its</w:t>
      </w:r>
      <w:r>
        <w:rPr>
          <w:spacing w:val="47"/>
        </w:rPr>
        <w:t xml:space="preserve"> </w:t>
      </w:r>
      <w:commentRangeStart w:id="7"/>
      <w:r>
        <w:rPr/>
        <w:t>unique</w:t>
      </w:r>
      <w:r>
        <w:rPr/>
      </w:r>
      <w:commentRangeEnd w:id="7"/>
      <w:r>
        <w:commentReference w:id="7"/>
      </w:r>
      <w:r>
        <w:rPr>
          <w:spacing w:val="47"/>
        </w:rPr>
        <w:t xml:space="preserve"> </w:t>
      </w:r>
      <w:r>
        <w:rPr/>
        <w:t>identification</w:t>
      </w:r>
      <w:r>
        <w:rPr>
          <w:spacing w:val="46"/>
        </w:rPr>
        <w:t xml:space="preserve"> </w:t>
      </w:r>
      <w:r>
        <w:rPr/>
        <w:t>number</w:t>
      </w:r>
      <w:r>
        <w:rPr>
          <w:spacing w:val="47"/>
        </w:rPr>
        <w:t xml:space="preserve"> </w:t>
      </w:r>
      <w:r>
        <w:rPr/>
        <w:t>(IDN).</w:t>
      </w:r>
      <w:r>
        <w:rPr>
          <w:spacing w:val="47"/>
        </w:rPr>
        <w:t xml:space="preserve"> </w:t>
      </w:r>
      <w:r>
        <w:rPr/>
        <w:t>For</w:t>
      </w:r>
      <w:r>
        <w:rPr>
          <w:spacing w:val="47"/>
        </w:rPr>
        <w:t xml:space="preserve"> </w:t>
      </w:r>
      <w:r>
        <w:rPr/>
        <w:t>example,</w:t>
      </w:r>
      <w:r>
        <w:rPr>
          <w:spacing w:val="49"/>
        </w:rPr>
        <w:t xml:space="preserve"> </w:t>
      </w:r>
      <w:r>
        <w:rPr/>
        <w:t>in</w:t>
      </w:r>
      <w:r>
        <w:rPr>
          <w:spacing w:val="47"/>
        </w:rPr>
        <w:t xml:space="preserve"> </w:t>
      </w:r>
      <w:r>
        <w:rPr/>
        <w:t>Figure</w:t>
      </w:r>
      <w:r>
        <w:rPr>
          <w:spacing w:val="49"/>
        </w:rPr>
        <w:t xml:space="preserve"> </w:t>
      </w:r>
      <w:hyperlink w:anchor="_bookmark15">
        <w:r>
          <w:rPr>
            <w:rStyle w:val="InternetLink"/>
          </w:rPr>
          <w:t>2.2,</w:t>
        </w:r>
      </w:hyperlink>
      <w:r>
        <w:rPr>
          <w:spacing w:val="47"/>
        </w:rPr>
        <w:t xml:space="preserve"> </w:t>
      </w:r>
      <w:r>
        <w:rPr/>
        <w:t>the</w:t>
      </w:r>
      <w:r>
        <w:rPr>
          <w:spacing w:val="47"/>
        </w:rPr>
        <w:t xml:space="preserve"> </w:t>
      </w:r>
      <w:r>
        <w:rPr/>
        <w:t>raw</w:t>
      </w:r>
      <w:r>
        <w:rPr>
          <w:spacing w:val="47"/>
        </w:rPr>
        <w:t xml:space="preserve"> </w:t>
      </w:r>
      <w:r>
        <w:rPr/>
        <w:t>data</w:t>
      </w:r>
      <w:r>
        <w:rPr>
          <w:spacing w:val="47"/>
        </w:rPr>
        <w:t xml:space="preserve"> </w:t>
      </w:r>
      <w:r>
        <w:rPr/>
        <w:t>file</w:t>
      </w:r>
      <w:r>
        <w:rPr>
          <w:spacing w:val="48"/>
        </w:rPr>
        <w:t xml:space="preserve"> </w:t>
      </w:r>
      <w:r>
        <w:rPr/>
        <w:t>‘‘eng-daily- 01011980-12311980.csv’’</w:t>
      </w:r>
      <w:r>
        <w:rPr>
          <w:spacing w:val="16"/>
        </w:rPr>
        <w:t xml:space="preserve"> </w:t>
      </w:r>
      <w:r>
        <w:rPr/>
        <w:t>that</w:t>
      </w:r>
      <w:r>
        <w:rPr>
          <w:spacing w:val="16"/>
        </w:rPr>
        <w:t xml:space="preserve"> </w:t>
      </w:r>
      <w:r>
        <w:rPr/>
        <w:t>contains</w:t>
      </w:r>
      <w:r>
        <w:rPr>
          <w:spacing w:val="17"/>
        </w:rPr>
        <w:t xml:space="preserve"> </w:t>
      </w:r>
      <w:r>
        <w:rPr/>
        <w:t>weather</w:t>
      </w:r>
      <w:r>
        <w:rPr>
          <w:spacing w:val="17"/>
        </w:rPr>
        <w:t xml:space="preserve"> </w:t>
      </w:r>
      <w:r>
        <w:rPr/>
        <w:t>data</w:t>
      </w:r>
      <w:r>
        <w:rPr>
          <w:spacing w:val="16"/>
        </w:rPr>
        <w:t xml:space="preserve"> </w:t>
      </w:r>
      <w:r>
        <w:rPr/>
        <w:t>of</w:t>
      </w:r>
      <w:r>
        <w:rPr>
          <w:spacing w:val="16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station</w:t>
      </w:r>
      <w:r>
        <w:rPr>
          <w:spacing w:val="16"/>
        </w:rPr>
        <w:t xml:space="preserve"> </w:t>
      </w:r>
      <w:r>
        <w:rPr>
          <w:spacing w:val="0"/>
        </w:rPr>
        <w:t>‘‘Marieville’’</w:t>
      </w:r>
      <w:r>
        <w:rPr>
          <w:spacing w:val="17"/>
        </w:rPr>
        <w:t xml:space="preserve"> </w:t>
      </w:r>
      <w:r>
        <w:rPr/>
        <w:t>for</w:t>
      </w:r>
      <w:r>
        <w:rPr>
          <w:spacing w:val="16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year</w:t>
      </w:r>
      <w:r>
        <w:rPr>
          <w:spacing w:val="16"/>
        </w:rPr>
        <w:t xml:space="preserve"> </w:t>
      </w:r>
      <w:r>
        <w:rPr/>
        <w:t>1980</w:t>
      </w:r>
      <w:r>
        <w:rPr>
          <w:spacing w:val="16"/>
        </w:rPr>
        <w:t xml:space="preserve"> </w:t>
      </w:r>
      <w:r>
        <w:rPr/>
        <w:t>is</w:t>
      </w:r>
      <w:r>
        <w:rPr>
          <w:spacing w:val="26"/>
          <w:w w:val="96"/>
        </w:rPr>
        <w:t xml:space="preserve"> </w:t>
      </w:r>
      <w:r>
        <w:rPr/>
        <w:t>saved</w:t>
      </w:r>
      <w:r>
        <w:rPr>
          <w:spacing w:val="36"/>
        </w:rPr>
        <w:t xml:space="preserve"> </w:t>
      </w:r>
      <w:r>
        <w:rPr/>
        <w:t>within</w:t>
      </w:r>
      <w:r>
        <w:rPr>
          <w:spacing w:val="37"/>
        </w:rPr>
        <w:t xml:space="preserve"> </w:t>
      </w:r>
      <w:r>
        <w:rPr/>
        <w:t>a</w:t>
      </w:r>
      <w:r>
        <w:rPr>
          <w:spacing w:val="36"/>
        </w:rPr>
        <w:t xml:space="preserve"> </w:t>
      </w:r>
      <w:r>
        <w:rPr/>
        <w:t>folder</w:t>
      </w:r>
      <w:r>
        <w:rPr>
          <w:spacing w:val="36"/>
        </w:rPr>
        <w:t xml:space="preserve"> </w:t>
      </w:r>
      <w:r>
        <w:rPr/>
        <w:t>named</w:t>
      </w:r>
      <w:r>
        <w:rPr>
          <w:spacing w:val="36"/>
        </w:rPr>
        <w:t xml:space="preserve"> </w:t>
      </w:r>
      <w:r>
        <w:rPr/>
        <w:t>‘‘MARIEVILLE</w:t>
      </w:r>
      <w:r>
        <w:rPr>
          <w:spacing w:val="33"/>
        </w:rPr>
        <w:t xml:space="preserve"> </w:t>
      </w:r>
      <w:r>
        <w:rPr/>
        <w:t>(7024627)’’</w:t>
      </w:r>
      <w:r>
        <w:rPr>
          <w:spacing w:val="36"/>
        </w:rPr>
        <w:t xml:space="preserve"> </w:t>
      </w:r>
      <w:r>
        <w:rPr/>
        <w:t>where</w:t>
      </w:r>
      <w:r>
        <w:rPr>
          <w:spacing w:val="36"/>
        </w:rPr>
        <w:t xml:space="preserve"> </w:t>
      </w:r>
      <w:r>
        <w:rPr/>
        <w:t>the</w:t>
      </w:r>
      <w:r>
        <w:rPr>
          <w:spacing w:val="36"/>
        </w:rPr>
        <w:t xml:space="preserve"> </w:t>
      </w:r>
      <w:r>
        <w:rPr/>
        <w:t>number</w:t>
      </w:r>
      <w:r>
        <w:rPr>
          <w:spacing w:val="36"/>
        </w:rPr>
        <w:t xml:space="preserve"> </w:t>
      </w:r>
      <w:r>
        <w:rPr/>
        <w:t>in</w:t>
      </w:r>
      <w:r>
        <w:rPr>
          <w:spacing w:val="36"/>
        </w:rPr>
        <w:t xml:space="preserve"> </w:t>
      </w:r>
      <w:r>
        <w:rPr>
          <w:spacing w:val="0"/>
        </w:rPr>
        <w:t>parentheses</w:t>
      </w:r>
      <w:r>
        <w:rPr>
          <w:spacing w:val="36"/>
        </w:rPr>
        <w:t xml:space="preserve"> </w:t>
      </w:r>
      <w:del w:id="161" w:author="Rivard, Christine" w:date="2015-03-26T14:18:00Z">
        <w:r>
          <w:rPr>
            <w:spacing w:val="36"/>
          </w:rPr>
          <w:delText xml:space="preserve">is </w:delText>
        </w:r>
      </w:del>
      <w:ins w:id="162" w:author="Rivard, Christine" w:date="2015-03-26T14:18:00Z">
        <w:r>
          <w:rPr/>
          <w:t>corresponds to</w:t>
        </w:r>
      </w:ins>
      <w:ins w:id="163" w:author="Rivard, Christine" w:date="2015-03-26T14:18:00Z">
        <w:r>
          <w:rPr>
            <w:spacing w:val="36"/>
          </w:rPr>
          <w:t xml:space="preserve"> </w:t>
        </w:r>
      </w:ins>
      <w:r>
        <w:rPr/>
        <w:t>the</w:t>
      </w:r>
      <w:r>
        <w:rPr>
          <w:spacing w:val="29"/>
          <w:w w:val="110"/>
        </w:rPr>
        <w:t xml:space="preserve"> </w:t>
      </w:r>
      <w:del w:id="164" w:author="Rivard, Christine" w:date="2015-03-26T14:18:00Z">
        <w:r>
          <w:rPr>
            <w:spacing w:val="29"/>
            <w:w w:val="110"/>
          </w:rPr>
          <w:delText>unique</w:delText>
        </w:r>
      </w:del>
      <w:del w:id="165" w:author="Rivard, Christine" w:date="2015-03-26T14:18:00Z">
        <w:r>
          <w:rPr>
            <w:spacing w:val="45"/>
            <w:w w:val="110"/>
          </w:rPr>
          <w:delText xml:space="preserve"> </w:delText>
        </w:r>
      </w:del>
      <w:ins w:id="166" w:author="Rivard, Christine" w:date="2015-03-26T14:19:00Z">
        <w:r>
          <w:rPr>
            <w:spacing w:val="45"/>
          </w:rPr>
          <w:t xml:space="preserve">station </w:t>
        </w:r>
      </w:ins>
      <w:r>
        <w:rPr/>
        <w:t>IDN</w:t>
      </w:r>
      <w:del w:id="167" w:author="Rivard, Christine" w:date="2015-03-26T14:19:00Z">
        <w:r>
          <w:rPr>
            <w:spacing w:val="47"/>
          </w:rPr>
          <w:delText xml:space="preserve"> </w:delText>
        </w:r>
      </w:del>
      <w:del w:id="168" w:author="Rivard, Christine" w:date="2015-03-26T14:19:00Z">
        <w:r>
          <w:rPr/>
          <w:delText>of</w:delText>
        </w:r>
      </w:del>
      <w:del w:id="169" w:author="Rivard, Christine" w:date="2015-03-26T14:19:00Z">
        <w:r>
          <w:rPr>
            <w:spacing w:val="47"/>
          </w:rPr>
          <w:delText xml:space="preserve"> </w:delText>
        </w:r>
      </w:del>
      <w:del w:id="170" w:author="Rivard, Christine" w:date="2015-03-26T14:19:00Z">
        <w:r>
          <w:rPr/>
          <w:delText>the</w:delText>
        </w:r>
      </w:del>
      <w:del w:id="171" w:author="Rivard, Christine" w:date="2015-03-26T14:19:00Z">
        <w:r>
          <w:rPr>
            <w:spacing w:val="47"/>
          </w:rPr>
          <w:delText xml:space="preserve"> </w:delText>
        </w:r>
      </w:del>
      <w:del w:id="172" w:author="Rivard, Christine" w:date="2015-03-26T14:19:00Z">
        <w:r>
          <w:rPr/>
          <w:delText>station</w:delText>
        </w:r>
      </w:del>
      <w:r>
        <w:rPr/>
        <w:t>.</w:t>
      </w:r>
    </w:p>
    <w:p>
      <w:pPr>
        <w:pStyle w:val="TextBody"/>
        <w:ind w:left="465" w:hanging="0"/>
        <w:rPr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del w:id="173" w:author="Rivard, Christine" w:date="2015-03-26T14:19:00Z">
        <w:r>
          <w:rPr>
            <w:spacing w:val="13"/>
            <w:w w:val="105"/>
          </w:rPr>
          <w:delText>folder</w:delText>
        </w:r>
      </w:del>
      <w:del w:id="174" w:author="Rivard, Christine" w:date="2015-03-26T14:19:00Z">
        <w:r>
          <w:rPr>
            <w:spacing w:val="14"/>
            <w:w w:val="105"/>
          </w:rPr>
          <w:delText xml:space="preserve"> </w:delText>
        </w:r>
      </w:del>
      <w:ins w:id="175" w:author="Rivard, Christine" w:date="2015-03-26T14:19:00Z">
        <w:r>
          <w:rPr>
            <w:w w:val="105"/>
          </w:rPr>
          <w:t>binder</w:t>
        </w:r>
      </w:ins>
      <w:ins w:id="176" w:author="Rivard, Christine" w:date="2015-03-26T14:19:00Z">
        <w:r>
          <w:rPr>
            <w:spacing w:val="14"/>
            <w:w w:val="105"/>
          </w:rPr>
          <w:t xml:space="preserve"> </w:t>
        </w:r>
      </w:ins>
      <w:r>
        <w:rPr>
          <w:rFonts w:ascii="Georgia" w:hAnsi="Georgia"/>
          <w:b/>
          <w:w w:val="105"/>
        </w:rPr>
        <w:t>Input</w:t>
      </w:r>
      <w:r>
        <w:rPr>
          <w:rFonts w:ascii="Georgia" w:hAnsi="Georgia"/>
          <w:b/>
          <w:spacing w:val="12"/>
          <w:w w:val="105"/>
        </w:rPr>
        <w:t xml:space="preserve"> </w:t>
      </w:r>
      <w:r>
        <w:rPr>
          <w:w w:val="105"/>
        </w:rPr>
        <w:t>contains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formatted</w:t>
      </w:r>
      <w:r>
        <w:rPr>
          <w:spacing w:val="14"/>
          <w:w w:val="105"/>
        </w:rPr>
        <w:t xml:space="preserve"> </w:t>
      </w:r>
      <w:r>
        <w:rPr>
          <w:w w:val="105"/>
        </w:rPr>
        <w:t>weather</w:t>
      </w:r>
      <w:r>
        <w:rPr>
          <w:spacing w:val="15"/>
          <w:w w:val="105"/>
        </w:rPr>
        <w:t xml:space="preserve"> </w:t>
      </w:r>
      <w:r>
        <w:rPr>
          <w:w w:val="105"/>
        </w:rPr>
        <w:t>data</w:t>
      </w:r>
      <w:r>
        <w:rPr>
          <w:spacing w:val="13"/>
          <w:w w:val="105"/>
        </w:rPr>
        <w:t xml:space="preserve"> </w:t>
      </w:r>
      <w:r>
        <w:rPr>
          <w:w w:val="105"/>
        </w:rPr>
        <w:t>files</w:t>
      </w:r>
      <w:r>
        <w:rPr>
          <w:spacing w:val="14"/>
          <w:w w:val="105"/>
        </w:rPr>
        <w:t xml:space="preserve"> </w:t>
      </w:r>
      <w:r>
        <w:rPr>
          <w:w w:val="105"/>
        </w:rPr>
        <w:t>produced</w:t>
      </w:r>
      <w:r>
        <w:rPr>
          <w:spacing w:val="14"/>
          <w:w w:val="105"/>
        </w:rPr>
        <w:t xml:space="preserve"> </w:t>
      </w:r>
      <w:r>
        <w:rPr>
          <w:w w:val="105"/>
        </w:rPr>
        <w:t>from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raw</w:t>
      </w:r>
      <w:r>
        <w:rPr>
          <w:spacing w:val="13"/>
          <w:w w:val="105"/>
        </w:rPr>
        <w:t xml:space="preserve"> </w:t>
      </w:r>
      <w:r>
        <w:rPr>
          <w:w w:val="105"/>
        </w:rPr>
        <w:t>data</w:t>
      </w:r>
      <w:r>
        <w:rPr>
          <w:spacing w:val="13"/>
          <w:w w:val="105"/>
        </w:rPr>
        <w:t xml:space="preserve"> </w:t>
      </w:r>
      <w:r>
        <w:rPr>
          <w:w w:val="105"/>
        </w:rPr>
        <w:t>files</w:t>
      </w:r>
      <w:ins w:id="177" w:author="Rivard, Christine" w:date="2015-03-26T14:20:00Z">
        <w:r>
          <w:rPr>
            <w:w w:val="105"/>
          </w:rPr>
          <w:t>, for the selected years of a given station</w:t>
        </w:r>
      </w:ins>
      <w:r>
        <w:rPr>
          <w:w w:val="105"/>
        </w:rPr>
        <w:t>.</w:t>
      </w:r>
    </w:p>
    <w:p>
      <w:pPr>
        <w:sectPr>
          <w:footerReference w:type="default" r:id="rId3"/>
          <w:type w:val="nextPage"/>
          <w:pgSz w:w="12240" w:h="15840"/>
          <w:pgMar w:left="1020" w:right="980" w:header="0" w:top="1060" w:footer="515" w:bottom="70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spacing w:before="12" w:after="0"/>
        <w:ind w:left="105" w:hanging="0"/>
        <w:jc w:val="both"/>
        <w:rPr/>
      </w:pP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spacing w:val="0"/>
          <w:w w:val="105"/>
        </w:rPr>
        <w:t>tab-separated</w:t>
      </w:r>
      <w:r>
        <w:rPr>
          <w:spacing w:val="19"/>
          <w:w w:val="105"/>
        </w:rPr>
        <w:t xml:space="preserve"> </w:t>
      </w:r>
      <w:r>
        <w:rPr>
          <w:w w:val="105"/>
        </w:rPr>
        <w:t>values</w:t>
      </w:r>
      <w:r>
        <w:rPr>
          <w:spacing w:val="18"/>
          <w:w w:val="105"/>
        </w:rPr>
        <w:t xml:space="preserve"> </w:t>
      </w:r>
      <w:r>
        <w:rPr>
          <w:w w:val="105"/>
        </w:rPr>
        <w:t>(TSV)</w:t>
      </w:r>
      <w:r>
        <w:rPr>
          <w:spacing w:val="19"/>
          <w:w w:val="105"/>
        </w:rPr>
        <w:t xml:space="preserve"> </w:t>
      </w:r>
      <w:r>
        <w:rPr>
          <w:w w:val="105"/>
        </w:rPr>
        <w:t>files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named</w:t>
      </w:r>
      <w:r>
        <w:rPr>
          <w:spacing w:val="20"/>
          <w:w w:val="105"/>
        </w:rPr>
        <w:t xml:space="preserve"> </w:t>
      </w:r>
      <w:r>
        <w:rPr>
          <w:w w:val="105"/>
        </w:rPr>
        <w:t>after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station’s</w:t>
      </w:r>
      <w:r>
        <w:rPr>
          <w:spacing w:val="20"/>
          <w:w w:val="105"/>
        </w:rPr>
        <w:t xml:space="preserve"> </w:t>
      </w:r>
      <w:r>
        <w:rPr>
          <w:spacing w:val="0"/>
          <w:w w:val="105"/>
        </w:rPr>
        <w:t>name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IDN.</w:t>
      </w:r>
    </w:p>
    <w:p>
      <w:pPr>
        <w:pStyle w:val="TextBody"/>
        <w:spacing w:lineRule="auto" w:line="247" w:before="29" w:after="0"/>
        <w:ind w:left="105" w:right="142" w:firstLine="359"/>
        <w:jc w:val="both"/>
        <w:rPr/>
      </w:pP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del w:id="178" w:author="Rivard, Christine" w:date="2015-03-26T14:21:00Z">
        <w:r>
          <w:rPr>
            <w:spacing w:val="0"/>
            <w:w w:val="105"/>
          </w:rPr>
          <w:delText xml:space="preserve">folder </w:delText>
        </w:r>
      </w:del>
      <w:ins w:id="179" w:author="Rivard, Christine" w:date="2015-03-26T14:21:00Z">
        <w:r>
          <w:rPr>
            <w:spacing w:val="0"/>
            <w:w w:val="105"/>
          </w:rPr>
          <w:t>b</w:t>
        </w:r>
      </w:ins>
      <w:ins w:id="180" w:author="Rivard, Christine" w:date="2015-03-26T14:21:00Z">
        <w:r>
          <w:rPr>
            <w:w w:val="105"/>
          </w:rPr>
          <w:t>inder</w:t>
        </w:r>
      </w:ins>
      <w:ins w:id="181" w:author="Rivard, Christine" w:date="2015-03-26T14:21:00Z">
        <w:r>
          <w:rPr>
            <w:spacing w:val="0"/>
            <w:w w:val="105"/>
          </w:rPr>
          <w:t xml:space="preserve"> </w:t>
        </w:r>
      </w:ins>
      <w:r>
        <w:rPr>
          <w:rFonts w:eastAsia="Georgia" w:cs="Georgia" w:ascii="Georgia" w:hAnsi="Georgia"/>
          <w:b/>
          <w:bCs/>
          <w:w w:val="105"/>
        </w:rPr>
        <w:t>Output</w:t>
      </w:r>
      <w:r>
        <w:rPr>
          <w:rFonts w:eastAsia="Georgia" w:cs="Georgia" w:ascii="Georgia" w:hAnsi="Georgia"/>
          <w:b/>
          <w:bCs/>
          <w:spacing w:val="0"/>
          <w:w w:val="105"/>
        </w:rPr>
        <w:t xml:space="preserve"> </w:t>
      </w:r>
      <w:r>
        <w:rPr>
          <w:w w:val="105"/>
        </w:rPr>
        <w:t>is</w:t>
      </w:r>
      <w:r>
        <w:rPr>
          <w:spacing w:val="0"/>
          <w:w w:val="105"/>
        </w:rPr>
        <w:t xml:space="preserve"> </w:t>
      </w:r>
      <w:r>
        <w:rPr>
          <w:w w:val="105"/>
        </w:rPr>
        <w:t>where</w:t>
      </w:r>
      <w:r>
        <w:rPr>
          <w:spacing w:val="0"/>
          <w:w w:val="105"/>
        </w:rPr>
        <w:t xml:space="preserve"> </w:t>
      </w:r>
      <w:del w:id="182" w:author="Rivard, Christine" w:date="2015-03-26T14:21:00Z">
        <w:r>
          <w:rPr>
            <w:spacing w:val="0"/>
            <w:w w:val="105"/>
          </w:rPr>
          <w:delText xml:space="preserve">are saved </w:delText>
        </w:r>
      </w:del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gapless</w:t>
      </w:r>
      <w:r>
        <w:rPr>
          <w:spacing w:val="0"/>
          <w:w w:val="105"/>
        </w:rPr>
        <w:t xml:space="preserve"> </w:t>
      </w:r>
      <w:r>
        <w:rPr>
          <w:w w:val="105"/>
        </w:rPr>
        <w:t>weather</w:t>
      </w:r>
      <w:r>
        <w:rPr>
          <w:spacing w:val="0"/>
          <w:w w:val="105"/>
        </w:rPr>
        <w:t xml:space="preserve"> </w:t>
      </w:r>
      <w:r>
        <w:rPr>
          <w:w w:val="105"/>
        </w:rPr>
        <w:t>time-series</w:t>
      </w:r>
      <w:r>
        <w:rPr>
          <w:spacing w:val="0"/>
          <w:w w:val="105"/>
        </w:rPr>
        <w:t xml:space="preserve"> </w:t>
      </w:r>
      <w:ins w:id="183" w:author="Rivard, Christine" w:date="2015-03-26T14:22:00Z">
        <w:r>
          <w:rPr>
            <w:spacing w:val="0"/>
            <w:w w:val="105"/>
          </w:rPr>
          <w:t>are saved</w:t>
        </w:r>
      </w:ins>
      <w:ins w:id="184" w:author="Rivard, Christine" w:date="2015-03-26T14:23:00Z">
        <w:r>
          <w:rPr>
            <w:spacing w:val="0"/>
            <w:w w:val="105"/>
          </w:rPr>
          <w:t xml:space="preserve">. Files are </w:t>
        </w:r>
      </w:ins>
      <w:r>
        <w:rPr>
          <w:w w:val="105"/>
        </w:rPr>
        <w:t>produced</w:t>
      </w:r>
      <w:r>
        <w:rPr>
          <w:spacing w:val="0"/>
          <w:w w:val="105"/>
        </w:rPr>
        <w:t xml:space="preserve"> </w:t>
      </w:r>
      <w:del w:id="185" w:author="Rivard, Christine" w:date="2015-03-26T14:24:00Z">
        <w:r>
          <w:rPr>
            <w:spacing w:val="0"/>
            <w:w w:val="105"/>
          </w:rPr>
          <w:delText xml:space="preserve">from </w:delText>
        </w:r>
      </w:del>
      <w:ins w:id="186" w:author="Rivard, Christine" w:date="2015-03-26T14:24:00Z">
        <w:r>
          <w:rPr>
            <w:w w:val="105"/>
          </w:rPr>
          <w:t>using</w:t>
        </w:r>
      </w:ins>
      <w:ins w:id="187" w:author="Rivard, Christine" w:date="2015-03-26T14:24:00Z">
        <w:r>
          <w:rPr>
            <w:spacing w:val="0"/>
            <w:w w:val="105"/>
          </w:rPr>
          <w:t xml:space="preserve"> </w:t>
        </w:r>
      </w:ins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content</w:t>
      </w:r>
      <w:r>
        <w:rPr>
          <w:w w:val="106"/>
        </w:rPr>
        <w:t xml:space="preserve"> </w:t>
      </w:r>
      <w:r>
        <w:rPr>
          <w:w w:val="105"/>
        </w:rPr>
        <w:t>of</w:t>
      </w:r>
      <w:r>
        <w:rPr>
          <w:spacing w:val="0"/>
          <w:w w:val="105"/>
        </w:rPr>
        <w:t xml:space="preserve"> </w:t>
      </w:r>
      <w:r>
        <w:rPr>
          <w:w w:val="105"/>
        </w:rPr>
        <w:t>the Input</w:t>
      </w:r>
      <w:r>
        <w:rPr>
          <w:spacing w:val="0"/>
          <w:w w:val="105"/>
        </w:rPr>
        <w:t xml:space="preserve"> </w:t>
      </w:r>
      <w:r>
        <w:rPr>
          <w:w w:val="105"/>
        </w:rPr>
        <w:t>folder</w:t>
      </w:r>
      <w:ins w:id="188" w:author="Rivard, Christine" w:date="2015-03-26T14:24:00Z">
        <w:r>
          <w:rPr>
            <w:w w:val="105"/>
          </w:rPr>
          <w:t xml:space="preserve"> and a gap-filling procedure</w:t>
        </w:r>
      </w:ins>
      <w:r>
        <w:rPr>
          <w:w w:val="105"/>
        </w:rPr>
        <w:t>.</w:t>
      </w:r>
      <w:r>
        <w:rPr>
          <w:spacing w:val="24"/>
          <w:w w:val="105"/>
        </w:rPr>
        <w:t xml:space="preserve"> </w:t>
      </w:r>
      <w:del w:id="189" w:author="Rivard, Christine" w:date="2015-03-26T14:25:00Z">
        <w:r>
          <w:rPr>
            <w:spacing w:val="24"/>
            <w:w w:val="105"/>
          </w:rPr>
          <w:delText xml:space="preserve">These </w:delText>
        </w:r>
      </w:del>
      <w:ins w:id="190" w:author="Rivard, Christine" w:date="2015-03-26T14:25:00Z">
        <w:r>
          <w:rPr>
            <w:w w:val="105"/>
          </w:rPr>
          <w:t xml:space="preserve">They </w:t>
        </w:r>
      </w:ins>
      <w:r>
        <w:rPr>
          <w:w w:val="105"/>
        </w:rPr>
        <w:t>are</w:t>
      </w:r>
      <w:r>
        <w:rPr>
          <w:spacing w:val="0"/>
          <w:w w:val="105"/>
        </w:rPr>
        <w:t xml:space="preserve"> </w:t>
      </w:r>
      <w:r>
        <w:rPr>
          <w:w w:val="105"/>
        </w:rPr>
        <w:t>saved in</w:t>
      </w:r>
      <w:r>
        <w:rPr>
          <w:spacing w:val="0"/>
          <w:w w:val="105"/>
        </w:rPr>
        <w:t xml:space="preserve"> </w:t>
      </w:r>
      <w:r>
        <w:rPr>
          <w:w w:val="105"/>
        </w:rPr>
        <w:t>TSV text</w:t>
      </w:r>
      <w:r>
        <w:rPr>
          <w:spacing w:val="0"/>
          <w:w w:val="105"/>
        </w:rPr>
        <w:t xml:space="preserve"> </w:t>
      </w:r>
      <w:r>
        <w:rPr>
          <w:w w:val="105"/>
        </w:rPr>
        <w:t>files with the</w:t>
      </w:r>
      <w:r>
        <w:rPr>
          <w:spacing w:val="0"/>
          <w:w w:val="105"/>
        </w:rPr>
        <w:t xml:space="preserve"> </w:t>
      </w:r>
      <w:r>
        <w:rPr>
          <w:w w:val="105"/>
        </w:rPr>
        <w:t xml:space="preserve">extension </w:t>
      </w:r>
      <w:r>
        <w:rPr>
          <w:spacing w:val="0"/>
          <w:w w:val="105"/>
        </w:rPr>
        <w:t>‘‘.out’’.</w:t>
      </w:r>
      <w:r>
        <w:rPr>
          <w:spacing w:val="22"/>
          <w:w w:val="105"/>
        </w:rPr>
        <w:t xml:space="preserve"> </w:t>
      </w:r>
      <w:r>
        <w:rPr>
          <w:w w:val="105"/>
        </w:rPr>
        <w:t>The files with the</w:t>
      </w:r>
      <w:r>
        <w:rPr>
          <w:spacing w:val="28"/>
          <w:w w:val="108"/>
        </w:rPr>
        <w:t xml:space="preserve"> </w:t>
      </w:r>
      <w:r>
        <w:rPr>
          <w:w w:val="105"/>
        </w:rPr>
        <w:t>extension</w:t>
      </w:r>
      <w:r>
        <w:rPr>
          <w:spacing w:val="23"/>
          <w:w w:val="105"/>
        </w:rPr>
        <w:t xml:space="preserve"> </w:t>
      </w:r>
      <w:r>
        <w:rPr>
          <w:w w:val="105"/>
        </w:rPr>
        <w:t>‘‘.log’’</w:t>
      </w:r>
      <w:r>
        <w:rPr>
          <w:spacing w:val="22"/>
          <w:w w:val="105"/>
        </w:rPr>
        <w:t xml:space="preserve"> </w:t>
      </w:r>
      <w:r>
        <w:rPr>
          <w:w w:val="105"/>
        </w:rPr>
        <w:t>are</w:t>
      </w:r>
      <w:r>
        <w:rPr>
          <w:spacing w:val="23"/>
          <w:w w:val="105"/>
        </w:rPr>
        <w:t xml:space="preserve"> </w:t>
      </w:r>
      <w:r>
        <w:rPr>
          <w:w w:val="105"/>
        </w:rPr>
        <w:t>TSV</w:t>
      </w:r>
      <w:r>
        <w:rPr>
          <w:spacing w:val="22"/>
          <w:w w:val="105"/>
        </w:rPr>
        <w:t xml:space="preserve"> </w:t>
      </w:r>
      <w:r>
        <w:rPr>
          <w:spacing w:val="0"/>
          <w:w w:val="105"/>
        </w:rPr>
        <w:t>text</w:t>
      </w:r>
      <w:r>
        <w:rPr>
          <w:spacing w:val="23"/>
          <w:w w:val="105"/>
        </w:rPr>
        <w:t xml:space="preserve"> </w:t>
      </w:r>
      <w:r>
        <w:rPr>
          <w:w w:val="105"/>
        </w:rPr>
        <w:t>files</w:t>
      </w:r>
      <w:r>
        <w:rPr>
          <w:spacing w:val="23"/>
          <w:w w:val="105"/>
        </w:rPr>
        <w:t xml:space="preserve"> </w:t>
      </w:r>
      <w:r>
        <w:rPr>
          <w:w w:val="105"/>
        </w:rPr>
        <w:t>that</w:t>
      </w:r>
      <w:r>
        <w:rPr>
          <w:spacing w:val="22"/>
          <w:w w:val="105"/>
        </w:rPr>
        <w:t xml:space="preserve"> </w:t>
      </w:r>
      <w:r>
        <w:rPr>
          <w:w w:val="105"/>
        </w:rPr>
        <w:t>contain</w:t>
      </w:r>
      <w:r>
        <w:rPr>
          <w:spacing w:val="24"/>
          <w:w w:val="105"/>
        </w:rPr>
        <w:t xml:space="preserve"> </w:t>
      </w:r>
      <w:r>
        <w:rPr>
          <w:w w:val="105"/>
        </w:rPr>
        <w:t>detailed</w:t>
      </w:r>
      <w:r>
        <w:rPr>
          <w:spacing w:val="22"/>
          <w:w w:val="105"/>
        </w:rPr>
        <w:t xml:space="preserve"> </w:t>
      </w:r>
      <w:r>
        <w:rPr>
          <w:w w:val="105"/>
        </w:rPr>
        <w:t>information</w:t>
      </w:r>
      <w:r>
        <w:rPr>
          <w:spacing w:val="22"/>
          <w:w w:val="105"/>
        </w:rPr>
        <w:t xml:space="preserve"> </w:t>
      </w:r>
      <w:r>
        <w:rPr>
          <w:w w:val="105"/>
        </w:rPr>
        <w:t>about</w:t>
      </w:r>
      <w:r>
        <w:rPr>
          <w:spacing w:val="23"/>
          <w:w w:val="105"/>
        </w:rPr>
        <w:t xml:space="preserve"> </w:t>
      </w:r>
      <w:r>
        <w:rPr>
          <w:w w:val="105"/>
        </w:rPr>
        <w:t>every</w:t>
      </w:r>
      <w:r>
        <w:rPr>
          <w:spacing w:val="22"/>
          <w:w w:val="105"/>
        </w:rPr>
        <w:t xml:space="preserve"> </w:t>
      </w:r>
      <w:r>
        <w:rPr>
          <w:w w:val="105"/>
        </w:rPr>
        <w:t>missing</w:t>
      </w:r>
      <w:r>
        <w:rPr>
          <w:spacing w:val="23"/>
          <w:w w:val="105"/>
        </w:rPr>
        <w:t xml:space="preserve"> </w:t>
      </w:r>
      <w:r>
        <w:rPr>
          <w:w w:val="105"/>
        </w:rPr>
        <w:t>daily</w:t>
      </w:r>
      <w:r>
        <w:rPr>
          <w:spacing w:val="23"/>
          <w:w w:val="106"/>
        </w:rPr>
        <w:t xml:space="preserve"> </w:t>
      </w:r>
      <w:r>
        <w:rPr>
          <w:w w:val="105"/>
        </w:rPr>
        <w:t>weather</w:t>
      </w:r>
      <w:r>
        <w:rPr>
          <w:spacing w:val="15"/>
          <w:w w:val="105"/>
        </w:rPr>
        <w:t xml:space="preserve"> </w:t>
      </w:r>
      <w:r>
        <w:rPr>
          <w:w w:val="105"/>
        </w:rPr>
        <w:t>value</w:t>
      </w:r>
      <w:r>
        <w:rPr>
          <w:spacing w:val="15"/>
          <w:w w:val="105"/>
        </w:rPr>
        <w:t xml:space="preserve"> </w:t>
      </w:r>
      <w:r>
        <w:rPr>
          <w:spacing w:val="0"/>
          <w:w w:val="105"/>
        </w:rPr>
        <w:t>that</w:t>
      </w:r>
      <w:r>
        <w:rPr>
          <w:spacing w:val="16"/>
          <w:w w:val="105"/>
        </w:rPr>
        <w:t xml:space="preserve"> </w:t>
      </w:r>
      <w:del w:id="191" w:author="Rivard, Christine" w:date="2015-03-26T14:25:00Z">
        <w:r>
          <w:rPr>
            <w:spacing w:val="16"/>
            <w:w w:val="105"/>
          </w:rPr>
          <w:delText>were</w:delText>
        </w:r>
      </w:del>
      <w:del w:id="192" w:author="Rivard, Christine" w:date="2015-03-26T14:25:00Z">
        <w:r>
          <w:rPr>
            <w:spacing w:val="15"/>
            <w:w w:val="105"/>
          </w:rPr>
          <w:delText xml:space="preserve"> </w:delText>
        </w:r>
      </w:del>
      <w:ins w:id="193" w:author="Rivard, Christine" w:date="2015-03-26T14:25:00Z">
        <w:r>
          <w:rPr>
            <w:w w:val="105"/>
          </w:rPr>
          <w:t>was</w:t>
        </w:r>
      </w:ins>
      <w:ins w:id="194" w:author="Rivard, Christine" w:date="2015-03-26T14:25:00Z">
        <w:r>
          <w:rPr>
            <w:spacing w:val="15"/>
            <w:w w:val="105"/>
          </w:rPr>
          <w:t xml:space="preserve"> </w:t>
        </w:r>
      </w:ins>
      <w:r>
        <w:rPr>
          <w:w w:val="105"/>
        </w:rPr>
        <w:t>estimated</w:t>
      </w:r>
      <w:r>
        <w:rPr>
          <w:spacing w:val="16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spacing w:val="0"/>
          <w:w w:val="105"/>
        </w:rPr>
        <w:t>produce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gapless</w:t>
      </w:r>
      <w:r>
        <w:rPr>
          <w:spacing w:val="16"/>
          <w:w w:val="105"/>
        </w:rPr>
        <w:t xml:space="preserve"> </w:t>
      </w:r>
      <w:r>
        <w:rPr>
          <w:w w:val="105"/>
        </w:rPr>
        <w:t>time-series</w:t>
      </w:r>
      <w:r>
        <w:rPr>
          <w:spacing w:val="14"/>
          <w:w w:val="105"/>
        </w:rPr>
        <w:t xml:space="preserve"> </w:t>
      </w:r>
      <w:r>
        <w:rPr>
          <w:w w:val="105"/>
        </w:rPr>
        <w:t>(</w:t>
      </w:r>
      <w:ins w:id="195" w:author="Rivard, Christine" w:date="2015-03-26T14:26:00Z">
        <w:r>
          <w:rPr>
            <w:w w:val="105"/>
          </w:rPr>
          <w:t>*</w:t>
        </w:r>
      </w:ins>
      <w:r>
        <w:rPr>
          <w:w w:val="105"/>
        </w:rPr>
        <w:t>.out</w:t>
      </w:r>
      <w:r>
        <w:rPr>
          <w:spacing w:val="16"/>
          <w:w w:val="105"/>
        </w:rPr>
        <w:t xml:space="preserve"> </w:t>
      </w:r>
      <w:r>
        <w:rPr>
          <w:w w:val="105"/>
        </w:rPr>
        <w:t>files).</w:t>
      </w:r>
    </w:p>
    <w:p>
      <w:pPr>
        <w:pStyle w:val="Normal"/>
        <w:spacing w:before="2" w:after="0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eastAsia="Times New Roman" w:cs="Times New Roman" w:ascii="Times New Roman" w:hAnsi="Times New Roman"/>
          <w:sz w:val="29"/>
          <w:szCs w:val="29"/>
        </w:rPr>
      </w:r>
    </w:p>
    <w:p>
      <w:pPr>
        <w:pStyle w:val="TextBody"/>
        <w:spacing w:lineRule="auto" w:line="247"/>
        <w:ind w:left="113" w:right="152" w:hanging="0"/>
        <w:jc w:val="both"/>
        <w:rPr/>
      </w:pPr>
      <w:r>
        <w:rPr>
          <w:rFonts w:eastAsia="Georgia" w:cs="Georgia" w:ascii="Georgia" w:hAnsi="Georgia"/>
          <w:b/>
          <w:bCs/>
          <w:w w:val="105"/>
        </w:rPr>
        <w:t>Waterlvl</w:t>
      </w:r>
      <w:ins w:id="196" w:author="Rivard, Christine" w:date="2015-03-26T14:01:00Z">
        <w:r>
          <w:rPr>
            <w:rFonts w:eastAsia="Georgia" w:cs="Georgia" w:ascii="Georgia" w:hAnsi="Georgia"/>
            <w:b/>
            <w:bCs/>
            <w:w w:val="105"/>
          </w:rPr>
          <w:t>:</w:t>
        </w:r>
      </w:ins>
      <w:r>
        <w:rPr>
          <w:rFonts w:eastAsia="Georgia" w:cs="Georgia" w:ascii="Georgia" w:hAnsi="Georgia"/>
          <w:b/>
          <w:bCs/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ins w:id="197" w:author="Rivard, Christine" w:date="2015-03-26T14:27:00Z">
        <w:r>
          <w:rPr>
            <w:spacing w:val="0"/>
            <w:w w:val="105"/>
          </w:rPr>
          <w:t>sub-</w:t>
        </w:r>
      </w:ins>
      <w:r>
        <w:rPr>
          <w:spacing w:val="0"/>
          <w:w w:val="105"/>
        </w:rPr>
        <w:t xml:space="preserve">folder </w:t>
      </w:r>
      <w:r>
        <w:rPr>
          <w:w w:val="105"/>
        </w:rPr>
        <w:t>‘‘Waterlvl’’</w:t>
      </w:r>
      <w:r>
        <w:rPr>
          <w:spacing w:val="0"/>
          <w:w w:val="105"/>
        </w:rPr>
        <w:t xml:space="preserve"> </w:t>
      </w:r>
      <w:r>
        <w:rPr>
          <w:w w:val="105"/>
        </w:rPr>
        <w:t>is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preferred</w:t>
      </w:r>
      <w:r>
        <w:rPr>
          <w:spacing w:val="0"/>
          <w:w w:val="105"/>
        </w:rPr>
        <w:t xml:space="preserve"> </w:t>
      </w:r>
      <w:r>
        <w:rPr>
          <w:w w:val="105"/>
        </w:rPr>
        <w:t>location</w:t>
      </w:r>
      <w:r>
        <w:rPr>
          <w:spacing w:val="0"/>
          <w:w w:val="105"/>
        </w:rPr>
        <w:t xml:space="preserve"> </w:t>
      </w:r>
      <w:r>
        <w:rPr>
          <w:w w:val="105"/>
        </w:rPr>
        <w:t>w</w:t>
      </w:r>
      <w:ins w:id="198" w:author="Rivard, Christine" w:date="2015-03-26T14:26:00Z">
        <w:r>
          <w:rPr>
            <w:w w:val="105"/>
          </w:rPr>
          <w:t>h</w:t>
        </w:r>
      </w:ins>
      <w:r>
        <w:rPr>
          <w:w w:val="105"/>
        </w:rPr>
        <w:t>ere</w:t>
      </w:r>
      <w:r>
        <w:rPr>
          <w:spacing w:val="0"/>
          <w:w w:val="105"/>
        </w:rPr>
        <w:t xml:space="preserve"> </w:t>
      </w:r>
      <w:r>
        <w:rPr>
          <w:w w:val="105"/>
        </w:rPr>
        <w:t>your</w:t>
      </w:r>
      <w:r>
        <w:rPr>
          <w:spacing w:val="0"/>
          <w:w w:val="105"/>
        </w:rPr>
        <w:t xml:space="preserve"> </w:t>
      </w:r>
      <w:r>
        <w:rPr>
          <w:w w:val="105"/>
        </w:rPr>
        <w:t>water</w:t>
      </w:r>
      <w:del w:id="199" w:author="Rivard, Christine" w:date="2015-03-26T14:27:00Z">
        <w:r>
          <w:rPr>
            <w:spacing w:val="0"/>
            <w:w w:val="105"/>
          </w:rPr>
          <w:delText xml:space="preserve"> </w:delText>
        </w:r>
      </w:del>
      <w:ins w:id="200" w:author="Rivard, Christine" w:date="2015-03-26T14:27:00Z">
        <w:r>
          <w:rPr>
            <w:spacing w:val="0"/>
            <w:w w:val="105"/>
          </w:rPr>
          <w:t>-</w:t>
        </w:r>
      </w:ins>
      <w:r>
        <w:rPr>
          <w:w w:val="105"/>
        </w:rPr>
        <w:t>level</w:t>
      </w:r>
      <w:r>
        <w:rPr>
          <w:spacing w:val="0"/>
          <w:w w:val="105"/>
        </w:rPr>
        <w:t xml:space="preserve"> </w:t>
      </w:r>
      <w:r>
        <w:rPr>
          <w:w w:val="105"/>
        </w:rPr>
        <w:t>time-series</w:t>
      </w:r>
      <w:r>
        <w:rPr>
          <w:spacing w:val="0"/>
          <w:w w:val="105"/>
        </w:rPr>
        <w:t xml:space="preserve"> </w:t>
      </w:r>
      <w:r>
        <w:rPr>
          <w:w w:val="105"/>
        </w:rPr>
        <w:t>should</w:t>
      </w:r>
      <w:r>
        <w:rPr>
          <w:spacing w:val="25"/>
          <w:w w:val="101"/>
        </w:rPr>
        <w:t xml:space="preserve"> </w:t>
      </w:r>
      <w:r>
        <w:rPr>
          <w:w w:val="105"/>
        </w:rPr>
        <w:t>be</w:t>
      </w:r>
      <w:r>
        <w:rPr>
          <w:spacing w:val="36"/>
          <w:w w:val="105"/>
        </w:rPr>
        <w:t xml:space="preserve"> </w:t>
      </w:r>
      <w:r>
        <w:rPr>
          <w:w w:val="105"/>
        </w:rPr>
        <w:t>stored.</w:t>
      </w:r>
      <w:r>
        <w:rPr>
          <w:spacing w:val="41"/>
          <w:w w:val="105"/>
        </w:rPr>
        <w:t xml:space="preserve"> </w:t>
      </w:r>
      <w:r>
        <w:rPr>
          <w:w w:val="105"/>
        </w:rPr>
        <w:t>These</w:t>
      </w:r>
      <w:r>
        <w:rPr>
          <w:spacing w:val="37"/>
          <w:w w:val="105"/>
        </w:rPr>
        <w:t xml:space="preserve"> </w:t>
      </w:r>
      <w:r>
        <w:rPr>
          <w:w w:val="105"/>
        </w:rPr>
        <w:t>files</w:t>
      </w:r>
      <w:r>
        <w:rPr>
          <w:spacing w:val="37"/>
          <w:w w:val="105"/>
        </w:rPr>
        <w:t xml:space="preserve"> </w:t>
      </w:r>
      <w:r>
        <w:rPr>
          <w:w w:val="105"/>
        </w:rPr>
        <w:t>can</w:t>
      </w:r>
      <w:r>
        <w:rPr>
          <w:spacing w:val="37"/>
          <w:w w:val="105"/>
        </w:rPr>
        <w:t xml:space="preserve"> </w:t>
      </w:r>
      <w:r>
        <w:rPr>
          <w:w w:val="105"/>
        </w:rPr>
        <w:t>be</w:t>
      </w:r>
      <w:r>
        <w:rPr>
          <w:spacing w:val="36"/>
          <w:w w:val="105"/>
        </w:rPr>
        <w:t xml:space="preserve"> </w:t>
      </w:r>
      <w:r>
        <w:rPr>
          <w:w w:val="105"/>
        </w:rPr>
        <w:t>either</w:t>
      </w:r>
      <w:r>
        <w:rPr>
          <w:spacing w:val="38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Microsoft</w:t>
      </w:r>
      <w:r>
        <w:rPr>
          <w:spacing w:val="37"/>
          <w:w w:val="105"/>
        </w:rPr>
        <w:t xml:space="preserve"> </w:t>
      </w:r>
      <w:r>
        <w:rPr>
          <w:w w:val="105"/>
        </w:rPr>
        <w:t>Excel</w:t>
      </w:r>
      <w:r>
        <w:rPr>
          <w:spacing w:val="37"/>
          <w:w w:val="105"/>
        </w:rPr>
        <w:t xml:space="preserve"> </w:t>
      </w:r>
      <w:r>
        <w:rPr>
          <w:w w:val="105"/>
        </w:rPr>
        <w:t>spreadsheet</w:t>
      </w:r>
      <w:r>
        <w:rPr>
          <w:spacing w:val="37"/>
          <w:w w:val="105"/>
        </w:rPr>
        <w:t xml:space="preserve"> </w:t>
      </w:r>
      <w:r>
        <w:rPr>
          <w:w w:val="105"/>
        </w:rPr>
        <w:t>file</w:t>
      </w:r>
      <w:r>
        <w:rPr>
          <w:spacing w:val="37"/>
          <w:w w:val="105"/>
        </w:rPr>
        <w:t xml:space="preserve"> </w:t>
      </w:r>
      <w:r>
        <w:rPr>
          <w:w w:val="105"/>
        </w:rPr>
        <w:t>format</w:t>
      </w:r>
      <w:r>
        <w:rPr>
          <w:spacing w:val="37"/>
          <w:w w:val="105"/>
        </w:rPr>
        <w:t xml:space="preserve"> </w:t>
      </w:r>
      <w:r>
        <w:rPr>
          <w:w w:val="105"/>
        </w:rPr>
        <w:t>(xls)</w:t>
      </w:r>
      <w:r>
        <w:rPr>
          <w:spacing w:val="36"/>
          <w:w w:val="105"/>
        </w:rPr>
        <w:t xml:space="preserve"> </w:t>
      </w:r>
      <w:r>
        <w:rPr>
          <w:w w:val="105"/>
        </w:rPr>
        <w:t>or</w:t>
      </w:r>
      <w:r>
        <w:rPr>
          <w:spacing w:val="37"/>
          <w:w w:val="105"/>
        </w:rPr>
        <w:t xml:space="preserve"> </w:t>
      </w:r>
      <w:r>
        <w:rPr>
          <w:w w:val="105"/>
        </w:rPr>
        <w:t>in</w:t>
      </w:r>
      <w:r>
        <w:rPr>
          <w:spacing w:val="38"/>
          <w:w w:val="105"/>
        </w:rPr>
        <w:t xml:space="preserve"> </w:t>
      </w:r>
      <w:r>
        <w:rPr>
          <w:w w:val="105"/>
        </w:rPr>
        <w:t>a</w:t>
      </w:r>
      <w:r>
        <w:rPr>
          <w:w w:val="111"/>
        </w:rPr>
        <w:t xml:space="preserve"> </w:t>
      </w:r>
      <w:r>
        <w:rPr>
          <w:w w:val="105"/>
        </w:rPr>
        <w:t>tab-separated</w:t>
      </w:r>
      <w:r>
        <w:rPr>
          <w:spacing w:val="31"/>
          <w:w w:val="105"/>
        </w:rPr>
        <w:t xml:space="preserve"> </w:t>
      </w:r>
      <w:r>
        <w:rPr>
          <w:w w:val="105"/>
        </w:rPr>
        <w:t>values</w:t>
      </w:r>
      <w:r>
        <w:rPr>
          <w:spacing w:val="31"/>
          <w:w w:val="105"/>
        </w:rPr>
        <w:t xml:space="preserve"> </w:t>
      </w:r>
      <w:r>
        <w:rPr>
          <w:w w:val="105"/>
        </w:rPr>
        <w:t>text</w:t>
      </w:r>
      <w:r>
        <w:rPr>
          <w:spacing w:val="32"/>
          <w:w w:val="105"/>
        </w:rPr>
        <w:t xml:space="preserve"> </w:t>
      </w:r>
      <w:r>
        <w:rPr>
          <w:w w:val="105"/>
        </w:rPr>
        <w:t>format</w:t>
      </w:r>
      <w:r>
        <w:rPr>
          <w:spacing w:val="32"/>
          <w:w w:val="105"/>
        </w:rPr>
        <w:t xml:space="preserve"> </w:t>
      </w:r>
      <w:r>
        <w:rPr>
          <w:w w:val="105"/>
        </w:rPr>
        <w:t>(TSV).</w:t>
      </w:r>
    </w:p>
    <w:p>
      <w:pPr>
        <w:pStyle w:val="Normal"/>
        <w:spacing w:before="2" w:after="0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eastAsia="Times New Roman" w:cs="Times New Roman" w:ascii="Times New Roman" w:hAnsi="Times New Roman"/>
          <w:sz w:val="29"/>
          <w:szCs w:val="29"/>
        </w:rPr>
      </w:r>
    </w:p>
    <w:p>
      <w:pPr>
        <w:pStyle w:val="TextBody"/>
        <w:spacing w:lineRule="auto" w:line="247"/>
        <w:ind w:left="105" w:right="107" w:firstLine="8"/>
        <w:jc w:val="both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page">
                  <wp:posOffset>2903220</wp:posOffset>
                </wp:positionH>
                <wp:positionV relativeFrom="paragraph">
                  <wp:posOffset>139700</wp:posOffset>
                </wp:positionV>
                <wp:extent cx="46355" cy="635"/>
                <wp:effectExtent l="0" t="0" r="0" b="0"/>
                <wp:wrapNone/>
                <wp:docPr id="771" name="Group 296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0" style="position:absolute;margin-left:228.6pt;margin-top:11pt;width:3.55pt;height:0pt" coordorigin="4572,220" coordsize="71,0">
                <v:line id="shape_0" from="4572,220" to="4643,220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page">
                  <wp:posOffset>5372100</wp:posOffset>
                </wp:positionH>
                <wp:positionV relativeFrom="paragraph">
                  <wp:posOffset>690245</wp:posOffset>
                </wp:positionV>
                <wp:extent cx="46355" cy="635"/>
                <wp:effectExtent l="0" t="0" r="0" b="0"/>
                <wp:wrapNone/>
                <wp:docPr id="772" name="Group 295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58" style="position:absolute;margin-left:423pt;margin-top:54.35pt;width:3.55pt;height:0pt" coordorigin="8460,1087" coordsize="71,0">
                <v:line id="shape_0" from="8460,1087" to="8531,108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page">
                  <wp:posOffset>5951855</wp:posOffset>
                </wp:positionH>
                <wp:positionV relativeFrom="paragraph">
                  <wp:posOffset>690245</wp:posOffset>
                </wp:positionV>
                <wp:extent cx="46355" cy="635"/>
                <wp:effectExtent l="0" t="0" r="0" b="0"/>
                <wp:wrapNone/>
                <wp:docPr id="773" name="Group 295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56" style="position:absolute;margin-left:468.65pt;margin-top:54.35pt;width:3.55pt;height:0pt" coordorigin="9373,1087" coordsize="71,0">
                <v:line id="shape_0" from="9373,1087" to="9444,108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11">
                <wp:simplePos x="0" y="0"/>
                <wp:positionH relativeFrom="page">
                  <wp:posOffset>3317240</wp:posOffset>
                </wp:positionH>
                <wp:positionV relativeFrom="paragraph">
                  <wp:posOffset>1057275</wp:posOffset>
                </wp:positionV>
                <wp:extent cx="46355" cy="635"/>
                <wp:effectExtent l="0" t="0" r="0" b="0"/>
                <wp:wrapNone/>
                <wp:docPr id="774" name="Group 295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54" style="position:absolute;margin-left:261.2pt;margin-top:83.25pt;width:3.55pt;height:0pt" coordorigin="5224,1665" coordsize="71,0">
                <v:line id="shape_0" from="5224,1665" to="5295,166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12">
                <wp:simplePos x="0" y="0"/>
                <wp:positionH relativeFrom="page">
                  <wp:posOffset>3839845</wp:posOffset>
                </wp:positionH>
                <wp:positionV relativeFrom="paragraph">
                  <wp:posOffset>1057275</wp:posOffset>
                </wp:positionV>
                <wp:extent cx="46355" cy="635"/>
                <wp:effectExtent l="0" t="0" r="0" b="0"/>
                <wp:wrapNone/>
                <wp:docPr id="775" name="Group 295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52" style="position:absolute;margin-left:302.35pt;margin-top:83.25pt;width:3.55pt;height:0pt" coordorigin="6047,1665" coordsize="71,0">
                <v:line id="shape_0" from="6047,1665" to="6118,166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</w:r>
      <w:r>
        <w:rPr>
          <w:rFonts w:eastAsia="Georgia" w:cs="Georgia" w:ascii="Georgia" w:hAnsi="Georgia"/>
          <w:b/>
          <w:bCs/>
        </w:rPr>
        <w:t>Other</w:t>
      </w:r>
      <w:r>
        <w:rPr>
          <w:rFonts w:eastAsia="Georgia" w:cs="Georgia" w:ascii="Georgia" w:hAnsi="Georgia"/>
          <w:b/>
          <w:bCs/>
          <w:spacing w:val="58"/>
        </w:rPr>
        <w:t xml:space="preserve"> </w:t>
      </w:r>
      <w:r>
        <w:rPr>
          <w:rFonts w:eastAsia="Georgia" w:cs="Georgia" w:ascii="Georgia" w:hAnsi="Georgia"/>
          <w:b/>
          <w:bCs/>
        </w:rPr>
        <w:t>Files</w:t>
      </w:r>
      <w:ins w:id="201" w:author="Rivard, Christine" w:date="2015-03-26T14:01:00Z">
        <w:r>
          <w:rPr>
            <w:rFonts w:eastAsia="Georgia" w:cs="Georgia" w:ascii="Georgia" w:hAnsi="Georgia"/>
            <w:b/>
            <w:bCs/>
          </w:rPr>
          <w:t>:</w:t>
        </w:r>
      </w:ins>
      <w:r>
        <w:rPr>
          <w:rFonts w:eastAsia="Georgia" w:cs="Georgia" w:ascii="Georgia" w:hAnsi="Georgia"/>
          <w:b/>
          <w:bCs/>
        </w:rPr>
        <w:t xml:space="preserve"> </w:t>
      </w:r>
      <w:del w:id="202" w:author="Rivard, Christine" w:date="2015-03-26T14:01:00Z">
        <w:r>
          <w:rPr>
            <w:rFonts w:eastAsia="Georgia" w:cs="Georgia" w:ascii="Georgia" w:hAnsi="Georgia"/>
            <w:b/>
            <w:bCs/>
          </w:rPr>
          <w:delText xml:space="preserve"> </w:delText>
        </w:r>
      </w:del>
      <w:del w:id="203" w:author="Rivard, Christine" w:date="2015-03-26T14:01:00Z">
        <w:r>
          <w:rPr>
            <w:rFonts w:eastAsia="Georgia" w:cs="Georgia" w:ascii="Georgia" w:hAnsi="Georgia"/>
            <w:b/>
            <w:bCs/>
            <w:spacing w:val="35"/>
          </w:rPr>
          <w:delText xml:space="preserve"> </w:delText>
        </w:r>
      </w:del>
      <w:r>
        <w:rPr/>
        <w:t>The</w:t>
      </w:r>
      <w:r>
        <w:rPr>
          <w:spacing w:val="44"/>
        </w:rPr>
        <w:t xml:space="preserve"> </w:t>
      </w:r>
      <w:r>
        <w:rPr/>
        <w:t>file</w:t>
      </w:r>
      <w:r>
        <w:rPr>
          <w:spacing w:val="45"/>
        </w:rPr>
        <w:t xml:space="preserve"> </w:t>
      </w:r>
      <w:r>
        <w:rPr/>
        <w:t>‘‘weather</w:t>
      </w:r>
      <w:r>
        <w:rPr>
          <w:spacing w:val="39"/>
        </w:rPr>
        <w:t xml:space="preserve"> </w:t>
      </w:r>
      <w:r>
        <w:rPr/>
        <w:t>stations.lst’’</w:t>
      </w:r>
      <w:r>
        <w:rPr>
          <w:spacing w:val="46"/>
        </w:rPr>
        <w:t xml:space="preserve"> </w:t>
      </w:r>
      <w:r>
        <w:rPr/>
        <w:t>is</w:t>
      </w:r>
      <w:r>
        <w:rPr>
          <w:spacing w:val="44"/>
        </w:rPr>
        <w:t xml:space="preserve"> </w:t>
      </w:r>
      <w:r>
        <w:rPr/>
        <w:t>a</w:t>
      </w:r>
      <w:r>
        <w:rPr>
          <w:spacing w:val="44"/>
        </w:rPr>
        <w:t xml:space="preserve"> </w:t>
      </w:r>
      <w:r>
        <w:rPr/>
        <w:t>resource</w:t>
      </w:r>
      <w:r>
        <w:rPr>
          <w:spacing w:val="44"/>
        </w:rPr>
        <w:t xml:space="preserve"> </w:t>
      </w:r>
      <w:r>
        <w:rPr/>
        <w:t>file</w:t>
      </w:r>
      <w:r>
        <w:rPr>
          <w:spacing w:val="45"/>
        </w:rPr>
        <w:t xml:space="preserve"> </w:t>
      </w:r>
      <w:r>
        <w:rPr/>
        <w:t>that</w:t>
      </w:r>
      <w:r>
        <w:rPr>
          <w:spacing w:val="45"/>
        </w:rPr>
        <w:t xml:space="preserve"> </w:t>
      </w:r>
      <w:r>
        <w:rPr/>
        <w:t>is</w:t>
      </w:r>
      <w:r>
        <w:rPr>
          <w:spacing w:val="44"/>
        </w:rPr>
        <w:t xml:space="preserve"> </w:t>
      </w:r>
      <w:r>
        <w:rPr/>
        <w:t>used</w:t>
      </w:r>
      <w:r>
        <w:rPr>
          <w:spacing w:val="44"/>
        </w:rPr>
        <w:t xml:space="preserve"> </w:t>
      </w:r>
      <w:r>
        <w:rPr/>
        <w:t>to</w:t>
      </w:r>
      <w:r>
        <w:rPr>
          <w:spacing w:val="44"/>
        </w:rPr>
        <w:t xml:space="preserve"> </w:t>
      </w:r>
      <w:r>
        <w:rPr/>
        <w:t>store</w:t>
      </w:r>
      <w:r>
        <w:rPr>
          <w:spacing w:val="45"/>
        </w:rPr>
        <w:t xml:space="preserve"> </w:t>
      </w:r>
      <w:r>
        <w:rPr/>
        <w:t>the</w:t>
      </w:r>
      <w:r>
        <w:rPr>
          <w:spacing w:val="43"/>
        </w:rPr>
        <w:t xml:space="preserve"> </w:t>
      </w:r>
      <w:r>
        <w:rPr/>
        <w:t>results</w:t>
      </w:r>
      <w:r>
        <w:rPr>
          <w:w w:val="108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a</w:t>
      </w:r>
      <w:r>
        <w:rPr>
          <w:spacing w:val="2"/>
        </w:rPr>
        <w:t xml:space="preserve"> </w:t>
      </w:r>
      <w:r>
        <w:rPr/>
        <w:t>weather</w:t>
      </w:r>
      <w:r>
        <w:rPr>
          <w:spacing w:val="1"/>
        </w:rPr>
        <w:t xml:space="preserve"> </w:t>
      </w:r>
      <w:r>
        <w:rPr/>
        <w:t>station</w:t>
      </w:r>
      <w:r>
        <w:rPr>
          <w:spacing w:val="3"/>
        </w:rPr>
        <w:t xml:space="preserve"> </w:t>
      </w:r>
      <w:r>
        <w:rPr/>
        <w:t>search</w:t>
      </w:r>
      <w:r>
        <w:rPr>
          <w:spacing w:val="2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Canadian</w:t>
      </w:r>
      <w:r>
        <w:rPr>
          <w:spacing w:val="3"/>
        </w:rPr>
        <w:t xml:space="preserve"> </w:t>
      </w:r>
      <w:r>
        <w:rPr/>
        <w:t>Daily</w:t>
      </w:r>
      <w:r>
        <w:rPr>
          <w:spacing w:val="2"/>
        </w:rPr>
        <w:t xml:space="preserve"> </w:t>
      </w:r>
      <w:r>
        <w:rPr/>
        <w:t>Climate</w:t>
      </w:r>
      <w:r>
        <w:rPr>
          <w:spacing w:val="1"/>
        </w:rPr>
        <w:t xml:space="preserve"> </w:t>
      </w:r>
      <w:r>
        <w:rPr/>
        <w:t>Database (CDCD).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file</w:t>
      </w:r>
      <w:r>
        <w:rPr>
          <w:spacing w:val="1"/>
        </w:rPr>
        <w:t xml:space="preserve"> </w:t>
      </w:r>
      <w:r>
        <w:rPr/>
        <w:t>‘‘graph</w:t>
      </w:r>
      <w:r>
        <w:rPr>
          <w:w w:val="103"/>
        </w:rPr>
        <w:t xml:space="preserve"> </w:t>
      </w:r>
      <w:r>
        <w:rPr/>
        <w:t>layout.lst’’</w:t>
      </w:r>
      <w:r>
        <w:rPr>
          <w:spacing w:val="25"/>
        </w:rPr>
        <w:t xml:space="preserve"> </w:t>
      </w:r>
      <w:r>
        <w:rPr/>
        <w:t>is</w:t>
      </w:r>
      <w:r>
        <w:rPr>
          <w:spacing w:val="25"/>
        </w:rPr>
        <w:t xml:space="preserve"> </w:t>
      </w:r>
      <w:r>
        <w:rPr/>
        <w:t>also</w:t>
      </w:r>
      <w:r>
        <w:rPr>
          <w:spacing w:val="26"/>
        </w:rPr>
        <w:t xml:space="preserve"> </w:t>
      </w:r>
      <w:r>
        <w:rPr/>
        <w:t>a</w:t>
      </w:r>
      <w:r>
        <w:rPr>
          <w:spacing w:val="25"/>
        </w:rPr>
        <w:t xml:space="preserve"> </w:t>
      </w:r>
      <w:r>
        <w:rPr/>
        <w:t>resource</w:t>
      </w:r>
      <w:r>
        <w:rPr>
          <w:spacing w:val="24"/>
        </w:rPr>
        <w:t xml:space="preserve"> </w:t>
      </w:r>
      <w:r>
        <w:rPr/>
        <w:t>file</w:t>
      </w:r>
      <w:r>
        <w:rPr>
          <w:spacing w:val="26"/>
        </w:rPr>
        <w:t xml:space="preserve"> </w:t>
      </w:r>
      <w:r>
        <w:rPr/>
        <w:t>in</w:t>
      </w:r>
      <w:r>
        <w:rPr>
          <w:spacing w:val="25"/>
        </w:rPr>
        <w:t xml:space="preserve"> </w:t>
      </w:r>
      <w:r>
        <w:rPr/>
        <w:t>which</w:t>
      </w:r>
      <w:r>
        <w:rPr>
          <w:spacing w:val="26"/>
        </w:rPr>
        <w:t xml:space="preserve"> </w:t>
      </w:r>
      <w:r>
        <w:rPr/>
        <w:t>are</w:t>
      </w:r>
      <w:r>
        <w:rPr>
          <w:spacing w:val="25"/>
        </w:rPr>
        <w:t xml:space="preserve"> </w:t>
      </w:r>
      <w:r>
        <w:rPr/>
        <w:t>stored</w:t>
      </w:r>
      <w:r>
        <w:rPr>
          <w:spacing w:val="25"/>
        </w:rPr>
        <w:t xml:space="preserve"> </w:t>
      </w:r>
      <w:r>
        <w:rPr/>
        <w:t>the</w:t>
      </w:r>
      <w:r>
        <w:rPr>
          <w:spacing w:val="26"/>
        </w:rPr>
        <w:t xml:space="preserve"> </w:t>
      </w:r>
      <w:r>
        <w:rPr>
          <w:spacing w:val="0"/>
        </w:rPr>
        <w:t>layout</w:t>
      </w:r>
      <w:r>
        <w:rPr>
          <w:spacing w:val="25"/>
        </w:rPr>
        <w:t xml:space="preserve"> </w:t>
      </w:r>
      <w:r>
        <w:rPr/>
        <w:t>parameters</w:t>
      </w:r>
      <w:r>
        <w:rPr>
          <w:spacing w:val="25"/>
        </w:rPr>
        <w:t xml:space="preserve"> </w:t>
      </w:r>
      <w:r>
        <w:rPr/>
        <w:t>of</w:t>
      </w:r>
      <w:r>
        <w:rPr>
          <w:spacing w:val="25"/>
        </w:rPr>
        <w:t xml:space="preserve"> </w:t>
      </w:r>
      <w:r>
        <w:rPr/>
        <w:t>the</w:t>
      </w:r>
      <w:r>
        <w:rPr>
          <w:spacing w:val="25"/>
        </w:rPr>
        <w:t xml:space="preserve"> </w:t>
      </w:r>
      <w:r>
        <w:rPr/>
        <w:t>well</w:t>
      </w:r>
      <w:r>
        <w:rPr>
          <w:spacing w:val="27"/>
        </w:rPr>
        <w:t xml:space="preserve"> </w:t>
      </w:r>
      <w:r>
        <w:rPr>
          <w:spacing w:val="0"/>
        </w:rPr>
        <w:t>hydrographs</w:t>
      </w:r>
      <w:r>
        <w:rPr>
          <w:spacing w:val="30"/>
          <w:w w:val="105"/>
        </w:rPr>
        <w:t xml:space="preserve"> </w:t>
      </w:r>
      <w:r>
        <w:rPr/>
        <w:t>that</w:t>
      </w:r>
      <w:r>
        <w:rPr>
          <w:spacing w:val="37"/>
        </w:rPr>
        <w:t xml:space="preserve"> </w:t>
      </w:r>
      <w:r>
        <w:rPr/>
        <w:t>are</w:t>
      </w:r>
      <w:r>
        <w:rPr>
          <w:spacing w:val="38"/>
        </w:rPr>
        <w:t xml:space="preserve"> </w:t>
      </w:r>
      <w:r>
        <w:rPr/>
        <w:t>produced</w:t>
      </w:r>
      <w:r>
        <w:rPr>
          <w:spacing w:val="37"/>
        </w:rPr>
        <w:t xml:space="preserve"> </w:t>
      </w:r>
      <w:commentRangeStart w:id="8"/>
      <w:r>
        <w:rPr/>
        <w:t>in</w:t>
      </w:r>
      <w:r>
        <w:rPr>
          <w:spacing w:val="38"/>
        </w:rPr>
        <w:t xml:space="preserve"> </w:t>
      </w:r>
      <w:r>
        <w:rPr/>
        <w:t>the</w:t>
      </w:r>
      <w:r>
        <w:rPr>
          <w:spacing w:val="37"/>
        </w:rPr>
        <w:t xml:space="preserve"> </w:t>
      </w:r>
      <w:r>
        <w:rPr>
          <w:spacing w:val="0"/>
        </w:rPr>
        <w:t>hy</w:t>
      </w:r>
      <w:del w:id="204" w:author="Rivard, Christine" w:date="2015-03-26T14:30:00Z">
        <w:r>
          <w:rPr>
            <w:spacing w:val="0"/>
          </w:rPr>
          <w:delText>h</w:delText>
        </w:r>
      </w:del>
      <w:r>
        <w:rPr>
          <w:spacing w:val="0"/>
        </w:rPr>
        <w:t>drograph</w:t>
      </w:r>
      <w:r>
        <w:rPr>
          <w:spacing w:val="38"/>
        </w:rPr>
        <w:t xml:space="preserve"> </w:t>
      </w:r>
      <w:r>
        <w:rPr/>
        <w:t>tab</w:t>
      </w:r>
      <w:r>
        <w:rPr>
          <w:spacing w:val="39"/>
        </w:rPr>
        <w:t xml:space="preserve"> </w:t>
      </w:r>
      <w:r>
        <w:rPr>
          <w:spacing w:val="39"/>
        </w:rPr>
      </w:r>
      <w:commentRangeEnd w:id="8"/>
      <w:r>
        <w:commentReference w:id="8"/>
      </w:r>
      <w:r>
        <w:rPr/>
        <w:t>of</w:t>
      </w:r>
      <w:r>
        <w:rPr>
          <w:spacing w:val="37"/>
        </w:rPr>
        <w:t xml:space="preserve"> </w:t>
      </w:r>
      <w:r>
        <w:rPr/>
        <w:t>WHAT.</w:t>
      </w:r>
      <w:r>
        <w:rPr>
          <w:spacing w:val="38"/>
        </w:rPr>
        <w:t xml:space="preserve"> </w:t>
      </w:r>
      <w:r>
        <w:rPr/>
        <w:t>The</w:t>
      </w:r>
      <w:r>
        <w:rPr>
          <w:spacing w:val="37"/>
        </w:rPr>
        <w:t xml:space="preserve"> </w:t>
      </w:r>
      <w:r>
        <w:rPr/>
        <w:t>file</w:t>
      </w:r>
      <w:r>
        <w:rPr>
          <w:spacing w:val="39"/>
        </w:rPr>
        <w:t xml:space="preserve"> </w:t>
      </w:r>
      <w:r>
        <w:rPr/>
        <w:t>‘‘weather</w:t>
      </w:r>
      <w:r>
        <w:rPr>
          <w:spacing w:val="45"/>
        </w:rPr>
        <w:t xml:space="preserve"> </w:t>
      </w:r>
      <w:r>
        <w:rPr/>
        <w:t>datasets</w:t>
      </w:r>
      <w:r>
        <w:rPr>
          <w:spacing w:val="45"/>
        </w:rPr>
        <w:t xml:space="preserve"> </w:t>
      </w:r>
      <w:r>
        <w:rPr/>
        <w:t>summary.log’’</w:t>
      </w:r>
      <w:r>
        <w:rPr>
          <w:spacing w:val="41"/>
        </w:rPr>
        <w:t xml:space="preserve"> </w:t>
      </w:r>
      <w:r>
        <w:rPr/>
        <w:t>is</w:t>
      </w:r>
      <w:r>
        <w:rPr>
          <w:spacing w:val="20"/>
          <w:w w:val="97"/>
        </w:rPr>
        <w:t xml:space="preserve"> </w:t>
      </w:r>
      <w:r>
        <w:rPr/>
        <w:t>a</w:t>
      </w:r>
      <w:del w:id="205" w:author="Rivard, Christine" w:date="2015-03-26T14:30:00Z">
        <w:r>
          <w:rPr/>
          <w:delText>n</w:delText>
        </w:r>
      </w:del>
      <w:r>
        <w:rPr>
          <w:spacing w:val="35"/>
        </w:rPr>
        <w:t xml:space="preserve"> </w:t>
      </w:r>
      <w:r>
        <w:rPr/>
        <w:t>tab-separated</w:t>
      </w:r>
      <w:r>
        <w:rPr>
          <w:spacing w:val="35"/>
        </w:rPr>
        <w:t xml:space="preserve"> </w:t>
      </w:r>
      <w:r>
        <w:rPr/>
        <w:t>values</w:t>
      </w:r>
      <w:r>
        <w:rPr>
          <w:spacing w:val="35"/>
        </w:rPr>
        <w:t xml:space="preserve"> </w:t>
      </w:r>
      <w:r>
        <w:rPr/>
        <w:t>(TSV)</w:t>
      </w:r>
      <w:r>
        <w:rPr>
          <w:spacing w:val="35"/>
        </w:rPr>
        <w:t xml:space="preserve"> </w:t>
      </w:r>
      <w:r>
        <w:rPr/>
        <w:t>file</w:t>
      </w:r>
      <w:r>
        <w:rPr>
          <w:spacing w:val="36"/>
        </w:rPr>
        <w:t xml:space="preserve"> </w:t>
      </w:r>
      <w:r>
        <w:rPr/>
        <w:t>that</w:t>
      </w:r>
      <w:r>
        <w:rPr>
          <w:spacing w:val="35"/>
        </w:rPr>
        <w:t xml:space="preserve"> </w:t>
      </w:r>
      <w:r>
        <w:rPr/>
        <w:t>contains</w:t>
      </w:r>
      <w:r>
        <w:rPr>
          <w:spacing w:val="36"/>
        </w:rPr>
        <w:t xml:space="preserve"> </w:t>
      </w:r>
      <w:r>
        <w:rPr/>
        <w:t>a</w:t>
      </w:r>
      <w:r>
        <w:rPr>
          <w:spacing w:val="36"/>
        </w:rPr>
        <w:t xml:space="preserve"> </w:t>
      </w:r>
      <w:r>
        <w:rPr/>
        <w:t>summary</w:t>
      </w:r>
      <w:r>
        <w:rPr>
          <w:spacing w:val="37"/>
        </w:rPr>
        <w:t xml:space="preserve"> </w:t>
      </w:r>
      <w:r>
        <w:rPr/>
        <w:t>of</w:t>
      </w:r>
      <w:r>
        <w:rPr>
          <w:spacing w:val="35"/>
        </w:rPr>
        <w:t xml:space="preserve"> </w:t>
      </w:r>
      <w:r>
        <w:rPr/>
        <w:t>all</w:t>
      </w:r>
      <w:r>
        <w:rPr>
          <w:spacing w:val="36"/>
        </w:rPr>
        <w:t xml:space="preserve"> </w:t>
      </w:r>
      <w:r>
        <w:rPr/>
        <w:t>the</w:t>
      </w:r>
      <w:r>
        <w:rPr>
          <w:spacing w:val="36"/>
        </w:rPr>
        <w:t xml:space="preserve"> </w:t>
      </w:r>
      <w:r>
        <w:rPr>
          <w:spacing w:val="0"/>
        </w:rPr>
        <w:t>weather</w:t>
      </w:r>
      <w:r>
        <w:rPr>
          <w:spacing w:val="35"/>
        </w:rPr>
        <w:t xml:space="preserve"> </w:t>
      </w:r>
      <w:r>
        <w:rPr/>
        <w:t>data</w:t>
      </w:r>
      <w:r>
        <w:rPr>
          <w:spacing w:val="36"/>
        </w:rPr>
        <w:t xml:space="preserve"> </w:t>
      </w:r>
      <w:r>
        <w:rPr/>
        <w:t>files</w:t>
      </w:r>
      <w:r>
        <w:rPr>
          <w:spacing w:val="36"/>
        </w:rPr>
        <w:t xml:space="preserve"> </w:t>
      </w:r>
      <w:del w:id="206" w:author="Rivard, Christine" w:date="2015-03-26T14:31:00Z">
        <w:r>
          <w:rPr>
            <w:spacing w:val="36"/>
          </w:rPr>
          <w:delText>contained</w:delText>
        </w:r>
      </w:del>
      <w:del w:id="207" w:author="Rivard, Christine" w:date="2015-03-26T14:31:00Z">
        <w:r>
          <w:rPr>
            <w:spacing w:val="26"/>
            <w:w w:val="101"/>
          </w:rPr>
          <w:delText xml:space="preserve"> </w:delText>
        </w:r>
      </w:del>
      <w:ins w:id="208" w:author="Rivard, Christine" w:date="2015-03-26T14:31:00Z">
        <w:commentRangeStart w:id="9"/>
        <w:r>
          <w:rPr/>
          <w:t>included</w:t>
        </w:r>
      </w:ins>
      <w:r>
        <w:rPr/>
      </w:r>
      <w:ins w:id="209" w:author="Rivard, Christine" w:date="2015-03-26T14:31:00Z">
        <w:commentRangeEnd w:id="9"/>
        <w:r>
          <w:commentReference w:id="9"/>
        </w:r>
        <w:r>
          <w:rPr>
            <w:spacing w:val="26"/>
            <w:w w:val="101"/>
          </w:rPr>
          <w:t xml:space="preserve"> </w:t>
        </w:r>
      </w:ins>
      <w:r>
        <w:rPr/>
        <w:t>in</w:t>
      </w:r>
      <w:r>
        <w:rPr>
          <w:spacing w:val="25"/>
        </w:rPr>
        <w:t xml:space="preserve"> </w:t>
      </w:r>
      <w:r>
        <w:rPr/>
        <w:t>the</w:t>
      </w:r>
      <w:r>
        <w:rPr>
          <w:spacing w:val="25"/>
        </w:rPr>
        <w:t xml:space="preserve"> </w:t>
      </w:r>
      <w:r>
        <w:rPr/>
        <w:t>‘‘Input’’</w:t>
      </w:r>
      <w:r>
        <w:rPr>
          <w:spacing w:val="25"/>
        </w:rPr>
        <w:t xml:space="preserve"> </w:t>
      </w:r>
      <w:r>
        <w:rPr/>
        <w:t>folder.</w:t>
      </w:r>
      <w:r>
        <w:rPr>
          <w:spacing w:val="54"/>
        </w:rPr>
        <w:t xml:space="preserve"> </w:t>
      </w:r>
      <w:r>
        <w:rPr/>
        <w:t>The</w:t>
      </w:r>
      <w:r>
        <w:rPr>
          <w:spacing w:val="25"/>
        </w:rPr>
        <w:t xml:space="preserve"> </w:t>
      </w:r>
      <w:r>
        <w:rPr/>
        <w:t>file</w:t>
      </w:r>
      <w:r>
        <w:rPr>
          <w:spacing w:val="25"/>
        </w:rPr>
        <w:t xml:space="preserve"> </w:t>
      </w:r>
      <w:r>
        <w:rPr/>
        <w:t>‘‘waterlvl</w:t>
      </w:r>
      <w:r>
        <w:rPr>
          <w:spacing w:val="30"/>
        </w:rPr>
        <w:t xml:space="preserve"> </w:t>
      </w:r>
      <w:r>
        <w:rPr/>
        <w:t>manual</w:t>
      </w:r>
      <w:r>
        <w:rPr>
          <w:spacing w:val="32"/>
        </w:rPr>
        <w:t xml:space="preserve"> </w:t>
      </w:r>
      <w:r>
        <w:rPr/>
        <w:t>measurements.xls’’</w:t>
      </w:r>
      <w:r>
        <w:rPr>
          <w:spacing w:val="23"/>
        </w:rPr>
        <w:t xml:space="preserve"> </w:t>
      </w:r>
      <w:ins w:id="210" w:author="Rivard, Christine" w:date="2015-03-26T14:34:00Z">
        <w:r>
          <w:rPr>
            <w:spacing w:val="23"/>
          </w:rPr>
          <w:t xml:space="preserve">contains all the available </w:t>
        </w:r>
      </w:ins>
      <w:ins w:id="211" w:author="Rivard, Christine" w:date="2015-03-26T14:34:00Z">
        <w:r>
          <w:rPr/>
          <w:t>manual</w:t>
        </w:r>
      </w:ins>
      <w:ins w:id="212" w:author="Rivard, Christine" w:date="2015-03-26T14:34:00Z">
        <w:r>
          <w:rPr>
            <w:spacing w:val="25"/>
          </w:rPr>
          <w:t xml:space="preserve"> </w:t>
        </w:r>
      </w:ins>
      <w:ins w:id="213" w:author="Rivard, Christine" w:date="2015-03-26T14:34:00Z">
        <w:r>
          <w:rPr/>
          <w:t>water</w:t>
        </w:r>
      </w:ins>
      <w:ins w:id="214" w:author="Rivard, Christine" w:date="2015-03-26T14:34:00Z">
        <w:r>
          <w:rPr>
            <w:w w:val="105"/>
          </w:rPr>
          <w:t>-</w:t>
        </w:r>
      </w:ins>
      <w:ins w:id="215" w:author="Rivard, Christine" w:date="2015-03-26T14:34:00Z">
        <w:r>
          <w:rPr/>
          <w:t>level</w:t>
        </w:r>
      </w:ins>
      <w:ins w:id="216" w:author="Rivard, Christine" w:date="2015-03-26T14:34:00Z">
        <w:r>
          <w:rPr>
            <w:spacing w:val="22"/>
          </w:rPr>
          <w:t xml:space="preserve"> </w:t>
        </w:r>
      </w:ins>
      <w:ins w:id="217" w:author="Rivard, Christine" w:date="2015-03-26T14:34:00Z">
        <w:r>
          <w:rPr/>
          <w:t>measurements</w:t>
        </w:r>
      </w:ins>
      <w:ins w:id="218" w:author="Rivard, Christine" w:date="2015-03-26T14:34:00Z">
        <w:r>
          <w:rPr>
            <w:spacing w:val="22"/>
          </w:rPr>
          <w:t xml:space="preserve"> from field visits. </w:t>
        </w:r>
      </w:ins>
      <w:ins w:id="219" w:author="Rivard, Christine" w:date="2015-03-26T14:35:00Z">
        <w:r>
          <w:rPr>
            <w:spacing w:val="22"/>
          </w:rPr>
          <w:t>These values can be</w:t>
        </w:r>
      </w:ins>
      <w:del w:id="220" w:author="Rivard, Christine" w:date="2015-03-26T14:35:00Z">
        <w:r>
          <w:rPr>
            <w:spacing w:val="22"/>
          </w:rPr>
          <w:delText>is</w:delText>
        </w:r>
      </w:del>
      <w:r>
        <w:rPr>
          <w:spacing w:val="25"/>
        </w:rPr>
        <w:t xml:space="preserve"> </w:t>
      </w:r>
      <w:ins w:id="221" w:author="Rivard, Christine" w:date="2015-03-26T14:35:00Z">
        <w:r>
          <w:rPr>
            <w:spacing w:val="25"/>
          </w:rPr>
          <w:t xml:space="preserve">added to </w:t>
        </w:r>
      </w:ins>
      <w:ins w:id="222" w:author="Rivard, Christine" w:date="2015-03-26T14:36:00Z">
        <w:r>
          <w:rPr>
            <w:spacing w:val="25"/>
          </w:rPr>
          <w:t xml:space="preserve">graphs showing </w:t>
        </w:r>
      </w:ins>
      <w:ins w:id="223" w:author="Rivard, Christine" w:date="2015-03-26T14:35:00Z">
        <w:r>
          <w:rPr>
            <w:spacing w:val="25"/>
          </w:rPr>
          <w:t xml:space="preserve">the well hydrograph </w:t>
        </w:r>
      </w:ins>
      <w:ins w:id="224" w:author="Rivard, Christine" w:date="2015-03-26T14:37:00Z">
        <w:r>
          <w:rPr>
            <w:spacing w:val="25"/>
          </w:rPr>
          <w:t>and</w:t>
        </w:r>
      </w:ins>
      <w:ins w:id="225" w:author="Rivard, Christine" w:date="2015-03-26T14:39:00Z">
        <w:r>
          <w:rPr>
            <w:spacing w:val="25"/>
          </w:rPr>
          <w:t xml:space="preserve"> hence,</w:t>
        </w:r>
      </w:ins>
      <w:ins w:id="226" w:author="Rivard, Christine" w:date="2015-03-26T14:37:00Z">
        <w:r>
          <w:rPr>
            <w:spacing w:val="25"/>
          </w:rPr>
          <w:t xml:space="preserve"> they </w:t>
        </w:r>
      </w:ins>
      <w:del w:id="227" w:author="Rivard, Christine" w:date="2015-03-26T14:38:00Z">
        <w:r>
          <w:rPr>
            <w:spacing w:val="25"/>
          </w:rPr>
          <w:delText>used</w:delText>
        </w:r>
      </w:del>
      <w:del w:id="228" w:author="Rivard, Christine" w:date="2015-03-26T14:38:00Z">
        <w:r>
          <w:rPr>
            <w:spacing w:val="24"/>
          </w:rPr>
          <w:delText xml:space="preserve"> </w:delText>
        </w:r>
      </w:del>
      <w:del w:id="229" w:author="Rivard, Christine" w:date="2015-03-26T14:38:00Z">
        <w:r>
          <w:rPr>
            <w:spacing w:val="25"/>
          </w:rPr>
          <w:delText xml:space="preserve">to </w:delText>
        </w:r>
      </w:del>
      <w:del w:id="230" w:author="Rivard, Christine" w:date="2015-03-26T14:34:00Z">
        <w:r>
          <w:rPr>
            <w:spacing w:val="25"/>
          </w:rPr>
          <w:delText>input</w:delText>
        </w:r>
      </w:del>
      <w:del w:id="231" w:author="Rivard, Christine" w:date="2015-03-26T14:34:00Z">
        <w:r>
          <w:rPr>
            <w:spacing w:val="26"/>
          </w:rPr>
          <w:delText xml:space="preserve"> </w:delText>
        </w:r>
      </w:del>
      <w:del w:id="232" w:author="Rivard, Christine" w:date="2015-03-26T14:34:00Z">
        <w:r>
          <w:rPr>
            <w:spacing w:val="25"/>
          </w:rPr>
          <w:delText>manual water</w:delText>
        </w:r>
      </w:del>
      <w:del w:id="233" w:author="Rivard, Christine" w:date="2015-03-26T14:31:00Z">
        <w:r>
          <w:rPr>
            <w:spacing w:val="25"/>
            <w:w w:val="105"/>
          </w:rPr>
          <w:delText xml:space="preserve"> </w:delText>
        </w:r>
      </w:del>
      <w:del w:id="234" w:author="Rivard, Christine" w:date="2015-03-26T14:34:00Z">
        <w:r>
          <w:rPr>
            <w:spacing w:val="25"/>
            <w:w w:val="105"/>
          </w:rPr>
          <w:delText>level</w:delText>
        </w:r>
      </w:del>
      <w:del w:id="235" w:author="Rivard, Christine" w:date="2015-03-26T14:34:00Z">
        <w:r>
          <w:rPr>
            <w:spacing w:val="22"/>
            <w:w w:val="105"/>
          </w:rPr>
          <w:delText xml:space="preserve"> </w:delText>
        </w:r>
      </w:del>
      <w:del w:id="236" w:author="Rivard, Christine" w:date="2015-03-26T14:34:00Z">
        <w:r>
          <w:rPr>
            <w:spacing w:val="25"/>
            <w:w w:val="105"/>
          </w:rPr>
          <w:delText>measurements</w:delText>
        </w:r>
      </w:del>
      <w:del w:id="237" w:author="Rivard, Christine" w:date="2015-03-26T14:34:00Z">
        <w:r>
          <w:rPr>
            <w:spacing w:val="22"/>
            <w:w w:val="105"/>
          </w:rPr>
          <w:delText xml:space="preserve"> </w:delText>
        </w:r>
      </w:del>
      <w:del w:id="238" w:author="Rivard, Christine" w:date="2015-03-26T14:38:00Z">
        <w:r>
          <w:rPr>
            <w:spacing w:val="0"/>
            <w:w w:val="105"/>
          </w:rPr>
          <w:delText>associated</w:delText>
        </w:r>
      </w:del>
      <w:del w:id="239" w:author="Rivard, Christine" w:date="2015-03-26T14:38:00Z">
        <w:r>
          <w:rPr>
            <w:spacing w:val="22"/>
            <w:w w:val="105"/>
          </w:rPr>
          <w:delText xml:space="preserve"> with</w:delText>
        </w:r>
      </w:del>
      <w:del w:id="240" w:author="Rivard, Christine" w:date="2015-03-26T14:38:00Z">
        <w:r>
          <w:rPr>
            <w:spacing w:val="23"/>
            <w:w w:val="105"/>
          </w:rPr>
          <w:delText xml:space="preserve"> </w:delText>
        </w:r>
      </w:del>
      <w:del w:id="241" w:author="Rivard, Christine" w:date="2015-03-26T14:38:00Z">
        <w:r>
          <w:rPr>
            <w:spacing w:val="22"/>
            <w:w w:val="105"/>
          </w:rPr>
          <w:delText>the water</w:delText>
        </w:r>
      </w:del>
      <w:del w:id="242" w:author="Rivard, Christine" w:date="2015-03-26T14:32:00Z">
        <w:r>
          <w:rPr>
            <w:spacing w:val="23"/>
            <w:w w:val="105"/>
          </w:rPr>
          <w:delText xml:space="preserve"> </w:delText>
        </w:r>
      </w:del>
      <w:del w:id="243" w:author="Rivard, Christine" w:date="2015-03-26T14:38:00Z">
        <w:r>
          <w:rPr>
            <w:spacing w:val="23"/>
            <w:w w:val="105"/>
          </w:rPr>
          <w:delText>level</w:delText>
        </w:r>
      </w:del>
      <w:del w:id="244" w:author="Rivard, Christine" w:date="2015-03-26T14:38:00Z">
        <w:r>
          <w:rPr>
            <w:spacing w:val="22"/>
            <w:w w:val="105"/>
          </w:rPr>
          <w:delText xml:space="preserve"> </w:delText>
        </w:r>
      </w:del>
      <w:del w:id="245" w:author="Rivard, Christine" w:date="2015-03-26T14:38:00Z">
        <w:r>
          <w:rPr>
            <w:spacing w:val="23"/>
            <w:w w:val="105"/>
          </w:rPr>
          <w:delText>time-series</w:delText>
        </w:r>
      </w:del>
      <w:del w:id="246" w:author="Rivard, Christine" w:date="2015-03-26T14:38:00Z">
        <w:r>
          <w:rPr>
            <w:spacing w:val="22"/>
            <w:w w:val="105"/>
          </w:rPr>
          <w:delText xml:space="preserve"> </w:delText>
        </w:r>
      </w:del>
      <w:del w:id="247" w:author="Rivard, Christine" w:date="2015-03-26T14:38:00Z">
        <w:r>
          <w:rPr>
            <w:spacing w:val="23"/>
            <w:w w:val="105"/>
          </w:rPr>
          <w:delText>files</w:delText>
        </w:r>
      </w:del>
      <w:del w:id="248" w:author="Rivard, Christine" w:date="2015-03-26T14:38:00Z">
        <w:r>
          <w:rPr>
            <w:spacing w:val="24"/>
            <w:w w:val="105"/>
          </w:rPr>
          <w:delText xml:space="preserve"> </w:delText>
        </w:r>
      </w:del>
      <w:del w:id="249" w:author="Rivard, Christine" w:date="2015-03-26T14:38:00Z">
        <w:r>
          <w:rPr>
            <w:spacing w:val="23"/>
            <w:w w:val="105"/>
          </w:rPr>
          <w:delText>stored in the</w:delText>
        </w:r>
      </w:del>
      <w:del w:id="250" w:author="Rivard, Christine" w:date="2015-03-26T14:38:00Z">
        <w:r>
          <w:rPr>
            <w:spacing w:val="22"/>
            <w:w w:val="105"/>
          </w:rPr>
          <w:delText xml:space="preserve"> </w:delText>
        </w:r>
      </w:del>
      <w:del w:id="251" w:author="Rivard, Christine" w:date="2015-03-26T14:38:00Z">
        <w:r>
          <w:rPr>
            <w:spacing w:val="23"/>
            <w:w w:val="105"/>
          </w:rPr>
          <w:delText>‘‘Waterlvl’’</w:delText>
        </w:r>
      </w:del>
      <w:del w:id="252" w:author="Rivard, Christine" w:date="2015-03-26T14:38:00Z">
        <w:r>
          <w:rPr>
            <w:spacing w:val="22"/>
            <w:w w:val="105"/>
          </w:rPr>
          <w:delText xml:space="preserve"> </w:delText>
        </w:r>
      </w:del>
      <w:del w:id="253" w:author="Rivard, Christine" w:date="2015-03-26T14:38:00Z">
        <w:r>
          <w:rPr>
            <w:spacing w:val="23"/>
            <w:w w:val="105"/>
          </w:rPr>
          <w:delText>folder</w:delText>
        </w:r>
      </w:del>
      <w:r>
        <w:rPr>
          <w:spacing w:val="23"/>
          <w:w w:val="105"/>
        </w:rPr>
        <w:commentReference w:id="10"/>
      </w:r>
      <w:del w:id="254" w:author="Rivard, Christine" w:date="2015-03-26T14:38:00Z">
        <w:r>
          <w:rPr/>
          <w:delText>.</w:delText>
        </w:r>
      </w:del>
      <w:del w:id="255" w:author="Rivard, Christine" w:date="2015-03-26T14:38:00Z">
        <w:r>
          <w:rPr>
            <w:spacing w:val="29"/>
            <w:w w:val="99"/>
          </w:rPr>
          <w:delText xml:space="preserve"> </w:delText>
        </w:r>
      </w:del>
      <w:del w:id="256" w:author="Rivard, Christine" w:date="2015-03-26T14:38:00Z">
        <w:r>
          <w:rPr/>
          <w:delText>These</w:delText>
        </w:r>
      </w:del>
      <w:del w:id="257" w:author="Rivard, Christine" w:date="2015-03-26T14:38:00Z">
        <w:r>
          <w:rPr>
            <w:spacing w:val="39"/>
          </w:rPr>
          <w:delText xml:space="preserve"> </w:delText>
        </w:r>
      </w:del>
      <w:del w:id="258" w:author="Rivard, Christine" w:date="2015-03-26T14:38:00Z">
        <w:r>
          <w:rPr/>
          <w:delText>measurements</w:delText>
        </w:r>
      </w:del>
      <w:del w:id="259" w:author="Rivard, Christine" w:date="2015-03-26T14:38:00Z">
        <w:r>
          <w:rPr>
            <w:spacing w:val="38"/>
          </w:rPr>
          <w:delText xml:space="preserve"> </w:delText>
        </w:r>
      </w:del>
      <w:del w:id="260" w:author="Rivard, Christine" w:date="2015-03-26T14:38:00Z">
        <w:r>
          <w:rPr/>
          <w:delText>are</w:delText>
        </w:r>
      </w:del>
      <w:del w:id="261" w:author="Rivard, Christine" w:date="2015-03-26T14:38:00Z">
        <w:r>
          <w:rPr>
            <w:spacing w:val="40"/>
          </w:rPr>
          <w:delText xml:space="preserve"> </w:delText>
        </w:r>
      </w:del>
      <w:del w:id="262" w:author="Rivard, Christine" w:date="2015-03-26T14:38:00Z">
        <w:r>
          <w:rPr/>
          <w:delText>plotted</w:delText>
        </w:r>
      </w:del>
      <w:del w:id="263" w:author="Rivard, Christine" w:date="2015-03-26T14:38:00Z">
        <w:r>
          <w:rPr>
            <w:spacing w:val="39"/>
          </w:rPr>
          <w:delText xml:space="preserve"> </w:delText>
        </w:r>
      </w:del>
      <w:del w:id="264" w:author="Rivard, Christine" w:date="2015-03-26T14:38:00Z">
        <w:r>
          <w:rPr/>
          <w:delText>on</w:delText>
        </w:r>
      </w:del>
      <w:del w:id="265" w:author="Rivard, Christine" w:date="2015-03-26T14:38:00Z">
        <w:r>
          <w:rPr>
            <w:spacing w:val="40"/>
          </w:rPr>
          <w:delText xml:space="preserve"> </w:delText>
        </w:r>
      </w:del>
      <w:del w:id="266" w:author="Rivard, Christine" w:date="2015-03-26T14:38:00Z">
        <w:r>
          <w:rPr/>
          <w:delText>the</w:delText>
        </w:r>
      </w:del>
      <w:del w:id="267" w:author="Rivard, Christine" w:date="2015-03-26T14:38:00Z">
        <w:r>
          <w:rPr>
            <w:spacing w:val="39"/>
          </w:rPr>
          <w:delText xml:space="preserve"> </w:delText>
        </w:r>
      </w:del>
      <w:del w:id="268" w:author="Rivard, Christine" w:date="2015-03-26T14:38:00Z">
        <w:r>
          <w:rPr>
            <w:spacing w:val="0"/>
          </w:rPr>
          <w:delText>hydrograph</w:delText>
        </w:r>
      </w:del>
      <w:del w:id="269" w:author="Rivard, Christine" w:date="2015-03-26T14:38:00Z">
        <w:r>
          <w:rPr>
            <w:spacing w:val="40"/>
          </w:rPr>
          <w:delText xml:space="preserve"> </w:delText>
        </w:r>
      </w:del>
      <w:del w:id="270" w:author="Rivard, Christine" w:date="2015-03-26T14:38:00Z">
        <w:r>
          <w:rPr/>
          <w:delText>and</w:delText>
        </w:r>
      </w:del>
      <w:del w:id="271" w:author="Rivard, Christine" w:date="2015-03-26T14:38:00Z">
        <w:r>
          <w:rPr>
            <w:spacing w:val="39"/>
          </w:rPr>
          <w:delText xml:space="preserve"> </w:delText>
        </w:r>
      </w:del>
      <w:r>
        <w:rPr>
          <w:spacing w:val="39"/>
        </w:rPr>
        <w:commentReference w:id="11"/>
      </w:r>
      <w:r>
        <w:rPr/>
        <w:t>can</w:t>
      </w:r>
      <w:r>
        <w:rPr>
          <w:spacing w:val="40"/>
        </w:rPr>
        <w:t xml:space="preserve"> </w:t>
      </w:r>
      <w:del w:id="272" w:author="Rivard, Christine" w:date="2015-03-26T14:39:00Z">
        <w:r>
          <w:rPr>
            <w:spacing w:val="40"/>
          </w:rPr>
          <w:delText>also</w:delText>
        </w:r>
      </w:del>
      <w:del w:id="273" w:author="Rivard, Christine" w:date="2015-03-26T14:39:00Z">
        <w:r>
          <w:rPr>
            <w:spacing w:val="39"/>
          </w:rPr>
          <w:delText xml:space="preserve"> </w:delText>
        </w:r>
      </w:del>
      <w:r>
        <w:rPr/>
        <w:t>be</w:t>
      </w:r>
      <w:r>
        <w:rPr>
          <w:spacing w:val="40"/>
        </w:rPr>
        <w:t xml:space="preserve"> </w:t>
      </w:r>
      <w:r>
        <w:rPr/>
        <w:t>used</w:t>
      </w:r>
      <w:r>
        <w:rPr>
          <w:spacing w:val="39"/>
        </w:rPr>
        <w:t xml:space="preserve"> </w:t>
      </w:r>
      <w:r>
        <w:rPr/>
        <w:t>to</w:t>
      </w:r>
      <w:r>
        <w:rPr>
          <w:spacing w:val="39"/>
        </w:rPr>
        <w:t xml:space="preserve"> </w:t>
      </w:r>
      <w:ins w:id="274" w:author="Rivard, Christine" w:date="2015-03-26T14:39:00Z">
        <w:r>
          <w:rPr>
            <w:spacing w:val="39"/>
          </w:rPr>
          <w:t xml:space="preserve">check and </w:t>
        </w:r>
      </w:ins>
      <w:r>
        <w:rPr/>
        <w:t>adjust</w:t>
      </w:r>
      <w:r>
        <w:rPr>
          <w:spacing w:val="40"/>
        </w:rPr>
        <w:t xml:space="preserve"> </w:t>
      </w:r>
      <w:r>
        <w:rPr/>
        <w:t>the</w:t>
      </w:r>
      <w:r>
        <w:rPr>
          <w:spacing w:val="39"/>
        </w:rPr>
        <w:t xml:space="preserve"> </w:t>
      </w:r>
      <w:r>
        <w:rPr/>
        <w:t>position</w:t>
      </w:r>
      <w:r>
        <w:rPr>
          <w:spacing w:val="40"/>
        </w:rPr>
        <w:t xml:space="preserve"> </w:t>
      </w:r>
      <w:r>
        <w:rPr/>
        <w:t>of</w:t>
      </w:r>
      <w:r>
        <w:rPr>
          <w:spacing w:val="29"/>
          <w:w w:val="93"/>
        </w:rPr>
        <w:t xml:space="preserve"> </w:t>
      </w:r>
      <w:r>
        <w:rPr/>
        <w:t>the</w:t>
      </w:r>
      <w:r>
        <w:rPr>
          <w:spacing w:val="35"/>
        </w:rPr>
        <w:t xml:space="preserve"> </w:t>
      </w:r>
      <w:r>
        <w:rPr/>
        <w:t>water-level</w:t>
      </w:r>
      <w:r>
        <w:rPr>
          <w:spacing w:val="37"/>
        </w:rPr>
        <w:t xml:space="preserve"> </w:t>
      </w:r>
      <w:r>
        <w:rPr/>
        <w:t>time-series</w:t>
      </w:r>
      <w:r>
        <w:rPr>
          <w:spacing w:val="36"/>
        </w:rPr>
        <w:t xml:space="preserve"> </w:t>
      </w:r>
      <w:ins w:id="275" w:author="Rivard, Christine" w:date="2015-03-26T14:40:00Z">
        <w:r>
          <w:rPr/>
          <w:t>o</w:t>
        </w:r>
      </w:ins>
      <w:del w:id="276" w:author="Rivard, Christine" w:date="2015-03-26T14:40:00Z">
        <w:r>
          <w:rPr/>
          <w:delText>i</w:delText>
        </w:r>
      </w:del>
      <w:r>
        <w:rPr/>
        <w:t>n</w:t>
      </w:r>
      <w:r>
        <w:rPr>
          <w:spacing w:val="37"/>
        </w:rPr>
        <w:t xml:space="preserve"> </w:t>
      </w:r>
      <w:r>
        <w:rPr/>
        <w:t>the</w:t>
      </w:r>
      <w:r>
        <w:rPr>
          <w:spacing w:val="36"/>
        </w:rPr>
        <w:t xml:space="preserve"> </w:t>
      </w:r>
      <w:r>
        <w:rPr/>
        <w:t>vertical</w:t>
      </w:r>
      <w:r>
        <w:rPr>
          <w:spacing w:val="35"/>
        </w:rPr>
        <w:t xml:space="preserve"> </w:t>
      </w:r>
      <w:r>
        <w:rPr/>
        <w:t>axis</w:t>
      </w:r>
      <w:r>
        <w:rPr>
          <w:spacing w:val="36"/>
        </w:rPr>
        <w:t xml:space="preserve"> </w:t>
      </w:r>
      <w:r>
        <w:rPr/>
        <w:t>when</w:t>
      </w:r>
      <w:r>
        <w:rPr>
          <w:spacing w:val="37"/>
        </w:rPr>
        <w:t xml:space="preserve"> </w:t>
      </w:r>
      <w:r>
        <w:rPr/>
        <w:t>the</w:t>
      </w:r>
      <w:r>
        <w:rPr>
          <w:spacing w:val="36"/>
        </w:rPr>
        <w:t xml:space="preserve"> </w:t>
      </w:r>
      <w:del w:id="277" w:author="Rivard, Christine" w:date="2015-03-26T14:32:00Z">
        <w:r>
          <w:rPr>
            <w:spacing w:val="36"/>
          </w:rPr>
          <w:delText xml:space="preserve">installation </w:delText>
        </w:r>
      </w:del>
      <w:r>
        <w:rPr/>
        <w:t>depth</w:t>
      </w:r>
      <w:r>
        <w:rPr>
          <w:spacing w:val="35"/>
        </w:rPr>
        <w:t xml:space="preserve"> </w:t>
      </w:r>
      <w:ins w:id="278" w:author="Rivard, Christine" w:date="2015-03-26T14:33:00Z">
        <w:r>
          <w:rPr>
            <w:spacing w:val="35"/>
          </w:rPr>
          <w:t xml:space="preserve">at which </w:t>
        </w:r>
      </w:ins>
      <w:del w:id="279" w:author="Rivard, Christine" w:date="2015-03-26T14:33:00Z">
        <w:r>
          <w:rPr>
            <w:spacing w:val="35"/>
          </w:rPr>
          <w:delText>of</w:delText>
        </w:r>
      </w:del>
      <w:r>
        <w:rPr>
          <w:spacing w:val="36"/>
        </w:rPr>
        <w:t xml:space="preserve"> </w:t>
      </w:r>
      <w:r>
        <w:rPr/>
        <w:t>the</w:t>
      </w:r>
      <w:r>
        <w:rPr>
          <w:spacing w:val="36"/>
        </w:rPr>
        <w:t xml:space="preserve"> </w:t>
      </w:r>
      <w:r>
        <w:rPr/>
        <w:t>pressure</w:t>
      </w:r>
      <w:r>
        <w:rPr>
          <w:spacing w:val="36"/>
        </w:rPr>
        <w:t xml:space="preserve"> </w:t>
      </w:r>
      <w:r>
        <w:rPr/>
        <w:t>probe</w:t>
      </w:r>
      <w:r>
        <w:rPr>
          <w:spacing w:val="35"/>
        </w:rPr>
        <w:t xml:space="preserve"> </w:t>
      </w:r>
      <w:ins w:id="280" w:author="Rivard, Christine" w:date="2015-03-26T14:33:00Z">
        <w:r>
          <w:rPr>
            <w:spacing w:val="35"/>
          </w:rPr>
          <w:t xml:space="preserve">was installed </w:t>
        </w:r>
      </w:ins>
      <w:ins w:id="281" w:author="Rivard, Christine" w:date="2015-03-26T14:40:00Z">
        <w:r>
          <w:rPr>
            <w:spacing w:val="35"/>
          </w:rPr>
          <w:t xml:space="preserve">in the well </w:t>
        </w:r>
      </w:ins>
      <w:r>
        <w:rPr/>
        <w:t>is</w:t>
      </w:r>
      <w:r>
        <w:rPr>
          <w:w w:val="97"/>
        </w:rPr>
        <w:t xml:space="preserve"> </w:t>
      </w:r>
      <w:r>
        <w:rPr/>
        <w:t>unknown.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before="11" w:after="0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</w:r>
    </w:p>
    <w:p>
      <w:pPr>
        <w:pStyle w:val="Normal"/>
        <w:spacing w:lineRule="atLeast" w:line="200"/>
        <w:ind w:left="2606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before="11" w:after="0"/>
        <w:rPr>
          <w:rFonts w:ascii="Times New Roman" w:hAnsi="Times New Roman" w:eastAsia="Times New Roman" w:cs="Times New Roman"/>
          <w:sz w:val="10"/>
          <w:szCs w:val="10"/>
        </w:rPr>
      </w:pPr>
      <w:r>
        <w:rPr>
          <w:rFonts w:eastAsia="Times New Roman" w:cs="Times New Roman" w:ascii="Times New Roman" w:hAnsi="Times New Roman"/>
          <w:sz w:val="10"/>
          <w:szCs w:val="10"/>
        </w:rPr>
      </w:r>
    </w:p>
    <w:p>
      <w:pPr>
        <w:sectPr>
          <w:footerReference w:type="default" r:id="rId4"/>
          <w:type w:val="nextPage"/>
          <w:pgSz w:w="12240" w:h="15840"/>
          <w:pgMar w:left="1020" w:right="980" w:header="0" w:top="1120" w:footer="515" w:bottom="70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spacing w:before="55" w:after="0"/>
        <w:ind w:left="2905" w:hanging="0"/>
        <w:rPr/>
      </w:pPr>
      <w:r>
        <w:rPr>
          <w:w w:val="105"/>
        </w:rPr>
        <w:t>Figure</w:t>
      </w:r>
      <w:r>
        <w:rPr>
          <w:spacing w:val="3"/>
          <w:w w:val="105"/>
        </w:rPr>
        <w:t xml:space="preserve"> </w:t>
      </w:r>
      <w:r>
        <w:rPr>
          <w:w w:val="105"/>
        </w:rPr>
        <w:t>2.2:</w:t>
      </w:r>
      <w:r>
        <w:rPr>
          <w:spacing w:val="25"/>
          <w:w w:val="105"/>
        </w:rPr>
        <w:t xml:space="preserve"> </w:t>
      </w:r>
      <w:r>
        <w:rPr>
          <w:w w:val="105"/>
        </w:rPr>
        <w:t>Project</w:t>
      </w:r>
      <w:r>
        <w:rPr>
          <w:spacing w:val="4"/>
          <w:w w:val="105"/>
        </w:rPr>
        <w:t xml:space="preserve"> </w:t>
      </w:r>
      <w:r>
        <w:rPr>
          <w:w w:val="105"/>
        </w:rPr>
        <w:t>folder</w:t>
      </w:r>
      <w:r>
        <w:rPr>
          <w:spacing w:val="3"/>
          <w:w w:val="105"/>
        </w:rPr>
        <w:t xml:space="preserve"> </w:t>
      </w:r>
      <w:r>
        <w:rPr>
          <w:w w:val="105"/>
        </w:rPr>
        <w:t>file</w:t>
      </w:r>
      <w:r>
        <w:rPr>
          <w:spacing w:val="3"/>
          <w:w w:val="105"/>
        </w:rPr>
        <w:t xml:space="preserve"> </w:t>
      </w:r>
      <w:r>
        <w:rPr>
          <w:w w:val="105"/>
        </w:rPr>
        <w:t>organization.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before="7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7" w:after="0"/>
        <w:rPr>
          <w:rFonts w:ascii="Times New Roman" w:hAnsi="Times New Roman" w:eastAsia="Times New Roman" w:cs="Times New Roman"/>
          <w:sz w:val="26"/>
          <w:szCs w:val="26"/>
        </w:rPr>
      </w:pPr>
      <w:bookmarkStart w:id="8" w:name="Gapless_weather_data_series_creation"/>
      <w:bookmarkStart w:id="9" w:name="_bookmark16"/>
      <w:bookmarkStart w:id="10" w:name="Gapless_weather_data_series_creation"/>
      <w:bookmarkStart w:id="11" w:name="_bookmark16"/>
      <w:bookmarkEnd w:id="10"/>
      <w:bookmarkEnd w:id="11"/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numPr>
          <w:ilvl w:val="0"/>
          <w:numId w:val="1"/>
        </w:numPr>
        <w:tabs>
          <w:tab w:val="left" w:pos="863" w:leader="none"/>
        </w:tabs>
        <w:spacing w:before="22" w:after="0"/>
        <w:ind w:hanging="19"/>
        <w:jc w:val="both"/>
        <w:rPr>
          <w:rFonts w:ascii="Georgia" w:hAnsi="Georgia" w:eastAsia="Georgia" w:cs="Georgia"/>
          <w:sz w:val="49"/>
          <w:szCs w:val="49"/>
        </w:rPr>
      </w:pPr>
      <w:bookmarkStart w:id="12" w:name="Water-level_time-series_preparation"/>
      <w:bookmarkStart w:id="13" w:name="_bookmark26"/>
      <w:bookmarkEnd w:id="12"/>
      <w:bookmarkEnd w:id="13"/>
      <w:r>
        <w:rPr>
          <w:rFonts w:ascii="Georgia" w:hAnsi="Georgia"/>
          <w:b/>
          <w:w w:val="95"/>
          <w:sz w:val="49"/>
        </w:rPr>
        <w:t>Water-level</w:t>
      </w:r>
      <w:r>
        <w:rPr>
          <w:rFonts w:ascii="Georgia" w:hAnsi="Georgia"/>
          <w:b/>
          <w:spacing w:val="11"/>
          <w:w w:val="95"/>
          <w:sz w:val="49"/>
        </w:rPr>
        <w:t xml:space="preserve"> </w:t>
      </w:r>
      <w:r>
        <w:rPr>
          <w:rFonts w:ascii="Georgia" w:hAnsi="Georgia"/>
          <w:b/>
          <w:w w:val="95"/>
          <w:sz w:val="49"/>
        </w:rPr>
        <w:t>time-series</w:t>
      </w:r>
      <w:r>
        <w:rPr>
          <w:rFonts w:ascii="Georgia" w:hAnsi="Georgia"/>
          <w:b/>
          <w:spacing w:val="9"/>
          <w:w w:val="95"/>
          <w:sz w:val="49"/>
        </w:rPr>
        <w:t xml:space="preserve"> </w:t>
      </w:r>
      <w:r>
        <w:rPr>
          <w:rFonts w:ascii="Georgia" w:hAnsi="Georgia"/>
          <w:b/>
          <w:w w:val="95"/>
          <w:sz w:val="49"/>
        </w:rPr>
        <w:t>preparation</w:t>
      </w:r>
    </w:p>
    <w:p>
      <w:pPr>
        <w:pStyle w:val="Normal"/>
        <w:spacing w:before="5" w:after="0"/>
        <w:rPr>
          <w:rFonts w:ascii="Georgia" w:hAnsi="Georgia" w:eastAsia="Georgia" w:cs="Georgia"/>
          <w:b/>
          <w:b/>
          <w:bCs/>
          <w:sz w:val="66"/>
          <w:szCs w:val="66"/>
        </w:rPr>
      </w:pPr>
      <w:r>
        <w:rPr>
          <w:rFonts w:eastAsia="Georgia" w:cs="Georgia" w:ascii="Georgia" w:hAnsi="Georgia"/>
          <w:b/>
          <w:bCs/>
          <w:sz w:val="66"/>
          <w:szCs w:val="66"/>
        </w:rPr>
      </w:r>
    </w:p>
    <w:p>
      <w:pPr>
        <w:pStyle w:val="TextBody"/>
        <w:spacing w:lineRule="auto" w:line="247"/>
        <w:ind w:left="133" w:right="107" w:hanging="9"/>
        <w:jc w:val="right"/>
        <w:rPr/>
      </w:pPr>
      <w:r>
        <w:rPr/>
        <w:t>The</w:t>
      </w:r>
      <w:r>
        <w:rPr>
          <w:spacing w:val="23"/>
        </w:rPr>
        <w:t xml:space="preserve"> </w:t>
      </w:r>
      <w:r>
        <w:rPr/>
        <w:t>process</w:t>
      </w:r>
      <w:r>
        <w:rPr>
          <w:spacing w:val="22"/>
        </w:rPr>
        <w:t xml:space="preserve"> </w:t>
      </w:r>
      <w:r>
        <w:rPr/>
        <w:t>of</w:t>
      </w:r>
      <w:r>
        <w:rPr>
          <w:spacing w:val="24"/>
        </w:rPr>
        <w:t xml:space="preserve"> </w:t>
      </w:r>
      <w:r>
        <w:rPr/>
        <w:t>validation,</w:t>
      </w:r>
      <w:r>
        <w:rPr>
          <w:spacing w:val="27"/>
        </w:rPr>
        <w:t xml:space="preserve"> </w:t>
      </w:r>
      <w:r>
        <w:rPr/>
        <w:t>correcting</w:t>
      </w:r>
      <w:r>
        <w:rPr>
          <w:spacing w:val="25"/>
        </w:rPr>
        <w:t xml:space="preserve"> </w:t>
      </w:r>
      <w:r>
        <w:rPr/>
        <w:t>and</w:t>
      </w:r>
      <w:r>
        <w:rPr>
          <w:spacing w:val="23"/>
        </w:rPr>
        <w:t xml:space="preserve"> </w:t>
      </w:r>
      <w:r>
        <w:rPr/>
        <w:t>updating</w:t>
      </w:r>
      <w:r>
        <w:rPr>
          <w:spacing w:val="24"/>
        </w:rPr>
        <w:t xml:space="preserve"> </w:t>
      </w:r>
      <w:r>
        <w:rPr/>
        <w:t>water-level</w:t>
      </w:r>
      <w:r>
        <w:rPr>
          <w:spacing w:val="25"/>
        </w:rPr>
        <w:t xml:space="preserve"> </w:t>
      </w:r>
      <w:r>
        <w:rPr/>
        <w:t>dataset</w:t>
      </w:r>
      <w:r>
        <w:rPr>
          <w:spacing w:val="22"/>
        </w:rPr>
        <w:t xml:space="preserve"> </w:t>
      </w:r>
      <w:r>
        <w:rPr/>
        <w:t>is</w:t>
      </w:r>
      <w:r>
        <w:rPr>
          <w:spacing w:val="24"/>
        </w:rPr>
        <w:t xml:space="preserve"> </w:t>
      </w:r>
      <w:r>
        <w:rPr/>
        <w:t>not</w:t>
      </w:r>
      <w:r>
        <w:rPr>
          <w:spacing w:val="23"/>
        </w:rPr>
        <w:t xml:space="preserve"> </w:t>
      </w:r>
      <w:r>
        <w:rPr/>
        <w:t>very</w:t>
      </w:r>
      <w:r>
        <w:rPr>
          <w:spacing w:val="24"/>
        </w:rPr>
        <w:t xml:space="preserve"> </w:t>
      </w:r>
      <w:r>
        <w:rPr/>
        <w:t>much</w:t>
      </w:r>
      <w:r>
        <w:rPr>
          <w:spacing w:val="23"/>
        </w:rPr>
        <w:t xml:space="preserve"> </w:t>
      </w:r>
      <w:r>
        <w:rPr/>
        <w:t>complicated,</w:t>
      </w:r>
      <w:r>
        <w:rPr>
          <w:w w:val="102"/>
        </w:rPr>
        <w:t xml:space="preserve"> </w:t>
      </w:r>
      <w:r>
        <w:rPr/>
        <w:t>but</w:t>
      </w:r>
      <w:r>
        <w:rPr>
          <w:spacing w:val="32"/>
        </w:rPr>
        <w:t xml:space="preserve"> </w:t>
      </w:r>
      <w:r>
        <w:rPr/>
        <w:t>can</w:t>
      </w:r>
      <w:r>
        <w:rPr>
          <w:spacing w:val="32"/>
        </w:rPr>
        <w:t xml:space="preserve"> </w:t>
      </w:r>
      <w:r>
        <w:rPr>
          <w:spacing w:val="0"/>
        </w:rPr>
        <w:t>represent</w:t>
      </w:r>
      <w:r>
        <w:rPr>
          <w:spacing w:val="32"/>
        </w:rPr>
        <w:t xml:space="preserve"> </w:t>
      </w:r>
      <w:r>
        <w:rPr/>
        <w:t>a</w:t>
      </w:r>
      <w:r>
        <w:rPr>
          <w:spacing w:val="33"/>
        </w:rPr>
        <w:t xml:space="preserve"> </w:t>
      </w:r>
      <w:r>
        <w:rPr/>
        <w:t>fastitious</w:t>
      </w:r>
      <w:r>
        <w:rPr>
          <w:spacing w:val="33"/>
        </w:rPr>
        <w:t xml:space="preserve"> </w:t>
      </w:r>
      <w:r>
        <w:rPr/>
        <w:t>task,</w:t>
      </w:r>
      <w:r>
        <w:rPr>
          <w:spacing w:val="33"/>
        </w:rPr>
        <w:t xml:space="preserve"> </w:t>
      </w:r>
      <w:r>
        <w:rPr/>
        <w:t>especially</w:t>
      </w:r>
      <w:r>
        <w:rPr>
          <w:spacing w:val="33"/>
        </w:rPr>
        <w:t xml:space="preserve"> </w:t>
      </w:r>
      <w:r>
        <w:rPr/>
        <w:t>if</w:t>
      </w:r>
      <w:r>
        <w:rPr>
          <w:spacing w:val="31"/>
        </w:rPr>
        <w:t xml:space="preserve"> </w:t>
      </w:r>
      <w:r>
        <w:rPr/>
        <w:t>there</w:t>
      </w:r>
      <w:r>
        <w:rPr>
          <w:spacing w:val="33"/>
        </w:rPr>
        <w:t xml:space="preserve"> </w:t>
      </w:r>
      <w:r>
        <w:rPr/>
        <w:t>is</w:t>
      </w:r>
      <w:r>
        <w:rPr>
          <w:spacing w:val="32"/>
        </w:rPr>
        <w:t xml:space="preserve"> </w:t>
      </w:r>
      <w:r>
        <w:rPr/>
        <w:t>multiple</w:t>
      </w:r>
      <w:r>
        <w:rPr>
          <w:spacing w:val="32"/>
        </w:rPr>
        <w:t xml:space="preserve"> </w:t>
      </w:r>
      <w:r>
        <w:rPr/>
        <w:t>well</w:t>
      </w:r>
      <w:r>
        <w:rPr>
          <w:spacing w:val="33"/>
        </w:rPr>
        <w:t xml:space="preserve"> </w:t>
      </w:r>
      <w:r>
        <w:rPr/>
        <w:t>installed</w:t>
      </w:r>
      <w:r>
        <w:rPr>
          <w:spacing w:val="31"/>
        </w:rPr>
        <w:t xml:space="preserve"> </w:t>
      </w:r>
      <w:r>
        <w:rPr/>
        <w:t>in</w:t>
      </w:r>
      <w:r>
        <w:rPr>
          <w:spacing w:val="32"/>
        </w:rPr>
        <w:t xml:space="preserve"> </w:t>
      </w:r>
      <w:r>
        <w:rPr/>
        <w:t>the</w:t>
      </w:r>
      <w:r>
        <w:rPr>
          <w:spacing w:val="32"/>
        </w:rPr>
        <w:t xml:space="preserve"> </w:t>
      </w:r>
      <w:r>
        <w:rPr/>
        <w:t>area</w:t>
      </w:r>
      <w:r>
        <w:rPr>
          <w:spacing w:val="33"/>
        </w:rPr>
        <w:t xml:space="preserve"> </w:t>
      </w:r>
      <w:r>
        <w:rPr/>
        <w:t>of</w:t>
      </w:r>
      <w:r>
        <w:rPr>
          <w:spacing w:val="32"/>
        </w:rPr>
        <w:t xml:space="preserve"> </w:t>
      </w:r>
      <w:r>
        <w:rPr/>
        <w:t>study.</w:t>
      </w:r>
    </w:p>
    <w:p>
      <w:pPr>
        <w:pStyle w:val="TextBody"/>
        <w:spacing w:lineRule="auto" w:line="247"/>
        <w:ind w:left="133" w:right="146" w:firstLine="351"/>
        <w:jc w:val="both"/>
        <w:rPr/>
      </w:pPr>
      <w:r>
        <w:rPr>
          <w:w w:val="105"/>
        </w:rPr>
        <w:t>WHAT</w:t>
      </w:r>
      <w:r>
        <w:rPr>
          <w:spacing w:val="0"/>
          <w:w w:val="105"/>
        </w:rPr>
        <w:t xml:space="preserve"> </w:t>
      </w:r>
      <w:r>
        <w:rPr>
          <w:w w:val="105"/>
        </w:rPr>
        <w:t>try</w:t>
      </w:r>
      <w:r>
        <w:rPr>
          <w:spacing w:val="0"/>
          <w:w w:val="105"/>
        </w:rPr>
        <w:t xml:space="preserve"> </w:t>
      </w:r>
      <w:r>
        <w:rPr>
          <w:w w:val="105"/>
        </w:rPr>
        <w:t>to</w:t>
      </w:r>
      <w:r>
        <w:rPr>
          <w:spacing w:val="0"/>
          <w:w w:val="105"/>
        </w:rPr>
        <w:t xml:space="preserve"> </w:t>
      </w:r>
      <w:r>
        <w:rPr>
          <w:w w:val="105"/>
        </w:rPr>
        <w:t>alleviate this</w:t>
      </w:r>
      <w:r>
        <w:rPr>
          <w:spacing w:val="0"/>
          <w:w w:val="105"/>
        </w:rPr>
        <w:t xml:space="preserve"> </w:t>
      </w:r>
      <w:r>
        <w:rPr>
          <w:w w:val="105"/>
        </w:rPr>
        <w:t>process</w:t>
      </w:r>
      <w:r>
        <w:rPr>
          <w:spacing w:val="0"/>
          <w:w w:val="105"/>
        </w:rPr>
        <w:t xml:space="preserve"> </w:t>
      </w:r>
      <w:r>
        <w:rPr>
          <w:w w:val="105"/>
        </w:rPr>
        <w:t>by providing</w:t>
      </w:r>
      <w:r>
        <w:rPr>
          <w:spacing w:val="0"/>
          <w:w w:val="105"/>
        </w:rPr>
        <w:t xml:space="preserve"> </w:t>
      </w:r>
      <w:r>
        <w:rPr>
          <w:w w:val="105"/>
        </w:rPr>
        <w:t>tools</w:t>
      </w:r>
      <w:r>
        <w:rPr>
          <w:spacing w:val="0"/>
          <w:w w:val="105"/>
        </w:rPr>
        <w:t xml:space="preserve"> </w:t>
      </w:r>
      <w:r>
        <w:rPr>
          <w:w w:val="105"/>
        </w:rPr>
        <w:t>to</w:t>
      </w:r>
      <w:r>
        <w:rPr>
          <w:spacing w:val="0"/>
          <w:w w:val="105"/>
        </w:rPr>
        <w:t xml:space="preserve"> </w:t>
      </w:r>
      <w:r>
        <w:rPr>
          <w:w w:val="105"/>
        </w:rPr>
        <w:t>easily</w:t>
      </w:r>
      <w:r>
        <w:rPr>
          <w:spacing w:val="0"/>
          <w:w w:val="105"/>
        </w:rPr>
        <w:t xml:space="preserve"> </w:t>
      </w:r>
      <w:r>
        <w:rPr>
          <w:w w:val="105"/>
        </w:rPr>
        <w:t>explore,</w:t>
      </w:r>
      <w:r>
        <w:rPr>
          <w:spacing w:val="1"/>
          <w:w w:val="105"/>
        </w:rPr>
        <w:t xml:space="preserve"> </w:t>
      </w:r>
      <w:r>
        <w:rPr>
          <w:w w:val="105"/>
        </w:rPr>
        <w:t>manipulate</w:t>
      </w:r>
      <w:r>
        <w:rPr>
          <w:spacing w:val="0"/>
          <w:w w:val="105"/>
        </w:rPr>
        <w:t xml:space="preserve"> and</w:t>
      </w:r>
      <w:r>
        <w:rPr>
          <w:w w:val="105"/>
        </w:rPr>
        <w:t xml:space="preserve"> correct</w:t>
      </w:r>
      <w:r>
        <w:rPr>
          <w:spacing w:val="22"/>
          <w:w w:val="103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data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convivial</w:t>
      </w:r>
      <w:r>
        <w:rPr>
          <w:spacing w:val="15"/>
          <w:w w:val="105"/>
        </w:rPr>
        <w:t xml:space="preserve"> </w:t>
      </w:r>
      <w:r>
        <w:rPr>
          <w:spacing w:val="0"/>
          <w:w w:val="105"/>
        </w:rPr>
        <w:t>dynamical</w:t>
      </w:r>
      <w:r>
        <w:rPr>
          <w:spacing w:val="15"/>
          <w:w w:val="105"/>
        </w:rPr>
        <w:t xml:space="preserve"> </w:t>
      </w:r>
      <w:r>
        <w:rPr>
          <w:w w:val="105"/>
        </w:rPr>
        <w:t>graphical</w:t>
      </w:r>
      <w:r>
        <w:rPr>
          <w:spacing w:val="14"/>
          <w:w w:val="105"/>
        </w:rPr>
        <w:t xml:space="preserve"> </w:t>
      </w:r>
      <w:r>
        <w:rPr>
          <w:w w:val="105"/>
        </w:rPr>
        <w:t>environment.</w:t>
      </w:r>
    </w:p>
    <w:p>
      <w:pPr>
        <w:pStyle w:val="TextBody"/>
        <w:spacing w:lineRule="auto" w:line="247"/>
        <w:ind w:left="133" w:right="151" w:firstLine="351"/>
        <w:jc w:val="both"/>
        <w:rPr/>
      </w:pPr>
      <w:r>
        <w:rPr/>
        <w:t>WHAT</w:t>
      </w:r>
      <w:r>
        <w:rPr>
          <w:spacing w:val="28"/>
        </w:rPr>
        <w:t xml:space="preserve"> </w:t>
      </w:r>
      <w:r>
        <w:rPr/>
        <w:t>provides</w:t>
      </w:r>
      <w:r>
        <w:rPr>
          <w:spacing w:val="26"/>
        </w:rPr>
        <w:t xml:space="preserve"> </w:t>
      </w:r>
      <w:r>
        <w:rPr/>
        <w:t>a</w:t>
      </w:r>
      <w:r>
        <w:rPr>
          <w:spacing w:val="28"/>
        </w:rPr>
        <w:t xml:space="preserve"> </w:t>
      </w:r>
      <w:r>
        <w:rPr/>
        <w:t>dynamic</w:t>
      </w:r>
      <w:r>
        <w:rPr>
          <w:spacing w:val="28"/>
        </w:rPr>
        <w:t xml:space="preserve"> </w:t>
      </w:r>
      <w:r>
        <w:rPr/>
        <w:t>graphical</w:t>
      </w:r>
      <w:r>
        <w:rPr>
          <w:spacing w:val="28"/>
        </w:rPr>
        <w:t xml:space="preserve"> </w:t>
      </w:r>
      <w:r>
        <w:rPr/>
        <w:t>environment</w:t>
      </w:r>
      <w:r>
        <w:rPr>
          <w:spacing w:val="28"/>
        </w:rPr>
        <w:t xml:space="preserve"> </w:t>
      </w:r>
      <w:r>
        <w:rPr/>
        <w:t>to</w:t>
      </w:r>
      <w:r>
        <w:rPr>
          <w:spacing w:val="28"/>
        </w:rPr>
        <w:t xml:space="preserve"> </w:t>
      </w:r>
      <w:r>
        <w:rPr/>
        <w:t>explore,</w:t>
      </w:r>
      <w:r>
        <w:rPr>
          <w:spacing w:val="37"/>
        </w:rPr>
        <w:t xml:space="preserve"> </w:t>
      </w:r>
      <w:r>
        <w:rPr/>
        <w:t>validate</w:t>
      </w:r>
      <w:r>
        <w:rPr>
          <w:spacing w:val="28"/>
        </w:rPr>
        <w:t xml:space="preserve"> </w:t>
      </w:r>
      <w:r>
        <w:rPr/>
        <w:t>and</w:t>
      </w:r>
      <w:r>
        <w:rPr>
          <w:spacing w:val="28"/>
        </w:rPr>
        <w:t xml:space="preserve"> </w:t>
      </w:r>
      <w:r>
        <w:rPr/>
        <w:t>apply</w:t>
      </w:r>
      <w:r>
        <w:rPr>
          <w:spacing w:val="28"/>
        </w:rPr>
        <w:t xml:space="preserve"> </w:t>
      </w:r>
      <w:r>
        <w:rPr/>
        <w:t>various</w:t>
      </w:r>
      <w:r>
        <w:rPr>
          <w:spacing w:val="21"/>
          <w:w w:val="106"/>
        </w:rPr>
        <w:t xml:space="preserve"> </w:t>
      </w:r>
      <w:r>
        <w:rPr/>
        <w:t>corrections</w:t>
      </w:r>
      <w:r>
        <w:rPr>
          <w:spacing w:val="37"/>
        </w:rPr>
        <w:t xml:space="preserve"> </w:t>
      </w:r>
      <w:r>
        <w:rPr/>
        <w:t>to</w:t>
      </w:r>
      <w:r>
        <w:rPr>
          <w:spacing w:val="37"/>
        </w:rPr>
        <w:t xml:space="preserve"> </w:t>
      </w:r>
      <w:r>
        <w:rPr/>
        <w:t>water-level</w:t>
      </w:r>
      <w:r>
        <w:rPr>
          <w:spacing w:val="38"/>
        </w:rPr>
        <w:t xml:space="preserve"> </w:t>
      </w:r>
      <w:r>
        <w:rPr/>
        <w:t>time</w:t>
      </w:r>
      <w:r>
        <w:rPr>
          <w:spacing w:val="37"/>
        </w:rPr>
        <w:t xml:space="preserve"> </w:t>
      </w:r>
      <w:r>
        <w:rPr/>
        <w:t>series.</w:t>
      </w:r>
      <w:r>
        <w:rPr>
          <w:spacing w:val="10"/>
        </w:rPr>
        <w:t xml:space="preserve"> </w:t>
      </w:r>
      <w:r>
        <w:rPr/>
        <w:t>This</w:t>
      </w:r>
      <w:r>
        <w:rPr>
          <w:spacing w:val="37"/>
        </w:rPr>
        <w:t xml:space="preserve"> </w:t>
      </w:r>
      <w:r>
        <w:rPr/>
        <w:t>feature</w:t>
      </w:r>
      <w:r>
        <w:rPr>
          <w:spacing w:val="36"/>
        </w:rPr>
        <w:t xml:space="preserve"> </w:t>
      </w:r>
      <w:r>
        <w:rPr/>
        <w:t>is</w:t>
      </w:r>
      <w:r>
        <w:rPr>
          <w:spacing w:val="37"/>
        </w:rPr>
        <w:t xml:space="preserve"> </w:t>
      </w:r>
      <w:r>
        <w:rPr/>
        <w:t>available</w:t>
      </w:r>
      <w:r>
        <w:rPr>
          <w:spacing w:val="37"/>
        </w:rPr>
        <w:t xml:space="preserve"> </w:t>
      </w:r>
      <w:r>
        <w:rPr/>
        <w:t>in</w:t>
      </w:r>
      <w:r>
        <w:rPr>
          <w:spacing w:val="36"/>
        </w:rPr>
        <w:t xml:space="preserve"> </w:t>
      </w:r>
      <w:r>
        <w:rPr/>
        <w:t>the</w:t>
      </w:r>
      <w:r>
        <w:rPr>
          <w:spacing w:val="37"/>
        </w:rPr>
        <w:t xml:space="preserve"> </w:t>
      </w:r>
      <w:r>
        <w:rPr/>
        <w:t>mode</w:t>
      </w:r>
      <w:r>
        <w:rPr>
          <w:spacing w:val="37"/>
        </w:rPr>
        <w:t xml:space="preserve"> </w:t>
      </w:r>
      <w:r>
        <w:rPr/>
        <w:t>‘‘computation’’</w:t>
      </w:r>
      <w:r>
        <w:rPr>
          <w:spacing w:val="35"/>
        </w:rPr>
        <w:t xml:space="preserve"> </w:t>
      </w:r>
      <w:r>
        <w:rPr/>
        <w:t>of</w:t>
      </w:r>
      <w:r>
        <w:rPr>
          <w:spacing w:val="37"/>
        </w:rPr>
        <w:t xml:space="preserve"> </w:t>
      </w:r>
      <w:r>
        <w:rPr/>
        <w:t>the</w:t>
      </w:r>
      <w:r>
        <w:rPr>
          <w:w w:val="110"/>
        </w:rPr>
        <w:t xml:space="preserve"> </w:t>
      </w:r>
      <w:r>
        <w:rPr/>
        <w:t>tab</w:t>
      </w:r>
      <w:r>
        <w:rPr>
          <w:spacing w:val="20"/>
        </w:rPr>
        <w:t xml:space="preserve"> </w:t>
      </w:r>
      <w:r>
        <w:rPr>
          <w:rFonts w:eastAsia="Arial" w:cs="Arial" w:ascii="Arial" w:hAnsi="Arial"/>
          <w:i/>
        </w:rPr>
        <w:t>Hydrograph</w:t>
      </w:r>
      <w:r>
        <w:rPr>
          <w:rFonts w:eastAsia="Arial" w:cs="Arial" w:ascii="Arial" w:hAnsi="Arial"/>
          <w:i/>
          <w:spacing w:val="30"/>
        </w:rPr>
        <w:t xml:space="preserve"> </w:t>
      </w:r>
      <w:r>
        <w:rPr/>
        <w:t>shown</w:t>
      </w:r>
      <w:r>
        <w:rPr>
          <w:spacing w:val="21"/>
        </w:rPr>
        <w:t xml:space="preserve"> </w:t>
      </w:r>
      <w:r>
        <w:rPr/>
        <w:t>in</w:t>
      </w:r>
      <w:r>
        <w:rPr>
          <w:spacing w:val="21"/>
        </w:rPr>
        <w:t xml:space="preserve"> </w:t>
      </w:r>
      <w:r>
        <w:rPr/>
        <w:t>Figure</w:t>
      </w:r>
      <w:r>
        <w:rPr>
          <w:spacing w:val="20"/>
        </w:rPr>
        <w:t xml:space="preserve"> </w:t>
      </w:r>
      <w:hyperlink w:anchor="_bookmark27">
        <w:r>
          <w:rPr>
            <w:rStyle w:val="InternetLink"/>
          </w:rPr>
          <w:t>4.1.</w:t>
        </w:r>
      </w:hyperlink>
    </w:p>
    <w:p>
      <w:pPr>
        <w:pStyle w:val="Normal"/>
        <w:spacing w:before="1" w:after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eastAsia="Times New Roman" w:cs="Times New Roman" w:ascii="Times New Roman" w:hAnsi="Times New Roman"/>
          <w:sz w:val="19"/>
          <w:szCs w:val="19"/>
        </w:rPr>
      </w:r>
    </w:p>
    <w:p>
      <w:pPr>
        <w:pStyle w:val="Normal"/>
        <w:spacing w:lineRule="atLeast" w:line="200"/>
        <w:ind w:left="1380" w:hanging="0"/>
        <w:rPr>
          <w:rFonts w:ascii="Times New Roman" w:hAnsi="Times New Roman" w:eastAsia="Times New Roman" w:cs="Times New Roman"/>
          <w:sz w:val="20"/>
          <w:szCs w:val="20"/>
        </w:rPr>
      </w:pPr>
      <w:r>
        <w:rPr/>
        <w:drawing>
          <wp:inline distT="0" distB="0" distL="0" distR="0">
            <wp:extent cx="4770120" cy="3131820"/>
            <wp:effectExtent l="0" t="0" r="0" b="0"/>
            <wp:docPr id="776" name="image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" name="image8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spacing w:before="156" w:after="0"/>
        <w:ind w:left="1993" w:hanging="0"/>
        <w:rPr/>
      </w:pPr>
      <w:bookmarkStart w:id="14" w:name="_bookmark27"/>
      <w:bookmarkEnd w:id="14"/>
      <w:r>
        <w:rPr/>
        <w:t>Figure</w:t>
      </w:r>
      <w:r>
        <w:rPr>
          <w:spacing w:val="33"/>
        </w:rPr>
        <w:t xml:space="preserve"> </w:t>
      </w:r>
      <w:r>
        <w:rPr/>
        <w:t xml:space="preserve">4.1: </w:t>
      </w:r>
      <w:r>
        <w:rPr>
          <w:spacing w:val="5"/>
        </w:rPr>
        <w:t xml:space="preserve"> </w:t>
      </w:r>
      <w:r>
        <w:rPr/>
        <w:t>Mode</w:t>
      </w:r>
      <w:r>
        <w:rPr>
          <w:spacing w:val="34"/>
        </w:rPr>
        <w:t xml:space="preserve"> </w:t>
      </w:r>
      <w:r>
        <w:rPr>
          <w:spacing w:val="0"/>
        </w:rPr>
        <w:t>‘‘Computation’’</w:t>
      </w:r>
      <w:r>
        <w:rPr>
          <w:spacing w:val="34"/>
        </w:rPr>
        <w:t xml:space="preserve"> </w:t>
      </w:r>
      <w:r>
        <w:rPr/>
        <w:t>of</w:t>
      </w:r>
      <w:r>
        <w:rPr>
          <w:spacing w:val="34"/>
        </w:rPr>
        <w:t xml:space="preserve"> </w:t>
      </w:r>
      <w:r>
        <w:rPr/>
        <w:t>the</w:t>
      </w:r>
      <w:r>
        <w:rPr>
          <w:spacing w:val="34"/>
        </w:rPr>
        <w:t xml:space="preserve"> </w:t>
      </w:r>
      <w:r>
        <w:rPr/>
        <w:t>Tab</w:t>
      </w:r>
      <w:r>
        <w:rPr>
          <w:spacing w:val="33"/>
        </w:rPr>
        <w:t xml:space="preserve"> </w:t>
      </w:r>
      <w:r>
        <w:rPr>
          <w:spacing w:val="0"/>
        </w:rPr>
        <w:t>‘‘Hydrograph’’.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left" w:pos="1017" w:leader="none"/>
        </w:tabs>
        <w:spacing w:before="149" w:after="0"/>
        <w:jc w:val="both"/>
        <w:rPr>
          <w:rFonts w:ascii="Georgia" w:hAnsi="Georgia" w:eastAsia="Georgia" w:cs="Georgia"/>
          <w:sz w:val="34"/>
          <w:szCs w:val="34"/>
        </w:rPr>
      </w:pPr>
      <w:bookmarkStart w:id="15" w:name="Water_Level_Format"/>
      <w:bookmarkStart w:id="16" w:name="_bookmark28"/>
      <w:bookmarkEnd w:id="15"/>
      <w:bookmarkEnd w:id="16"/>
      <w:r>
        <w:rPr>
          <w:rFonts w:ascii="Georgia" w:hAnsi="Georgia"/>
          <w:b/>
          <w:sz w:val="34"/>
        </w:rPr>
        <w:t>Water</w:t>
      </w:r>
      <w:r>
        <w:rPr>
          <w:rFonts w:ascii="Georgia" w:hAnsi="Georgia"/>
          <w:b/>
          <w:spacing w:val="0"/>
          <w:sz w:val="34"/>
        </w:rPr>
        <w:t xml:space="preserve"> </w:t>
      </w:r>
      <w:r>
        <w:rPr>
          <w:rFonts w:ascii="Georgia" w:hAnsi="Georgia"/>
          <w:b/>
          <w:sz w:val="34"/>
        </w:rPr>
        <w:t>Level</w:t>
      </w:r>
      <w:r>
        <w:rPr>
          <w:rFonts w:ascii="Georgia" w:hAnsi="Georgia"/>
          <w:b/>
          <w:spacing w:val="0"/>
          <w:sz w:val="34"/>
        </w:rPr>
        <w:t xml:space="preserve"> </w:t>
      </w:r>
      <w:r>
        <w:rPr>
          <w:rFonts w:ascii="Georgia" w:hAnsi="Georgia"/>
          <w:b/>
          <w:sz w:val="34"/>
        </w:rPr>
        <w:t>Format</w:t>
      </w:r>
    </w:p>
    <w:p>
      <w:pPr>
        <w:pStyle w:val="TextBody"/>
        <w:spacing w:lineRule="auto" w:line="247" w:before="227" w:after="0"/>
        <w:ind w:left="133" w:right="150" w:hanging="12"/>
        <w:jc w:val="both"/>
        <w:rPr/>
      </w:pPr>
      <w:r>
        <w:rPr>
          <w:w w:val="105"/>
        </w:rPr>
        <w:t>Water-level</w:t>
      </w:r>
      <w:r>
        <w:rPr>
          <w:spacing w:val="46"/>
          <w:w w:val="105"/>
        </w:rPr>
        <w:t xml:space="preserve"> </w:t>
      </w:r>
      <w:r>
        <w:rPr>
          <w:w w:val="105"/>
        </w:rPr>
        <w:t>data</w:t>
      </w:r>
      <w:r>
        <w:rPr>
          <w:spacing w:val="44"/>
          <w:w w:val="105"/>
        </w:rPr>
        <w:t xml:space="preserve"> </w:t>
      </w:r>
      <w:r>
        <w:rPr>
          <w:w w:val="105"/>
        </w:rPr>
        <w:t>files</w:t>
      </w:r>
      <w:r>
        <w:rPr>
          <w:spacing w:val="45"/>
          <w:w w:val="105"/>
        </w:rPr>
        <w:t xml:space="preserve"> </w:t>
      </w:r>
      <w:r>
        <w:rPr>
          <w:w w:val="105"/>
        </w:rPr>
        <w:t>can</w:t>
      </w:r>
      <w:r>
        <w:rPr>
          <w:spacing w:val="45"/>
          <w:w w:val="105"/>
        </w:rPr>
        <w:t xml:space="preserve"> </w:t>
      </w:r>
      <w:r>
        <w:rPr>
          <w:w w:val="105"/>
        </w:rPr>
        <w:t>be</w:t>
      </w:r>
      <w:r>
        <w:rPr>
          <w:spacing w:val="44"/>
          <w:w w:val="105"/>
        </w:rPr>
        <w:t xml:space="preserve"> </w:t>
      </w:r>
      <w:r>
        <w:rPr>
          <w:w w:val="105"/>
        </w:rPr>
        <w:t>imported</w:t>
      </w:r>
      <w:r>
        <w:rPr>
          <w:spacing w:val="43"/>
          <w:w w:val="105"/>
        </w:rPr>
        <w:t xml:space="preserve"> </w:t>
      </w:r>
      <w:r>
        <w:rPr>
          <w:w w:val="105"/>
        </w:rPr>
        <w:t>in</w:t>
      </w:r>
      <w:r>
        <w:rPr>
          <w:spacing w:val="44"/>
          <w:w w:val="105"/>
        </w:rPr>
        <w:t xml:space="preserve"> </w:t>
      </w:r>
      <w:r>
        <w:rPr>
          <w:w w:val="105"/>
        </w:rPr>
        <w:t>either</w:t>
      </w:r>
      <w:r>
        <w:rPr>
          <w:spacing w:val="45"/>
          <w:w w:val="105"/>
        </w:rPr>
        <w:t xml:space="preserve"> </w:t>
      </w:r>
      <w:r>
        <w:rPr>
          <w:w w:val="105"/>
        </w:rPr>
        <w:t>in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44"/>
          <w:w w:val="105"/>
        </w:rPr>
        <w:t xml:space="preserve"> </w:t>
      </w:r>
      <w:r>
        <w:rPr>
          <w:w w:val="105"/>
        </w:rPr>
        <w:t>Microsoft</w:t>
      </w:r>
      <w:r>
        <w:rPr>
          <w:spacing w:val="45"/>
          <w:w w:val="105"/>
        </w:rPr>
        <w:t xml:space="preserve"> </w:t>
      </w:r>
      <w:r>
        <w:rPr>
          <w:w w:val="105"/>
        </w:rPr>
        <w:t>Excel</w:t>
      </w:r>
      <w:r>
        <w:rPr>
          <w:spacing w:val="45"/>
          <w:w w:val="105"/>
        </w:rPr>
        <w:t xml:space="preserve"> </w:t>
      </w:r>
      <w:r>
        <w:rPr>
          <w:w w:val="105"/>
        </w:rPr>
        <w:t>2003</w:t>
      </w:r>
      <w:r>
        <w:rPr>
          <w:spacing w:val="44"/>
          <w:w w:val="105"/>
        </w:rPr>
        <w:t xml:space="preserve"> </w:t>
      </w:r>
      <w:r>
        <w:rPr>
          <w:w w:val="105"/>
        </w:rPr>
        <w:t>format</w:t>
      </w:r>
      <w:r>
        <w:rPr>
          <w:spacing w:val="45"/>
          <w:w w:val="105"/>
        </w:rPr>
        <w:t xml:space="preserve"> </w:t>
      </w:r>
      <w:r>
        <w:rPr>
          <w:w w:val="105"/>
        </w:rPr>
        <w:t>(.xls)</w:t>
      </w:r>
      <w:r>
        <w:rPr>
          <w:spacing w:val="44"/>
          <w:w w:val="105"/>
        </w:rPr>
        <w:t xml:space="preserve"> </w:t>
      </w:r>
      <w:r>
        <w:rPr>
          <w:w w:val="105"/>
        </w:rPr>
        <w:t>or</w:t>
      </w:r>
      <w:r>
        <w:rPr>
          <w:spacing w:val="45"/>
          <w:w w:val="105"/>
        </w:rPr>
        <w:t xml:space="preserve"> </w:t>
      </w:r>
      <w:r>
        <w:rPr>
          <w:w w:val="105"/>
        </w:rPr>
        <w:t>a</w:t>
      </w:r>
      <w:r>
        <w:rPr>
          <w:w w:val="111"/>
        </w:rPr>
        <w:t xml:space="preserve"> </w:t>
      </w:r>
      <w:r>
        <w:rPr>
          <w:w w:val="105"/>
        </w:rPr>
        <w:t>tab-separated</w:t>
      </w:r>
      <w:r>
        <w:rPr>
          <w:spacing w:val="0"/>
          <w:w w:val="105"/>
        </w:rPr>
        <w:t xml:space="preserve"> </w:t>
      </w:r>
      <w:r>
        <w:rPr>
          <w:w w:val="105"/>
        </w:rPr>
        <w:t>values</w:t>
      </w:r>
      <w:r>
        <w:rPr>
          <w:spacing w:val="0"/>
          <w:w w:val="105"/>
        </w:rPr>
        <w:t xml:space="preserve"> </w:t>
      </w:r>
      <w:r>
        <w:rPr>
          <w:w w:val="105"/>
        </w:rPr>
        <w:t>(TSV)</w:t>
      </w:r>
      <w:r>
        <w:rPr>
          <w:spacing w:val="0"/>
          <w:w w:val="105"/>
        </w:rPr>
        <w:t xml:space="preserve"> </w:t>
      </w:r>
      <w:r>
        <w:rPr>
          <w:w w:val="105"/>
        </w:rPr>
        <w:t>text</w:t>
      </w:r>
      <w:r>
        <w:rPr>
          <w:spacing w:val="0"/>
          <w:w w:val="105"/>
        </w:rPr>
        <w:t xml:space="preserve"> </w:t>
      </w:r>
      <w:r>
        <w:rPr>
          <w:w w:val="105"/>
        </w:rPr>
        <w:t>file</w:t>
      </w:r>
      <w:r>
        <w:rPr>
          <w:spacing w:val="0"/>
          <w:w w:val="105"/>
        </w:rPr>
        <w:t xml:space="preserve"> </w:t>
      </w:r>
      <w:r>
        <w:rPr>
          <w:w w:val="105"/>
        </w:rPr>
        <w:t>(‘‘.tsv’’).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0"/>
          <w:w w:val="105"/>
        </w:rPr>
        <w:t xml:space="preserve"> </w:t>
      </w:r>
      <w:r>
        <w:rPr>
          <w:w w:val="105"/>
        </w:rPr>
        <w:t>sample</w:t>
      </w:r>
      <w:r>
        <w:rPr>
          <w:spacing w:val="0"/>
          <w:w w:val="105"/>
        </w:rPr>
        <w:t xml:space="preserve"> </w:t>
      </w:r>
      <w:r>
        <w:rPr>
          <w:w w:val="105"/>
        </w:rPr>
        <w:t>of</w:t>
      </w:r>
      <w:r>
        <w:rPr>
          <w:spacing w:val="0"/>
          <w:w w:val="105"/>
        </w:rPr>
        <w:t xml:space="preserve"> </w:t>
      </w:r>
      <w:r>
        <w:rPr>
          <w:w w:val="105"/>
        </w:rPr>
        <w:t>a</w:t>
      </w:r>
      <w:r>
        <w:rPr>
          <w:spacing w:val="0"/>
          <w:w w:val="105"/>
        </w:rPr>
        <w:t xml:space="preserve"> </w:t>
      </w:r>
      <w:r>
        <w:rPr>
          <w:w w:val="105"/>
        </w:rPr>
        <w:t>water-level</w:t>
      </w:r>
      <w:r>
        <w:rPr>
          <w:spacing w:val="0"/>
          <w:w w:val="105"/>
        </w:rPr>
        <w:t xml:space="preserve"> </w:t>
      </w:r>
      <w:r>
        <w:rPr>
          <w:w w:val="105"/>
        </w:rPr>
        <w:t>data</w:t>
      </w:r>
      <w:r>
        <w:rPr>
          <w:spacing w:val="0"/>
          <w:w w:val="105"/>
        </w:rPr>
        <w:t xml:space="preserve"> </w:t>
      </w:r>
      <w:r>
        <w:rPr>
          <w:w w:val="105"/>
        </w:rPr>
        <w:t>file</w:t>
      </w:r>
      <w:r>
        <w:rPr>
          <w:spacing w:val="0"/>
          <w:w w:val="105"/>
        </w:rPr>
        <w:t xml:space="preserve"> </w:t>
      </w:r>
      <w:r>
        <w:rPr>
          <w:w w:val="105"/>
        </w:rPr>
        <w:t>is</w:t>
      </w:r>
      <w:r>
        <w:rPr>
          <w:spacing w:val="0"/>
          <w:w w:val="105"/>
        </w:rPr>
        <w:t xml:space="preserve"> provided </w:t>
      </w:r>
      <w:r>
        <w:rPr>
          <w:w w:val="105"/>
        </w:rPr>
        <w:t>in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8"/>
        </w:rPr>
        <w:t xml:space="preserve"> </w:t>
      </w:r>
      <w:r>
        <w:rPr>
          <w:w w:val="105"/>
        </w:rPr>
        <w:t>example</w:t>
      </w:r>
      <w:r>
        <w:rPr>
          <w:spacing w:val="24"/>
          <w:w w:val="105"/>
        </w:rPr>
        <w:t xml:space="preserve"> </w:t>
      </w:r>
      <w:r>
        <w:rPr>
          <w:w w:val="105"/>
        </w:rPr>
        <w:t>that</w:t>
      </w:r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spacing w:val="0"/>
          <w:w w:val="105"/>
        </w:rPr>
        <w:t>distributed</w:t>
      </w:r>
      <w:r>
        <w:rPr>
          <w:spacing w:val="25"/>
          <w:w w:val="105"/>
        </w:rPr>
        <w:t xml:space="preserve"> </w:t>
      </w:r>
      <w:r>
        <w:rPr>
          <w:w w:val="105"/>
        </w:rPr>
        <w:t>with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software.</w:t>
      </w:r>
      <w:r>
        <w:rPr>
          <w:spacing w:val="53"/>
          <w:w w:val="105"/>
        </w:rPr>
        <w:t xml:space="preserve"> </w:t>
      </w: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MS</w:t>
      </w:r>
      <w:r>
        <w:rPr>
          <w:spacing w:val="24"/>
          <w:w w:val="105"/>
        </w:rPr>
        <w:t xml:space="preserve"> </w:t>
      </w:r>
      <w:r>
        <w:rPr>
          <w:w w:val="105"/>
        </w:rPr>
        <w:t>Excell</w:t>
      </w:r>
      <w:r>
        <w:rPr>
          <w:spacing w:val="25"/>
          <w:w w:val="105"/>
        </w:rPr>
        <w:t xml:space="preserve"> </w:t>
      </w:r>
      <w:r>
        <w:rPr>
          <w:w w:val="105"/>
        </w:rPr>
        <w:t>format,</w:t>
      </w:r>
      <w:r>
        <w:rPr>
          <w:spacing w:val="24"/>
          <w:w w:val="105"/>
        </w:rPr>
        <w:t xml:space="preserve"> </w:t>
      </w:r>
      <w:r>
        <w:rPr>
          <w:w w:val="105"/>
        </w:rPr>
        <w:t>data</w:t>
      </w:r>
      <w:r>
        <w:rPr>
          <w:spacing w:val="24"/>
          <w:w w:val="105"/>
        </w:rPr>
        <w:t xml:space="preserve"> </w:t>
      </w:r>
      <w:r>
        <w:rPr>
          <w:w w:val="105"/>
        </w:rPr>
        <w:t>must</w:t>
      </w:r>
      <w:r>
        <w:rPr>
          <w:spacing w:val="23"/>
          <w:w w:val="105"/>
        </w:rPr>
        <w:t xml:space="preserve"> </w:t>
      </w:r>
      <w:r>
        <w:rPr>
          <w:w w:val="105"/>
        </w:rPr>
        <w:t>be</w:t>
      </w:r>
      <w:r>
        <w:rPr>
          <w:spacing w:val="25"/>
          <w:w w:val="105"/>
        </w:rPr>
        <w:t xml:space="preserve"> </w:t>
      </w:r>
      <w:r>
        <w:rPr>
          <w:w w:val="105"/>
        </w:rPr>
        <w:t>saved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first</w:t>
      </w:r>
      <w:r>
        <w:rPr>
          <w:spacing w:val="9"/>
          <w:w w:val="105"/>
        </w:rPr>
        <w:t xml:space="preserve"> </w:t>
      </w:r>
      <w:r>
        <w:rPr>
          <w:w w:val="105"/>
        </w:rPr>
        <w:t>page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spacing w:val="0"/>
          <w:w w:val="105"/>
        </w:rPr>
        <w:t>workbook,</w:t>
      </w:r>
      <w:r>
        <w:rPr>
          <w:spacing w:val="9"/>
          <w:w w:val="105"/>
        </w:rPr>
        <w:t xml:space="preserve"> </w:t>
      </w:r>
      <w:r>
        <w:rPr>
          <w:w w:val="105"/>
        </w:rPr>
        <w:t>all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spacing w:val="0"/>
          <w:w w:val="105"/>
        </w:rPr>
        <w:t>additional</w:t>
      </w:r>
      <w:r>
        <w:rPr>
          <w:spacing w:val="10"/>
          <w:w w:val="105"/>
        </w:rPr>
        <w:t xml:space="preserve"> </w:t>
      </w:r>
      <w:r>
        <w:rPr>
          <w:w w:val="105"/>
        </w:rPr>
        <w:t>pages</w:t>
      </w:r>
      <w:r>
        <w:rPr>
          <w:spacing w:val="8"/>
          <w:w w:val="105"/>
        </w:rPr>
        <w:t xml:space="preserve"> </w:t>
      </w:r>
      <w:r>
        <w:rPr>
          <w:w w:val="105"/>
        </w:rPr>
        <w:t>won’t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read</w:t>
      </w:r>
      <w:r>
        <w:rPr>
          <w:spacing w:val="9"/>
          <w:w w:val="105"/>
        </w:rPr>
        <w:t xml:space="preserve"> </w:t>
      </w:r>
      <w:r>
        <w:rPr>
          <w:w w:val="105"/>
        </w:rPr>
        <w:t>by</w:t>
      </w:r>
      <w:r>
        <w:rPr>
          <w:spacing w:val="10"/>
          <w:w w:val="105"/>
        </w:rPr>
        <w:t xml:space="preserve"> </w:t>
      </w:r>
      <w:r>
        <w:rPr>
          <w:w w:val="105"/>
        </w:rPr>
        <w:t>WHAT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performance</w:t>
      </w:r>
      <w:r>
        <w:rPr>
          <w:spacing w:val="34"/>
          <w:w w:val="103"/>
        </w:rPr>
        <w:t xml:space="preserve"> </w:t>
      </w:r>
      <w:r>
        <w:rPr>
          <w:w w:val="105"/>
        </w:rPr>
        <w:t>purposes.</w:t>
      </w:r>
    </w:p>
    <w:p>
      <w:pPr>
        <w:sectPr>
          <w:footerReference w:type="default" r:id="rId6"/>
          <w:type w:val="nextPage"/>
          <w:pgSz w:w="12240" w:h="15840"/>
          <w:pgMar w:left="1000" w:right="980" w:header="0" w:top="1500" w:footer="515" w:bottom="70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spacing w:lineRule="auto" w:line="247"/>
        <w:ind w:left="133" w:right="147" w:firstLine="351"/>
        <w:jc w:val="both"/>
        <w:rPr/>
      </w:pP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water-levels</w:t>
      </w:r>
      <w:r>
        <w:rPr>
          <w:spacing w:val="26"/>
          <w:w w:val="105"/>
        </w:rPr>
        <w:t xml:space="preserve"> </w:t>
      </w:r>
      <w:r>
        <w:rPr>
          <w:w w:val="105"/>
        </w:rPr>
        <w:t>must</w:t>
      </w:r>
      <w:r>
        <w:rPr>
          <w:spacing w:val="22"/>
          <w:w w:val="105"/>
        </w:rPr>
        <w:t xml:space="preserve"> </w:t>
      </w:r>
      <w:r>
        <w:rPr>
          <w:w w:val="105"/>
        </w:rPr>
        <w:t>be</w:t>
      </w:r>
      <w:r>
        <w:rPr>
          <w:spacing w:val="24"/>
          <w:w w:val="105"/>
        </w:rPr>
        <w:t xml:space="preserve"> </w:t>
      </w:r>
      <w:r>
        <w:rPr>
          <w:w w:val="105"/>
        </w:rPr>
        <w:t>entered</w:t>
      </w:r>
      <w:r>
        <w:rPr>
          <w:spacing w:val="24"/>
          <w:w w:val="105"/>
        </w:rPr>
        <w:t xml:space="preserve"> </w:t>
      </w:r>
      <w:r>
        <w:rPr>
          <w:w w:val="105"/>
        </w:rPr>
        <w:t>as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height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water</w:t>
      </w:r>
      <w:r>
        <w:rPr>
          <w:spacing w:val="24"/>
          <w:w w:val="105"/>
        </w:rPr>
        <w:t xml:space="preserve"> </w:t>
      </w:r>
      <w:r>
        <w:rPr>
          <w:spacing w:val="0"/>
          <w:w w:val="105"/>
        </w:rPr>
        <w:t>column</w:t>
      </w:r>
      <w:r>
        <w:rPr>
          <w:spacing w:val="24"/>
          <w:w w:val="105"/>
        </w:rPr>
        <w:t xml:space="preserve"> </w:t>
      </w:r>
      <w:r>
        <w:rPr>
          <w:w w:val="105"/>
        </w:rPr>
        <w:t>above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instrument</w:t>
      </w:r>
      <w:r>
        <w:rPr>
          <w:spacing w:val="23"/>
          <w:w w:val="105"/>
        </w:rPr>
        <w:t xml:space="preserve"> </w:t>
      </w:r>
      <w:r>
        <w:rPr>
          <w:w w:val="105"/>
        </w:rPr>
        <w:t>or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submergence</w:t>
      </w:r>
      <w:r>
        <w:rPr>
          <w:spacing w:val="0"/>
          <w:w w:val="105"/>
        </w:rPr>
        <w:t xml:space="preserve"> depth.</w:t>
      </w:r>
      <w:r>
        <w:rPr>
          <w:spacing w:val="20"/>
          <w:w w:val="105"/>
        </w:rPr>
        <w:t xml:space="preserve"> </w:t>
      </w:r>
      <w:r>
        <w:rPr>
          <w:w w:val="105"/>
        </w:rPr>
        <w:t>This</w:t>
      </w:r>
      <w:r>
        <w:rPr>
          <w:spacing w:val="0"/>
          <w:w w:val="105"/>
        </w:rPr>
        <w:t xml:space="preserve"> </w:t>
      </w:r>
      <w:r>
        <w:rPr>
          <w:w w:val="105"/>
        </w:rPr>
        <w:t>is</w:t>
      </w:r>
      <w:r>
        <w:rPr>
          <w:spacing w:val="0"/>
          <w:w w:val="105"/>
        </w:rPr>
        <w:t xml:space="preserve"> </w:t>
      </w:r>
      <w:r>
        <w:rPr>
          <w:w w:val="105"/>
        </w:rPr>
        <w:t>generally</w:t>
      </w:r>
      <w:r>
        <w:rPr>
          <w:spacing w:val="0"/>
          <w:w w:val="105"/>
        </w:rPr>
        <w:t xml:space="preserve"> </w:t>
      </w:r>
      <w:r>
        <w:rPr>
          <w:w w:val="105"/>
        </w:rPr>
        <w:t>directly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ouput</w:t>
      </w:r>
      <w:r>
        <w:rPr>
          <w:spacing w:val="0"/>
          <w:w w:val="105"/>
        </w:rPr>
        <w:t xml:space="preserve"> </w:t>
      </w:r>
      <w:r>
        <w:rPr>
          <w:w w:val="105"/>
        </w:rPr>
        <w:t>data</w:t>
      </w:r>
      <w:r>
        <w:rPr>
          <w:spacing w:val="0"/>
          <w:w w:val="105"/>
        </w:rPr>
        <w:t xml:space="preserve"> </w:t>
      </w:r>
      <w:r>
        <w:rPr>
          <w:w w:val="105"/>
        </w:rPr>
        <w:t>of</w:t>
      </w:r>
      <w:r>
        <w:rPr>
          <w:spacing w:val="0"/>
          <w:w w:val="105"/>
        </w:rPr>
        <w:t xml:space="preserve"> </w:t>
      </w:r>
      <w:r>
        <w:rPr>
          <w:w w:val="105"/>
        </w:rPr>
        <w:t>vented</w:t>
      </w:r>
      <w:r>
        <w:rPr>
          <w:spacing w:val="0"/>
          <w:w w:val="105"/>
        </w:rPr>
        <w:t xml:space="preserve"> </w:t>
      </w:r>
      <w:r>
        <w:rPr>
          <w:w w:val="105"/>
        </w:rPr>
        <w:t>water-level</w:t>
      </w:r>
      <w:r>
        <w:rPr>
          <w:spacing w:val="0"/>
          <w:w w:val="105"/>
        </w:rPr>
        <w:t xml:space="preserve"> </w:t>
      </w:r>
      <w:r>
        <w:rPr>
          <w:w w:val="105"/>
        </w:rPr>
        <w:t>data</w:t>
      </w:r>
      <w:r>
        <w:rPr>
          <w:spacing w:val="0"/>
          <w:w w:val="105"/>
        </w:rPr>
        <w:t xml:space="preserve"> </w:t>
      </w:r>
      <w:r>
        <w:rPr>
          <w:w w:val="105"/>
        </w:rPr>
        <w:t>loggers</w:t>
      </w:r>
    </w:p>
    <w:p>
      <w:pPr>
        <w:pStyle w:val="TextBody"/>
        <w:spacing w:lineRule="auto" w:line="247" w:before="29" w:after="0"/>
        <w:ind w:left="133" w:right="143" w:hanging="28"/>
        <w:jc w:val="both"/>
        <w:rPr/>
      </w:pPr>
      <w:r>
        <w:rPr>
          <w:w w:val="105"/>
        </w:rPr>
        <w:t>(gage</w:t>
      </w:r>
      <w:r>
        <w:rPr>
          <w:spacing w:val="16"/>
          <w:w w:val="105"/>
        </w:rPr>
        <w:t xml:space="preserve"> </w:t>
      </w:r>
      <w:r>
        <w:rPr>
          <w:w w:val="105"/>
        </w:rPr>
        <w:t>pressure</w:t>
      </w:r>
      <w:r>
        <w:rPr>
          <w:spacing w:val="17"/>
          <w:w w:val="105"/>
        </w:rPr>
        <w:t xml:space="preserve"> </w:t>
      </w:r>
      <w:r>
        <w:rPr>
          <w:spacing w:val="0"/>
          <w:w w:val="105"/>
        </w:rPr>
        <w:t>transducers).</w:t>
      </w:r>
      <w:r>
        <w:rPr>
          <w:spacing w:val="45"/>
          <w:w w:val="105"/>
        </w:rPr>
        <w:t xml:space="preserve"> </w:t>
      </w:r>
      <w:r>
        <w:rPr>
          <w:w w:val="105"/>
        </w:rPr>
        <w:t>However,</w:t>
      </w:r>
      <w:r>
        <w:rPr>
          <w:spacing w:val="18"/>
          <w:w w:val="105"/>
        </w:rPr>
        <w:t xml:space="preserve"> </w:t>
      </w:r>
      <w:r>
        <w:rPr>
          <w:w w:val="105"/>
        </w:rPr>
        <w:t>non-vented</w:t>
      </w:r>
      <w:r>
        <w:rPr>
          <w:spacing w:val="17"/>
          <w:w w:val="105"/>
        </w:rPr>
        <w:t xml:space="preserve"> </w:t>
      </w:r>
      <w:r>
        <w:rPr>
          <w:w w:val="105"/>
        </w:rPr>
        <w:t>devices</w:t>
      </w:r>
      <w:r>
        <w:rPr>
          <w:spacing w:val="16"/>
          <w:w w:val="105"/>
        </w:rPr>
        <w:t xml:space="preserve"> </w:t>
      </w:r>
      <w:r>
        <w:rPr>
          <w:w w:val="105"/>
        </w:rPr>
        <w:t>record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absolute</w:t>
      </w:r>
      <w:r>
        <w:rPr>
          <w:spacing w:val="17"/>
          <w:w w:val="105"/>
        </w:rPr>
        <w:t xml:space="preserve"> </w:t>
      </w:r>
      <w:r>
        <w:rPr>
          <w:w w:val="105"/>
        </w:rPr>
        <w:t>pressure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their</w:t>
      </w:r>
      <w:r>
        <w:rPr>
          <w:spacing w:val="24"/>
          <w:w w:val="110"/>
        </w:rPr>
        <w:t xml:space="preserve"> </w:t>
      </w:r>
      <w:r>
        <w:rPr>
          <w:w w:val="105"/>
        </w:rPr>
        <w:t>output</w:t>
      </w:r>
      <w:r>
        <w:rPr>
          <w:spacing w:val="0"/>
          <w:w w:val="105"/>
        </w:rPr>
        <w:t xml:space="preserve"> </w:t>
      </w:r>
      <w:r>
        <w:rPr>
          <w:w w:val="105"/>
        </w:rPr>
        <w:t>must</w:t>
      </w:r>
      <w:r>
        <w:rPr>
          <w:spacing w:val="0"/>
          <w:w w:val="105"/>
        </w:rPr>
        <w:t xml:space="preserve"> </w:t>
      </w:r>
      <w:r>
        <w:rPr>
          <w:w w:val="105"/>
        </w:rPr>
        <w:t>be</w:t>
      </w:r>
      <w:r>
        <w:rPr>
          <w:spacing w:val="0"/>
          <w:w w:val="105"/>
        </w:rPr>
        <w:t xml:space="preserve"> compensated </w:t>
      </w:r>
      <w:r>
        <w:rPr>
          <w:w w:val="105"/>
        </w:rPr>
        <w:t>for</w:t>
      </w:r>
      <w:r>
        <w:rPr>
          <w:spacing w:val="0"/>
          <w:w w:val="105"/>
        </w:rPr>
        <w:t xml:space="preserve"> </w:t>
      </w:r>
      <w:r>
        <w:rPr>
          <w:w w:val="105"/>
        </w:rPr>
        <w:t>barometric</w:t>
      </w:r>
      <w:r>
        <w:rPr>
          <w:spacing w:val="0"/>
          <w:w w:val="105"/>
        </w:rPr>
        <w:t xml:space="preserve"> </w:t>
      </w:r>
      <w:r>
        <w:rPr>
          <w:w w:val="105"/>
        </w:rPr>
        <w:t>pressure</w:t>
      </w:r>
      <w:r>
        <w:rPr>
          <w:spacing w:val="0"/>
          <w:w w:val="105"/>
        </w:rPr>
        <w:t xml:space="preserve"> </w:t>
      </w:r>
      <w:r>
        <w:rPr>
          <w:w w:val="105"/>
        </w:rPr>
        <w:t>in</w:t>
      </w:r>
      <w:r>
        <w:rPr>
          <w:spacing w:val="0"/>
          <w:w w:val="105"/>
        </w:rPr>
        <w:t xml:space="preserve"> </w:t>
      </w:r>
      <w:r>
        <w:rPr>
          <w:w w:val="105"/>
        </w:rPr>
        <w:t>order</w:t>
      </w:r>
      <w:r>
        <w:rPr>
          <w:spacing w:val="0"/>
          <w:w w:val="105"/>
        </w:rPr>
        <w:t xml:space="preserve"> </w:t>
      </w:r>
      <w:r>
        <w:rPr>
          <w:w w:val="105"/>
        </w:rPr>
        <w:t>to</w:t>
      </w:r>
      <w:r>
        <w:rPr>
          <w:spacing w:val="0"/>
          <w:w w:val="105"/>
        </w:rPr>
        <w:t xml:space="preserve"> </w:t>
      </w:r>
      <w:r>
        <w:rPr>
          <w:w w:val="105"/>
        </w:rPr>
        <w:t>obtain</w:t>
      </w:r>
      <w:r>
        <w:rPr>
          <w:spacing w:val="0"/>
          <w:w w:val="105"/>
        </w:rPr>
        <w:t xml:space="preserve"> </w:t>
      </w:r>
      <w:r>
        <w:rPr>
          <w:w w:val="105"/>
        </w:rPr>
        <w:t>a</w:t>
      </w:r>
      <w:r>
        <w:rPr>
          <w:spacing w:val="0"/>
          <w:w w:val="105"/>
        </w:rPr>
        <w:t xml:space="preserve"> </w:t>
      </w:r>
      <w:r>
        <w:rPr>
          <w:w w:val="105"/>
        </w:rPr>
        <w:t>measure</w:t>
      </w:r>
      <w:r>
        <w:rPr>
          <w:spacing w:val="0"/>
          <w:w w:val="105"/>
        </w:rPr>
        <w:t xml:space="preserve"> </w:t>
      </w:r>
      <w:r>
        <w:rPr>
          <w:w w:val="105"/>
        </w:rPr>
        <w:t>of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water</w:t>
      </w:r>
      <w:r>
        <w:rPr>
          <w:spacing w:val="0"/>
          <w:w w:val="105"/>
        </w:rPr>
        <w:t xml:space="preserve"> </w:t>
      </w:r>
      <w:r>
        <w:rPr>
          <w:w w:val="105"/>
        </w:rPr>
        <w:t>level</w:t>
      </w:r>
      <w:r>
        <w:rPr>
          <w:spacing w:val="20"/>
          <w:w w:val="96"/>
        </w:rPr>
        <w:t xml:space="preserve"> </w:t>
      </w:r>
      <w:r>
        <w:rPr>
          <w:w w:val="105"/>
        </w:rPr>
        <w:t>elevation.</w:t>
      </w:r>
      <w:r>
        <w:rPr>
          <w:spacing w:val="41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done</w:t>
      </w:r>
      <w:r>
        <w:rPr>
          <w:spacing w:val="13"/>
          <w:w w:val="105"/>
        </w:rPr>
        <w:t xml:space="preserve"> </w:t>
      </w:r>
      <w:r>
        <w:rPr>
          <w:w w:val="105"/>
        </w:rPr>
        <w:t>by</w:t>
      </w:r>
      <w:r>
        <w:rPr>
          <w:spacing w:val="14"/>
          <w:w w:val="105"/>
        </w:rPr>
        <w:t xml:space="preserve"> </w:t>
      </w:r>
      <w:r>
        <w:rPr>
          <w:w w:val="105"/>
        </w:rPr>
        <w:t>subtracting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barometric</w:t>
      </w:r>
      <w:r>
        <w:rPr>
          <w:spacing w:val="13"/>
          <w:w w:val="105"/>
        </w:rPr>
        <w:t xml:space="preserve"> </w:t>
      </w:r>
      <w:r>
        <w:rPr>
          <w:w w:val="105"/>
        </w:rPr>
        <w:t>record</w:t>
      </w:r>
      <w:r>
        <w:rPr>
          <w:spacing w:val="14"/>
          <w:w w:val="105"/>
        </w:rPr>
        <w:t xml:space="preserve"> </w:t>
      </w:r>
      <w:r>
        <w:rPr>
          <w:w w:val="105"/>
        </w:rPr>
        <w:t>from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water-level</w:t>
      </w:r>
      <w:r>
        <w:rPr>
          <w:spacing w:val="15"/>
          <w:w w:val="105"/>
        </w:rPr>
        <w:t xml:space="preserve"> </w:t>
      </w:r>
      <w:r>
        <w:rPr>
          <w:w w:val="105"/>
        </w:rPr>
        <w:t>record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order to</w:t>
      </w:r>
      <w:r>
        <w:rPr>
          <w:spacing w:val="20"/>
          <w:w w:val="105"/>
        </w:rPr>
        <w:t xml:space="preserve"> </w:t>
      </w:r>
      <w:r>
        <w:rPr>
          <w:w w:val="105"/>
        </w:rPr>
        <w:t>compute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height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water</w:t>
      </w:r>
      <w:r>
        <w:rPr>
          <w:spacing w:val="20"/>
          <w:w w:val="105"/>
        </w:rPr>
        <w:t xml:space="preserve"> </w:t>
      </w:r>
      <w:r>
        <w:rPr>
          <w:w w:val="105"/>
        </w:rPr>
        <w:t>column</w:t>
      </w:r>
      <w:r>
        <w:rPr>
          <w:spacing w:val="22"/>
          <w:w w:val="105"/>
        </w:rPr>
        <w:t xml:space="preserve"> </w:t>
      </w:r>
      <w:r>
        <w:rPr>
          <w:w w:val="105"/>
        </w:rPr>
        <w:t>above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instrument.</w:t>
      </w:r>
      <w:r>
        <w:rPr>
          <w:spacing w:val="48"/>
          <w:w w:val="105"/>
        </w:rPr>
        <w:t xml:space="preserve"> </w:t>
      </w:r>
      <w:r>
        <w:rPr>
          <w:w w:val="105"/>
        </w:rPr>
        <w:t>This</w:t>
      </w:r>
      <w:r>
        <w:rPr>
          <w:spacing w:val="21"/>
          <w:w w:val="105"/>
        </w:rPr>
        <w:t xml:space="preserve"> </w:t>
      </w:r>
      <w:r>
        <w:rPr>
          <w:w w:val="105"/>
        </w:rPr>
        <w:t>correction</w:t>
      </w:r>
      <w:r>
        <w:rPr>
          <w:spacing w:val="21"/>
          <w:w w:val="105"/>
        </w:rPr>
        <w:t xml:space="preserve"> </w:t>
      </w:r>
      <w:r>
        <w:rPr>
          <w:w w:val="105"/>
        </w:rPr>
        <w:t>must</w:t>
      </w:r>
      <w:r>
        <w:rPr>
          <w:spacing w:val="21"/>
          <w:w w:val="105"/>
        </w:rPr>
        <w:t xml:space="preserve"> </w:t>
      </w:r>
      <w:r>
        <w:rPr>
          <w:w w:val="105"/>
        </w:rPr>
        <w:t>be</w:t>
      </w:r>
      <w:r>
        <w:rPr>
          <w:spacing w:val="20"/>
          <w:w w:val="105"/>
        </w:rPr>
        <w:t xml:space="preserve"> </w:t>
      </w:r>
      <w:r>
        <w:rPr>
          <w:w w:val="105"/>
        </w:rPr>
        <w:t>made before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water-level</w:t>
      </w:r>
      <w:r>
        <w:rPr>
          <w:spacing w:val="3"/>
          <w:w w:val="105"/>
        </w:rPr>
        <w:t xml:space="preserve"> </w:t>
      </w:r>
      <w:r>
        <w:rPr>
          <w:w w:val="105"/>
        </w:rPr>
        <w:t>data</w:t>
      </w:r>
      <w:r>
        <w:rPr>
          <w:spacing w:val="2"/>
          <w:w w:val="105"/>
        </w:rPr>
        <w:t xml:space="preserve"> </w:t>
      </w:r>
      <w:r>
        <w:rPr>
          <w:w w:val="105"/>
        </w:rPr>
        <w:t>are</w:t>
      </w:r>
      <w:r>
        <w:rPr>
          <w:spacing w:val="3"/>
          <w:w w:val="105"/>
        </w:rPr>
        <w:t xml:space="preserve"> </w:t>
      </w:r>
      <w:r>
        <w:rPr>
          <w:w w:val="105"/>
        </w:rPr>
        <w:t>loaded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WHAT.</w:t>
      </w:r>
      <w:r>
        <w:rPr>
          <w:spacing w:val="3"/>
          <w:w w:val="105"/>
        </w:rPr>
        <w:t xml:space="preserve"> </w:t>
      </w:r>
      <w:r>
        <w:rPr>
          <w:w w:val="105"/>
        </w:rPr>
        <w:t>Some</w:t>
      </w:r>
      <w:r>
        <w:rPr>
          <w:spacing w:val="2"/>
          <w:w w:val="105"/>
        </w:rPr>
        <w:t xml:space="preserve"> </w:t>
      </w:r>
      <w:r>
        <w:rPr>
          <w:w w:val="105"/>
        </w:rPr>
        <w:t>software</w:t>
      </w:r>
      <w:r>
        <w:rPr>
          <w:spacing w:val="3"/>
          <w:w w:val="105"/>
        </w:rPr>
        <w:t xml:space="preserve"> </w:t>
      </w:r>
      <w:r>
        <w:rPr>
          <w:w w:val="105"/>
        </w:rPr>
        <w:t>by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data</w:t>
      </w:r>
      <w:r>
        <w:rPr>
          <w:spacing w:val="2"/>
          <w:w w:val="105"/>
        </w:rPr>
        <w:t xml:space="preserve"> </w:t>
      </w:r>
      <w:r>
        <w:rPr>
          <w:spacing w:val="0"/>
          <w:w w:val="105"/>
        </w:rPr>
        <w:t>logger</w:t>
      </w:r>
      <w:r>
        <w:rPr>
          <w:spacing w:val="3"/>
          <w:w w:val="105"/>
        </w:rPr>
        <w:t xml:space="preserve"> </w:t>
      </w:r>
      <w:r>
        <w:rPr>
          <w:w w:val="105"/>
        </w:rPr>
        <w:t>manufacturers</w:t>
      </w:r>
      <w:r>
        <w:rPr>
          <w:spacing w:val="25"/>
          <w:w w:val="104"/>
        </w:rPr>
        <w:t xml:space="preserve"> </w:t>
      </w:r>
      <w:r>
        <w:rPr>
          <w:w w:val="105"/>
        </w:rPr>
        <w:t>are</w:t>
      </w:r>
      <w:r>
        <w:rPr>
          <w:spacing w:val="5"/>
          <w:w w:val="105"/>
        </w:rPr>
        <w:t xml:space="preserve"> </w:t>
      </w:r>
      <w:r>
        <w:rPr>
          <w:w w:val="105"/>
        </w:rPr>
        <w:t>able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do</w:t>
      </w:r>
      <w:r>
        <w:rPr>
          <w:spacing w:val="7"/>
          <w:w w:val="105"/>
        </w:rPr>
        <w:t xml:space="preserve"> </w:t>
      </w:r>
      <w:r>
        <w:rPr>
          <w:w w:val="105"/>
        </w:rPr>
        <w:t>this</w:t>
      </w:r>
      <w:r>
        <w:rPr>
          <w:spacing w:val="6"/>
          <w:w w:val="105"/>
        </w:rPr>
        <w:t xml:space="preserve"> </w:t>
      </w:r>
      <w:r>
        <w:rPr>
          <w:w w:val="105"/>
        </w:rPr>
        <w:t>automatically.</w:t>
      </w:r>
      <w:r>
        <w:rPr>
          <w:spacing w:val="31"/>
          <w:w w:val="105"/>
        </w:rPr>
        <w:t xml:space="preserve"> </w:t>
      </w:r>
      <w:r>
        <w:rPr>
          <w:w w:val="105"/>
        </w:rPr>
        <w:t>Alternately,</w:t>
      </w:r>
      <w:r>
        <w:rPr>
          <w:spacing w:val="7"/>
          <w:w w:val="105"/>
        </w:rPr>
        <w:t xml:space="preserve"> </w:t>
      </w:r>
      <w:r>
        <w:rPr>
          <w:w w:val="105"/>
        </w:rPr>
        <w:t>this</w:t>
      </w:r>
      <w:r>
        <w:rPr>
          <w:spacing w:val="7"/>
          <w:w w:val="105"/>
        </w:rPr>
        <w:t xml:space="preserve"> </w:t>
      </w:r>
      <w:r>
        <w:rPr>
          <w:w w:val="105"/>
        </w:rPr>
        <w:t>can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6"/>
          <w:w w:val="105"/>
        </w:rPr>
        <w:t xml:space="preserve"> </w:t>
      </w:r>
      <w:r>
        <w:rPr>
          <w:w w:val="105"/>
        </w:rPr>
        <w:t>easily</w:t>
      </w:r>
      <w:r>
        <w:rPr>
          <w:spacing w:val="6"/>
          <w:w w:val="105"/>
        </w:rPr>
        <w:t xml:space="preserve"> </w:t>
      </w:r>
      <w:r>
        <w:rPr>
          <w:w w:val="105"/>
        </w:rPr>
        <w:t>done</w:t>
      </w:r>
      <w:r>
        <w:rPr>
          <w:spacing w:val="6"/>
          <w:w w:val="105"/>
        </w:rPr>
        <w:t xml:space="preserve"> </w:t>
      </w:r>
      <w:r>
        <w:rPr>
          <w:w w:val="105"/>
        </w:rPr>
        <w:t>manually</w:t>
      </w:r>
      <w:r>
        <w:rPr>
          <w:spacing w:val="6"/>
          <w:w w:val="105"/>
        </w:rPr>
        <w:t xml:space="preserve"> </w:t>
      </w:r>
      <w:r>
        <w:rPr>
          <w:w w:val="105"/>
        </w:rPr>
        <w:t>when</w:t>
      </w:r>
      <w:r>
        <w:rPr>
          <w:spacing w:val="7"/>
          <w:w w:val="105"/>
        </w:rPr>
        <w:t xml:space="preserve"> </w:t>
      </w:r>
      <w:r>
        <w:rPr>
          <w:w w:val="105"/>
        </w:rPr>
        <w:t>some</w:t>
      </w:r>
      <w:r>
        <w:rPr>
          <w:spacing w:val="7"/>
          <w:w w:val="105"/>
        </w:rPr>
        <w:t xml:space="preserve"> </w:t>
      </w:r>
      <w:r>
        <w:rPr>
          <w:w w:val="105"/>
        </w:rPr>
        <w:t>theory basics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8"/>
          <w:w w:val="105"/>
        </w:rPr>
        <w:t xml:space="preserve"> </w:t>
      </w:r>
      <w:r>
        <w:rPr>
          <w:w w:val="105"/>
        </w:rPr>
        <w:t>well</w:t>
      </w:r>
      <w:r>
        <w:rPr>
          <w:spacing w:val="8"/>
          <w:w w:val="105"/>
        </w:rPr>
        <w:t xml:space="preserve"> </w:t>
      </w:r>
      <w:r>
        <w:rPr>
          <w:w w:val="105"/>
        </w:rPr>
        <w:t>understood.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covered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more</w:t>
      </w:r>
      <w:r>
        <w:rPr>
          <w:spacing w:val="8"/>
          <w:w w:val="105"/>
        </w:rPr>
        <w:t xml:space="preserve"> </w:t>
      </w:r>
      <w:r>
        <w:rPr>
          <w:spacing w:val="0"/>
          <w:w w:val="105"/>
        </w:rPr>
        <w:t>detail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Section</w:t>
      </w:r>
      <w:r>
        <w:rPr>
          <w:spacing w:val="7"/>
          <w:w w:val="105"/>
        </w:rPr>
        <w:t xml:space="preserve"> </w:t>
      </w:r>
      <w:r>
        <w:rPr>
          <w:w w:val="105"/>
        </w:rPr>
        <w:t>X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Chapter</w:t>
      </w:r>
      <w:r>
        <w:rPr>
          <w:spacing w:val="8"/>
          <w:w w:val="105"/>
        </w:rPr>
        <w:t xml:space="preserve"> </w:t>
      </w:r>
      <w:r>
        <w:rPr>
          <w:w w:val="105"/>
        </w:rPr>
        <w:t>Y.</w:t>
      </w:r>
    </w:p>
    <w:p>
      <w:pPr>
        <w:pStyle w:val="TextBody"/>
        <w:ind w:left="133" w:firstLine="351"/>
        <w:rPr/>
      </w:pP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measurements</w:t>
      </w:r>
      <w:r>
        <w:rPr>
          <w:spacing w:val="0"/>
          <w:w w:val="105"/>
        </w:rPr>
        <w:t xml:space="preserve"> </w:t>
      </w:r>
      <w:r>
        <w:rPr>
          <w:w w:val="105"/>
        </w:rPr>
        <w:t>must</w:t>
      </w:r>
      <w:r>
        <w:rPr>
          <w:spacing w:val="0"/>
          <w:w w:val="105"/>
        </w:rPr>
        <w:t xml:space="preserve"> </w:t>
      </w:r>
      <w:r>
        <w:rPr>
          <w:w w:val="105"/>
        </w:rPr>
        <w:t>also</w:t>
      </w:r>
      <w:r>
        <w:rPr>
          <w:spacing w:val="0"/>
          <w:w w:val="105"/>
        </w:rPr>
        <w:t xml:space="preserve"> </w:t>
      </w:r>
      <w:r>
        <w:rPr>
          <w:w w:val="105"/>
        </w:rPr>
        <w:t>be</w:t>
      </w:r>
      <w:r>
        <w:rPr>
          <w:spacing w:val="0"/>
          <w:w w:val="105"/>
        </w:rPr>
        <w:t xml:space="preserve"> </w:t>
      </w:r>
      <w:r>
        <w:rPr>
          <w:w w:val="105"/>
        </w:rPr>
        <w:t>accompanied</w:t>
      </w:r>
      <w:r>
        <w:rPr>
          <w:spacing w:val="0"/>
          <w:w w:val="105"/>
        </w:rPr>
        <w:t xml:space="preserve"> </w:t>
      </w:r>
      <w:r>
        <w:rPr>
          <w:w w:val="105"/>
        </w:rPr>
        <w:t>by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times,</w:t>
      </w:r>
      <w:r>
        <w:rPr>
          <w:spacing w:val="0"/>
          <w:w w:val="105"/>
        </w:rPr>
        <w:t xml:space="preserve"> </w:t>
      </w:r>
      <w:r>
        <w:rPr>
          <w:w w:val="105"/>
        </w:rPr>
        <w:t>in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Microsoft</w:t>
      </w:r>
      <w:r>
        <w:rPr>
          <w:spacing w:val="0"/>
          <w:w w:val="105"/>
        </w:rPr>
        <w:t xml:space="preserve"> </w:t>
      </w:r>
      <w:r>
        <w:rPr>
          <w:w w:val="105"/>
        </w:rPr>
        <w:t>Excel</w:t>
      </w:r>
      <w:r>
        <w:rPr>
          <w:spacing w:val="0"/>
          <w:w w:val="105"/>
        </w:rPr>
        <w:t xml:space="preserve"> </w:t>
      </w:r>
      <w:r>
        <w:rPr>
          <w:w w:val="105"/>
        </w:rPr>
        <w:t>numeric</w:t>
      </w:r>
      <w:r>
        <w:rPr>
          <w:spacing w:val="0"/>
          <w:w w:val="105"/>
        </w:rPr>
        <w:t xml:space="preserve"> </w:t>
      </w:r>
      <w:r>
        <w:rPr>
          <w:w w:val="105"/>
        </w:rPr>
        <w:t>time</w:t>
      </w:r>
    </w:p>
    <w:p>
      <w:pPr>
        <w:pStyle w:val="TextBody"/>
        <w:spacing w:lineRule="exact" w:line="288" w:before="6" w:after="0"/>
        <w:ind w:left="133" w:right="151" w:hanging="0"/>
        <w:jc w:val="both"/>
        <w:rPr/>
      </w:pPr>
      <w:r>
        <w:rPr/>
        <w:t>format,</w:t>
      </w:r>
      <w:r>
        <w:rPr>
          <w:spacing w:val="39"/>
        </w:rPr>
        <w:t xml:space="preserve"> </w:t>
      </w:r>
      <w:r>
        <w:rPr/>
        <w:t>at</w:t>
      </w:r>
      <w:r>
        <w:rPr>
          <w:spacing w:val="37"/>
        </w:rPr>
        <w:t xml:space="preserve"> </w:t>
      </w:r>
      <w:r>
        <w:rPr/>
        <w:t>which</w:t>
      </w:r>
      <w:r>
        <w:rPr>
          <w:spacing w:val="39"/>
        </w:rPr>
        <w:t xml:space="preserve"> </w:t>
      </w:r>
      <w:r>
        <w:rPr/>
        <w:t>they</w:t>
      </w:r>
      <w:r>
        <w:rPr>
          <w:spacing w:val="40"/>
        </w:rPr>
        <w:t xml:space="preserve"> </w:t>
      </w:r>
      <w:r>
        <w:rPr/>
        <w:t>were</w:t>
      </w:r>
      <w:r>
        <w:rPr>
          <w:spacing w:val="37"/>
        </w:rPr>
        <w:t xml:space="preserve"> </w:t>
      </w:r>
      <w:r>
        <w:rPr/>
        <w:t>taken.</w:t>
      </w:r>
      <w:r>
        <w:rPr>
          <w:spacing w:val="12"/>
        </w:rPr>
        <w:t xml:space="preserve"> </w:t>
      </w:r>
      <w:r>
        <w:rPr/>
        <w:t>The</w:t>
      </w:r>
      <w:r>
        <w:rPr>
          <w:spacing w:val="38"/>
        </w:rPr>
        <w:t xml:space="preserve"> </w:t>
      </w:r>
      <w:r>
        <w:rPr/>
        <w:t>following</w:t>
      </w:r>
      <w:r>
        <w:rPr>
          <w:spacing w:val="41"/>
        </w:rPr>
        <w:t xml:space="preserve"> </w:t>
      </w:r>
      <w:r>
        <w:rPr/>
        <w:t>link</w:t>
      </w:r>
      <w:r>
        <w:rPr>
          <w:spacing w:val="39"/>
        </w:rPr>
        <w:t xml:space="preserve"> </w:t>
      </w:r>
      <w:r>
        <w:rPr>
          <w:spacing w:val="0"/>
        </w:rPr>
        <w:t>provides</w:t>
      </w:r>
      <w:r>
        <w:rPr>
          <w:spacing w:val="38"/>
        </w:rPr>
        <w:t xml:space="preserve"> </w:t>
      </w:r>
      <w:r>
        <w:rPr/>
        <w:t>a</w:t>
      </w:r>
      <w:r>
        <w:rPr>
          <w:spacing w:val="39"/>
        </w:rPr>
        <w:t xml:space="preserve"> </w:t>
      </w:r>
      <w:r>
        <w:rPr/>
        <w:t>detailed</w:t>
      </w:r>
      <w:r>
        <w:rPr>
          <w:spacing w:val="37"/>
        </w:rPr>
        <w:t xml:space="preserve"> </w:t>
      </w:r>
      <w:r>
        <w:rPr>
          <w:spacing w:val="0"/>
        </w:rPr>
        <w:t>description</w:t>
      </w:r>
      <w:r>
        <w:rPr>
          <w:spacing w:val="39"/>
        </w:rPr>
        <w:t xml:space="preserve"> </w:t>
      </w:r>
      <w:r>
        <w:rPr/>
        <w:t>and</w:t>
      </w:r>
      <w:r>
        <w:rPr>
          <w:spacing w:val="40"/>
        </w:rPr>
        <w:t xml:space="preserve"> </w:t>
      </w:r>
      <w:r>
        <w:rPr/>
        <w:t>analysis</w:t>
      </w:r>
      <w:r>
        <w:rPr>
          <w:spacing w:val="34"/>
          <w:w w:val="103"/>
        </w:rPr>
        <w:t xml:space="preserve"> </w:t>
      </w:r>
      <w:r>
        <w:rPr/>
        <w:t>of</w:t>
      </w:r>
      <w:r>
        <w:rPr>
          <w:spacing w:val="37"/>
        </w:rPr>
        <w:t xml:space="preserve"> </w:t>
      </w:r>
      <w:r>
        <w:rPr/>
        <w:t>the</w:t>
      </w:r>
      <w:r>
        <w:rPr>
          <w:spacing w:val="37"/>
        </w:rPr>
        <w:t xml:space="preserve"> </w:t>
      </w:r>
      <w:r>
        <w:rPr/>
        <w:t>numeric</w:t>
      </w:r>
      <w:r>
        <w:rPr>
          <w:spacing w:val="36"/>
        </w:rPr>
        <w:t xml:space="preserve"> </w:t>
      </w:r>
      <w:r>
        <w:rPr/>
        <w:t>time</w:t>
      </w:r>
      <w:r>
        <w:rPr>
          <w:spacing w:val="38"/>
        </w:rPr>
        <w:t xml:space="preserve"> </w:t>
      </w:r>
      <w:r>
        <w:rPr>
          <w:spacing w:val="0"/>
        </w:rPr>
        <w:t>format</w:t>
      </w:r>
      <w:r>
        <w:rPr>
          <w:spacing w:val="37"/>
        </w:rPr>
        <w:t xml:space="preserve"> </w:t>
      </w:r>
      <w:r>
        <w:rPr/>
        <w:t>in</w:t>
      </w:r>
      <w:r>
        <w:rPr>
          <w:spacing w:val="37"/>
        </w:rPr>
        <w:t xml:space="preserve"> </w:t>
      </w:r>
      <w:r>
        <w:rPr/>
        <w:t>Microsoft</w:t>
      </w:r>
      <w:r>
        <w:rPr>
          <w:spacing w:val="38"/>
        </w:rPr>
        <w:t xml:space="preserve"> </w:t>
      </w:r>
      <w:r>
        <w:rPr/>
        <w:t>Excel</w:t>
      </w:r>
      <w:r>
        <w:rPr>
          <w:spacing w:val="37"/>
        </w:rPr>
        <w:t xml:space="preserve"> </w:t>
      </w:r>
      <w:r>
        <w:rPr/>
        <w:t xml:space="preserve">: </w:t>
      </w:r>
      <w:r>
        <w:rPr>
          <w:spacing w:val="10"/>
        </w:rPr>
        <w:t xml:space="preserve"> </w:t>
      </w:r>
      <w:hyperlink r:id="rId7">
        <w:r>
          <w:rPr>
            <w:rStyle w:val="InternetLink"/>
            <w:rFonts w:ascii="MS Gothic" w:hAnsi="MS Gothic"/>
            <w:spacing w:val="0"/>
          </w:rPr>
          <w:t>http://www.lexicon.net/sjmachin/xlrd.html</w:t>
        </w:r>
      </w:hyperlink>
    </w:p>
    <w:p>
      <w:pPr>
        <w:pStyle w:val="Normal"/>
        <w:spacing w:before="11" w:after="0"/>
        <w:rPr>
          <w:rFonts w:ascii="MS Gothic" w:hAnsi="MS Gothic" w:eastAsia="MS Gothic" w:cs="MS Gothic"/>
          <w:sz w:val="32"/>
          <w:szCs w:val="32"/>
        </w:rPr>
      </w:pPr>
      <w:r>
        <w:rPr>
          <w:rFonts w:eastAsia="MS Gothic" w:cs="MS Gothic" w:ascii="MS Gothic" w:hAnsi="MS Gothic"/>
          <w:sz w:val="32"/>
          <w:szCs w:val="32"/>
        </w:rPr>
      </w:r>
    </w:p>
    <w:p>
      <w:pPr>
        <w:pStyle w:val="Normal"/>
        <w:numPr>
          <w:ilvl w:val="1"/>
          <w:numId w:val="1"/>
        </w:numPr>
        <w:tabs>
          <w:tab w:val="left" w:pos="1017" w:leader="none"/>
        </w:tabs>
        <w:jc w:val="both"/>
        <w:rPr>
          <w:rFonts w:ascii="Georgia" w:hAnsi="Georgia" w:eastAsia="Georgia" w:cs="Georgia"/>
          <w:sz w:val="34"/>
          <w:szCs w:val="34"/>
        </w:rPr>
      </w:pPr>
      <w:bookmarkStart w:id="17" w:name="Well_Configuration_and_Location_Informat"/>
      <w:bookmarkStart w:id="18" w:name="_bookmark29"/>
      <w:bookmarkEnd w:id="17"/>
      <w:bookmarkEnd w:id="18"/>
      <w:r>
        <w:rPr>
          <w:rFonts w:ascii="Georgia" w:hAnsi="Georgia"/>
          <w:b/>
          <w:w w:val="95"/>
          <w:sz w:val="34"/>
        </w:rPr>
        <w:t>Well</w:t>
      </w:r>
      <w:r>
        <w:rPr>
          <w:rFonts w:ascii="Georgia" w:hAnsi="Georgia"/>
          <w:b/>
          <w:spacing w:val="21"/>
          <w:w w:val="95"/>
          <w:sz w:val="34"/>
        </w:rPr>
        <w:t xml:space="preserve"> </w:t>
      </w:r>
      <w:r>
        <w:rPr>
          <w:rFonts w:ascii="Georgia" w:hAnsi="Georgia"/>
          <w:b/>
          <w:w w:val="95"/>
          <w:sz w:val="34"/>
        </w:rPr>
        <w:t>Configuration</w:t>
      </w:r>
      <w:r>
        <w:rPr>
          <w:rFonts w:ascii="Georgia" w:hAnsi="Georgia"/>
          <w:b/>
          <w:spacing w:val="20"/>
          <w:w w:val="95"/>
          <w:sz w:val="34"/>
        </w:rPr>
        <w:t xml:space="preserve"> </w:t>
      </w:r>
      <w:r>
        <w:rPr>
          <w:rFonts w:ascii="Georgia" w:hAnsi="Georgia"/>
          <w:b/>
          <w:w w:val="95"/>
          <w:sz w:val="34"/>
        </w:rPr>
        <w:t>and</w:t>
      </w:r>
      <w:r>
        <w:rPr>
          <w:rFonts w:ascii="Georgia" w:hAnsi="Georgia"/>
          <w:b/>
          <w:spacing w:val="21"/>
          <w:w w:val="95"/>
          <w:sz w:val="34"/>
        </w:rPr>
        <w:t xml:space="preserve"> </w:t>
      </w:r>
      <w:r>
        <w:rPr>
          <w:rFonts w:ascii="Georgia" w:hAnsi="Georgia"/>
          <w:b/>
          <w:w w:val="95"/>
          <w:sz w:val="34"/>
        </w:rPr>
        <w:t>Location</w:t>
      </w:r>
      <w:r>
        <w:rPr>
          <w:rFonts w:ascii="Georgia" w:hAnsi="Georgia"/>
          <w:b/>
          <w:spacing w:val="20"/>
          <w:w w:val="95"/>
          <w:sz w:val="34"/>
        </w:rPr>
        <w:t xml:space="preserve"> </w:t>
      </w:r>
      <w:r>
        <w:rPr>
          <w:rFonts w:ascii="Georgia" w:hAnsi="Georgia"/>
          <w:b/>
          <w:w w:val="95"/>
          <w:sz w:val="34"/>
        </w:rPr>
        <w:t>Information</w:t>
      </w:r>
    </w:p>
    <w:p>
      <w:pPr>
        <w:pStyle w:val="TextBody"/>
        <w:spacing w:lineRule="auto" w:line="247" w:before="227" w:after="0"/>
        <w:ind w:left="133" w:right="105" w:hanging="0"/>
        <w:jc w:val="both"/>
        <w:rPr/>
      </w:pP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addition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data</w:t>
      </w:r>
      <w:r>
        <w:rPr>
          <w:spacing w:val="15"/>
          <w:w w:val="105"/>
        </w:rPr>
        <w:t xml:space="preserve"> </w:t>
      </w:r>
      <w:r>
        <w:rPr>
          <w:w w:val="105"/>
        </w:rPr>
        <w:t>time-series,</w:t>
      </w:r>
      <w:r>
        <w:rPr>
          <w:spacing w:val="14"/>
          <w:w w:val="105"/>
        </w:rPr>
        <w:t xml:space="preserve"> </w:t>
      </w:r>
      <w:r>
        <w:rPr>
          <w:w w:val="105"/>
        </w:rPr>
        <w:t>various</w:t>
      </w:r>
      <w:r>
        <w:rPr>
          <w:spacing w:val="15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4"/>
          <w:w w:val="105"/>
        </w:rPr>
        <w:t xml:space="preserve"> </w:t>
      </w:r>
      <w:r>
        <w:rPr>
          <w:w w:val="105"/>
        </w:rPr>
        <w:t>about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well</w:t>
      </w:r>
      <w:r>
        <w:rPr>
          <w:spacing w:val="15"/>
          <w:w w:val="105"/>
        </w:rPr>
        <w:t xml:space="preserve"> </w:t>
      </w:r>
      <w:r>
        <w:rPr>
          <w:w w:val="105"/>
        </w:rPr>
        <w:t>configuration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location</w:t>
      </w:r>
      <w:r>
        <w:rPr>
          <w:w w:val="104"/>
        </w:rPr>
        <w:t xml:space="preserve"> </w:t>
      </w:r>
      <w:r>
        <w:rPr>
          <w:w w:val="105"/>
        </w:rPr>
        <w:t>are</w:t>
      </w:r>
      <w:r>
        <w:rPr>
          <w:spacing w:val="8"/>
          <w:w w:val="105"/>
        </w:rPr>
        <w:t xml:space="preserve"> </w:t>
      </w:r>
      <w:r>
        <w:rPr>
          <w:w w:val="105"/>
        </w:rPr>
        <w:t>required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file</w:t>
      </w:r>
      <w:r>
        <w:rPr>
          <w:spacing w:val="9"/>
          <w:w w:val="105"/>
        </w:rPr>
        <w:t xml:space="preserve"> </w:t>
      </w:r>
      <w:r>
        <w:rPr>
          <w:spacing w:val="0"/>
          <w:w w:val="105"/>
        </w:rPr>
        <w:t>header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WHAT</w:t>
      </w:r>
      <w:r>
        <w:rPr>
          <w:spacing w:val="9"/>
          <w:w w:val="105"/>
        </w:rPr>
        <w:t xml:space="preserve"> </w:t>
      </w:r>
      <w:r>
        <w:rPr>
          <w:spacing w:val="0"/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work</w:t>
      </w:r>
      <w:r>
        <w:rPr>
          <w:spacing w:val="9"/>
          <w:w w:val="105"/>
        </w:rPr>
        <w:t xml:space="preserve"> </w:t>
      </w:r>
      <w:r>
        <w:rPr>
          <w:w w:val="105"/>
        </w:rPr>
        <w:t>properly.</w:t>
      </w:r>
      <w:r>
        <w:rPr>
          <w:spacing w:val="31"/>
          <w:w w:val="105"/>
        </w:rPr>
        <w:t xml:space="preserve"> </w:t>
      </w:r>
      <w:r>
        <w:rPr>
          <w:w w:val="105"/>
        </w:rPr>
        <w:t>These</w:t>
      </w:r>
      <w:r>
        <w:rPr>
          <w:spacing w:val="9"/>
          <w:w w:val="105"/>
        </w:rPr>
        <w:t xml:space="preserve"> </w:t>
      </w:r>
      <w:r>
        <w:rPr>
          <w:w w:val="105"/>
        </w:rPr>
        <w:t>information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consists</w:t>
      </w:r>
      <w:r>
        <w:rPr>
          <w:spacing w:val="9"/>
          <w:w w:val="105"/>
        </w:rPr>
        <w:t xml:space="preserve"> </w:t>
      </w:r>
      <w:r>
        <w:rPr>
          <w:w w:val="105"/>
        </w:rPr>
        <w:t>in:</w:t>
      </w:r>
    </w:p>
    <w:p>
      <w:pPr>
        <w:pStyle w:val="Normal"/>
        <w:spacing w:before="2" w:after="0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eastAsia="Times New Roman" w:cs="Times New Roman" w:ascii="Times New Roman" w:hAnsi="Times New Roman"/>
          <w:sz w:val="29"/>
          <w:szCs w:val="29"/>
        </w:rPr>
      </w:r>
    </w:p>
    <w:p>
      <w:pPr>
        <w:pStyle w:val="TextBody"/>
        <w:spacing w:lineRule="auto" w:line="247"/>
        <w:ind w:left="133" w:right="105" w:hanging="0"/>
        <w:jc w:val="both"/>
        <w:rPr/>
      </w:pPr>
      <w:r>
        <w:rPr>
          <w:rFonts w:ascii="Georgia" w:hAnsi="Georgia"/>
          <w:b/>
          <w:w w:val="105"/>
        </w:rPr>
        <w:t>Well</w:t>
      </w:r>
      <w:r>
        <w:rPr>
          <w:rFonts w:ascii="Georgia" w:hAnsi="Georgia"/>
          <w:b/>
          <w:spacing w:val="25"/>
          <w:w w:val="105"/>
        </w:rPr>
        <w:t xml:space="preserve"> </w:t>
      </w:r>
      <w:r>
        <w:rPr>
          <w:rFonts w:ascii="Georgia" w:hAnsi="Georgia"/>
          <w:b/>
          <w:w w:val="105"/>
        </w:rPr>
        <w:t xml:space="preserve">Name </w:t>
      </w:r>
      <w:r>
        <w:rPr>
          <w:rFonts w:ascii="Georgia" w:hAnsi="Georgia"/>
          <w:b/>
          <w:spacing w:val="45"/>
          <w:w w:val="105"/>
        </w:rPr>
        <w:t xml:space="preserve"> </w:t>
      </w:r>
      <w:r>
        <w:rPr>
          <w:w w:val="105"/>
        </w:rPr>
        <w:t>This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6"/>
          <w:w w:val="105"/>
        </w:rPr>
        <w:t xml:space="preserve"> </w:t>
      </w:r>
      <w:r>
        <w:rPr>
          <w:w w:val="105"/>
        </w:rPr>
        <w:t>alphanumeric</w:t>
      </w:r>
      <w:r>
        <w:rPr>
          <w:spacing w:val="16"/>
          <w:w w:val="105"/>
        </w:rPr>
        <w:t xml:space="preserve"> </w:t>
      </w:r>
      <w:r>
        <w:rPr>
          <w:w w:val="105"/>
        </w:rPr>
        <w:t>identifier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well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must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unique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project.</w:t>
      </w:r>
      <w:r>
        <w:rPr>
          <w:w w:val="108"/>
        </w:rPr>
        <w:t xml:space="preserve"> </w:t>
      </w:r>
      <w:r>
        <w:rPr>
          <w:w w:val="105"/>
        </w:rPr>
        <w:t>It</w:t>
      </w:r>
      <w:r>
        <w:rPr>
          <w:spacing w:val="27"/>
          <w:w w:val="105"/>
        </w:rPr>
        <w:t xml:space="preserve"> </w:t>
      </w:r>
      <w:r>
        <w:rPr>
          <w:w w:val="105"/>
        </w:rPr>
        <w:t>can</w:t>
      </w:r>
      <w:r>
        <w:rPr>
          <w:spacing w:val="27"/>
          <w:w w:val="105"/>
        </w:rPr>
        <w:t xml:space="preserve"> </w:t>
      </w:r>
      <w:r>
        <w:rPr>
          <w:w w:val="105"/>
        </w:rPr>
        <w:t>contain</w:t>
      </w:r>
      <w:r>
        <w:rPr>
          <w:spacing w:val="29"/>
          <w:w w:val="105"/>
        </w:rPr>
        <w:t xml:space="preserve"> </w:t>
      </w:r>
      <w:r>
        <w:rPr>
          <w:w w:val="105"/>
        </w:rPr>
        <w:t>any</w:t>
      </w:r>
      <w:r>
        <w:rPr>
          <w:spacing w:val="28"/>
          <w:w w:val="105"/>
        </w:rPr>
        <w:t xml:space="preserve"> </w:t>
      </w:r>
      <w:r>
        <w:rPr>
          <w:w w:val="105"/>
        </w:rPr>
        <w:t>combination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alphabetic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numeric</w:t>
      </w:r>
      <w:r>
        <w:rPr>
          <w:spacing w:val="28"/>
          <w:w w:val="105"/>
        </w:rPr>
        <w:t xml:space="preserve"> </w:t>
      </w:r>
      <w:r>
        <w:rPr>
          <w:w w:val="105"/>
        </w:rPr>
        <w:t>characters,</w:t>
      </w:r>
      <w:r>
        <w:rPr>
          <w:spacing w:val="28"/>
          <w:w w:val="105"/>
        </w:rPr>
        <w:t xml:space="preserve"> </w:t>
      </w:r>
      <w:r>
        <w:rPr>
          <w:w w:val="105"/>
        </w:rPr>
        <w:t>but</w:t>
      </w:r>
      <w:r>
        <w:rPr>
          <w:spacing w:val="28"/>
          <w:w w:val="105"/>
        </w:rPr>
        <w:t xml:space="preserve"> </w:t>
      </w:r>
      <w:r>
        <w:rPr>
          <w:w w:val="105"/>
        </w:rPr>
        <w:t>it</w:t>
      </w:r>
      <w:r>
        <w:rPr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recommended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</w:p>
    <w:p>
      <w:pPr>
        <w:pStyle w:val="TextBody"/>
        <w:spacing w:lineRule="exact" w:line="311"/>
        <w:ind w:left="133" w:hanging="0"/>
        <w:jc w:val="both"/>
        <w:rPr/>
      </w:pPr>
      <w:r>
        <w:rPr/>
        <w:t>avoid</w:t>
      </w:r>
      <w:r>
        <w:rPr>
          <w:spacing w:val="16"/>
        </w:rPr>
        <w:t xml:space="preserve"> </w:t>
      </w:r>
      <w:r>
        <w:rPr/>
        <w:t>using</w:t>
      </w:r>
      <w:r>
        <w:rPr>
          <w:spacing w:val="15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following</w:t>
      </w:r>
      <w:r>
        <w:rPr>
          <w:spacing w:val="16"/>
        </w:rPr>
        <w:t xml:space="preserve"> </w:t>
      </w:r>
      <w:r>
        <w:rPr/>
        <w:t>symbol:</w:t>
      </w:r>
      <w:r>
        <w:rPr>
          <w:spacing w:val="47"/>
        </w:rPr>
        <w:t xml:space="preserve"> </w:t>
      </w:r>
      <w:r>
        <w:rPr/>
        <w:t>%,</w:t>
      </w:r>
      <w:r>
        <w:rPr>
          <w:spacing w:val="17"/>
        </w:rPr>
        <w:t xml:space="preserve"> </w:t>
      </w:r>
      <w:r>
        <w:rPr/>
        <w:t>’,</w:t>
      </w:r>
      <w:r>
        <w:rPr>
          <w:spacing w:val="18"/>
        </w:rPr>
        <w:t xml:space="preserve"> </w:t>
      </w:r>
      <w:r>
        <w:rPr/>
        <w:t>”,</w:t>
      </w:r>
      <w:r>
        <w:rPr>
          <w:spacing w:val="17"/>
        </w:rPr>
        <w:t xml:space="preserve"> </w:t>
      </w:r>
      <w:r>
        <w:rPr>
          <w:w w:val="110"/>
        </w:rPr>
        <w:t>/,</w:t>
      </w:r>
      <w:r>
        <w:rPr>
          <w:spacing w:val="11"/>
          <w:w w:val="110"/>
        </w:rPr>
        <w:t xml:space="preserve"> </w:t>
      </w:r>
      <w:r>
        <w:rPr>
          <w:rFonts w:eastAsia="Meiryo" w:cs="Meiryo" w:ascii="Meiryo" w:hAnsi="Meiryo"/>
          <w:i/>
        </w:rPr>
        <w:t>\</w:t>
      </w:r>
      <w:r>
        <w:rPr/>
        <w:t>.</w:t>
      </w:r>
      <w:r>
        <w:rPr>
          <w:spacing w:val="47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Well</w:t>
      </w:r>
      <w:r>
        <w:rPr>
          <w:spacing w:val="16"/>
        </w:rPr>
        <w:t xml:space="preserve"> </w:t>
      </w:r>
      <w:r>
        <w:rPr/>
        <w:t>Name</w:t>
      </w:r>
      <w:r>
        <w:rPr>
          <w:spacing w:val="16"/>
        </w:rPr>
        <w:t xml:space="preserve"> </w:t>
      </w:r>
      <w:r>
        <w:rPr/>
        <w:t>is</w:t>
      </w:r>
      <w:r>
        <w:rPr>
          <w:spacing w:val="16"/>
        </w:rPr>
        <w:t xml:space="preserve"> </w:t>
      </w:r>
      <w:r>
        <w:rPr/>
        <w:t>used</w:t>
      </w:r>
      <w:r>
        <w:rPr>
          <w:spacing w:val="15"/>
        </w:rPr>
        <w:t xml:space="preserve"> </w:t>
      </w:r>
      <w:r>
        <w:rPr/>
        <w:t>to</w:t>
      </w:r>
      <w:r>
        <w:rPr>
          <w:spacing w:val="16"/>
        </w:rPr>
        <w:t xml:space="preserve"> </w:t>
      </w:r>
      <w:r>
        <w:rPr/>
        <w:t>store</w:t>
      </w:r>
      <w:r>
        <w:rPr>
          <w:spacing w:val="17"/>
        </w:rPr>
        <w:t xml:space="preserve"> </w:t>
      </w:r>
      <w:r>
        <w:rPr/>
        <w:t>various</w:t>
      </w:r>
      <w:r>
        <w:rPr>
          <w:spacing w:val="15"/>
        </w:rPr>
        <w:t xml:space="preserve"> </w:t>
      </w:r>
      <w:r>
        <w:rPr/>
        <w:t>information</w:t>
      </w:r>
    </w:p>
    <w:p>
      <w:pPr>
        <w:pStyle w:val="TextBody"/>
        <w:spacing w:lineRule="exact" w:line="256"/>
        <w:ind w:left="133" w:hanging="0"/>
        <w:jc w:val="both"/>
        <w:rPr/>
      </w:pPr>
      <w:r>
        <w:rPr>
          <w:w w:val="105"/>
        </w:rPr>
        <w:t>about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water</w:t>
      </w:r>
      <w:r>
        <w:rPr>
          <w:spacing w:val="38"/>
          <w:w w:val="105"/>
        </w:rPr>
        <w:t xml:space="preserve"> </w:t>
      </w:r>
      <w:r>
        <w:rPr>
          <w:w w:val="105"/>
        </w:rPr>
        <w:t>level</w:t>
      </w:r>
      <w:r>
        <w:rPr>
          <w:spacing w:val="37"/>
          <w:w w:val="105"/>
        </w:rPr>
        <w:t xml:space="preserve"> </w:t>
      </w:r>
      <w:r>
        <w:rPr>
          <w:w w:val="105"/>
        </w:rPr>
        <w:t>time-series</w:t>
      </w:r>
      <w:r>
        <w:rPr>
          <w:spacing w:val="39"/>
          <w:w w:val="105"/>
        </w:rPr>
        <w:t xml:space="preserve"> </w:t>
      </w:r>
      <w:r>
        <w:rPr>
          <w:w w:val="105"/>
        </w:rPr>
        <w:t>(graph</w:t>
      </w:r>
      <w:r>
        <w:rPr>
          <w:spacing w:val="37"/>
          <w:w w:val="105"/>
        </w:rPr>
        <w:t xml:space="preserve"> </w:t>
      </w:r>
      <w:r>
        <w:rPr>
          <w:w w:val="105"/>
        </w:rPr>
        <w:t>layout,</w:t>
      </w:r>
      <w:r>
        <w:rPr>
          <w:spacing w:val="39"/>
          <w:w w:val="105"/>
        </w:rPr>
        <w:t xml:space="preserve"> </w:t>
      </w:r>
      <w:r>
        <w:rPr>
          <w:w w:val="105"/>
        </w:rPr>
        <w:t>data</w:t>
      </w:r>
      <w:r>
        <w:rPr>
          <w:spacing w:val="37"/>
          <w:w w:val="105"/>
        </w:rPr>
        <w:t xml:space="preserve"> </w:t>
      </w:r>
      <w:r>
        <w:rPr>
          <w:spacing w:val="0"/>
          <w:w w:val="105"/>
        </w:rPr>
        <w:t>modification,</w:t>
      </w:r>
      <w:r>
        <w:rPr>
          <w:spacing w:val="39"/>
          <w:w w:val="105"/>
        </w:rPr>
        <w:t xml:space="preserve"> </w:t>
      </w:r>
      <w:r>
        <w:rPr>
          <w:w w:val="105"/>
        </w:rPr>
        <w:t>manual</w:t>
      </w:r>
      <w:r>
        <w:rPr>
          <w:spacing w:val="37"/>
          <w:w w:val="105"/>
        </w:rPr>
        <w:t xml:space="preserve"> </w:t>
      </w:r>
      <w:r>
        <w:rPr>
          <w:w w:val="105"/>
        </w:rPr>
        <w:t>measurements,</w:t>
      </w:r>
      <w:r>
        <w:rPr>
          <w:spacing w:val="38"/>
          <w:w w:val="105"/>
        </w:rPr>
        <w:t xml:space="preserve"> </w:t>
      </w:r>
      <w:r>
        <w:rPr>
          <w:w w:val="105"/>
        </w:rPr>
        <w:t>etc.)</w:t>
      </w:r>
    </w:p>
    <w:p>
      <w:pPr>
        <w:pStyle w:val="TextBody"/>
        <w:spacing w:before="13" w:after="0"/>
        <w:ind w:left="133" w:hanging="0"/>
        <w:jc w:val="both"/>
        <w:rPr/>
      </w:pP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also</w:t>
      </w:r>
      <w:r>
        <w:rPr>
          <w:spacing w:val="7"/>
          <w:w w:val="105"/>
        </w:rPr>
        <w:t xml:space="preserve"> </w:t>
      </w:r>
      <w:r>
        <w:rPr>
          <w:w w:val="105"/>
        </w:rPr>
        <w:t>used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generation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figure</w:t>
      </w:r>
      <w:r>
        <w:rPr>
          <w:spacing w:val="7"/>
          <w:w w:val="105"/>
        </w:rPr>
        <w:t xml:space="preserve"> </w:t>
      </w:r>
      <w:r>
        <w:rPr>
          <w:w w:val="105"/>
        </w:rPr>
        <w:t>labels.</w:t>
      </w:r>
    </w:p>
    <w:p>
      <w:pPr>
        <w:pStyle w:val="Normal"/>
        <w:spacing w:before="3" w:after="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TextBody"/>
        <w:spacing w:lineRule="auto" w:line="247"/>
        <w:ind w:left="133" w:right="147" w:hanging="0"/>
        <w:jc w:val="both"/>
        <w:rPr/>
      </w:pPr>
      <w:r>
        <w:rPr>
          <w:rFonts w:ascii="Georgia" w:hAnsi="Georgia"/>
          <w:b/>
          <w:w w:val="105"/>
        </w:rPr>
        <w:t>Latitude</w:t>
      </w:r>
      <w:r>
        <w:rPr>
          <w:rFonts w:ascii="Georgia" w:hAnsi="Georgia"/>
          <w:b/>
          <w:spacing w:val="0"/>
          <w:w w:val="105"/>
        </w:rPr>
        <w:t xml:space="preserve"> </w:t>
      </w:r>
      <w:r>
        <w:rPr>
          <w:rFonts w:ascii="Georgia" w:hAnsi="Georgia"/>
          <w:b/>
          <w:w w:val="105"/>
        </w:rPr>
        <w:t>and</w:t>
      </w:r>
      <w:r>
        <w:rPr>
          <w:rFonts w:ascii="Georgia" w:hAnsi="Georgia"/>
          <w:b/>
          <w:spacing w:val="0"/>
          <w:w w:val="105"/>
        </w:rPr>
        <w:t xml:space="preserve"> </w:t>
      </w:r>
      <w:r>
        <w:rPr>
          <w:rFonts w:ascii="Georgia" w:hAnsi="Georgia"/>
          <w:b/>
          <w:w w:val="105"/>
        </w:rPr>
        <w:t>Longitude</w:t>
      </w:r>
      <w:r>
        <w:rPr>
          <w:rFonts w:ascii="Georgia" w:hAnsi="Georgia"/>
          <w:b/>
          <w:spacing w:val="52"/>
          <w:w w:val="105"/>
        </w:rPr>
        <w:t xml:space="preserve"> </w:t>
      </w:r>
      <w:r>
        <w:rPr>
          <w:w w:val="105"/>
        </w:rPr>
        <w:t>Location</w:t>
      </w:r>
      <w:r>
        <w:rPr>
          <w:spacing w:val="0"/>
          <w:w w:val="105"/>
        </w:rPr>
        <w:t xml:space="preserve"> </w:t>
      </w:r>
      <w:r>
        <w:rPr>
          <w:w w:val="105"/>
        </w:rPr>
        <w:t>coordinates</w:t>
      </w:r>
      <w:r>
        <w:rPr>
          <w:spacing w:val="0"/>
          <w:w w:val="105"/>
        </w:rPr>
        <w:t xml:space="preserve"> </w:t>
      </w:r>
      <w:r>
        <w:rPr>
          <w:w w:val="105"/>
        </w:rPr>
        <w:t>of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well</w:t>
      </w:r>
      <w:r>
        <w:rPr>
          <w:spacing w:val="0"/>
          <w:w w:val="105"/>
        </w:rPr>
        <w:t xml:space="preserve"> </w:t>
      </w:r>
      <w:r>
        <w:rPr>
          <w:w w:val="105"/>
        </w:rPr>
        <w:t>in</w:t>
      </w:r>
      <w:r>
        <w:rPr>
          <w:spacing w:val="0"/>
          <w:w w:val="105"/>
        </w:rPr>
        <w:t xml:space="preserve"> </w:t>
      </w:r>
      <w:r>
        <w:rPr>
          <w:w w:val="105"/>
        </w:rPr>
        <w:t>decimal</w:t>
      </w:r>
      <w:r>
        <w:rPr>
          <w:spacing w:val="0"/>
          <w:w w:val="105"/>
        </w:rPr>
        <w:t xml:space="preserve"> </w:t>
      </w:r>
      <w:r>
        <w:rPr>
          <w:w w:val="105"/>
        </w:rPr>
        <w:t>degrees.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well</w:t>
      </w:r>
      <w:r>
        <w:rPr>
          <w:spacing w:val="0"/>
          <w:w w:val="105"/>
        </w:rPr>
        <w:t xml:space="preserve"> </w:t>
      </w:r>
      <w:r>
        <w:rPr>
          <w:w w:val="105"/>
        </w:rPr>
        <w:t>location</w:t>
      </w:r>
      <w:r>
        <w:rPr>
          <w:w w:val="102"/>
        </w:rPr>
        <w:t xml:space="preserve"> </w:t>
      </w:r>
      <w:r>
        <w:rPr>
          <w:w w:val="105"/>
        </w:rPr>
        <w:t>coordinates</w:t>
      </w:r>
      <w:r>
        <w:rPr>
          <w:spacing w:val="40"/>
          <w:w w:val="105"/>
        </w:rPr>
        <w:t xml:space="preserve"> </w:t>
      </w:r>
      <w:r>
        <w:rPr>
          <w:w w:val="105"/>
        </w:rPr>
        <w:t>are</w:t>
      </w:r>
      <w:r>
        <w:rPr>
          <w:spacing w:val="39"/>
          <w:w w:val="105"/>
        </w:rPr>
        <w:t xml:space="preserve"> </w:t>
      </w:r>
      <w:r>
        <w:rPr>
          <w:w w:val="105"/>
        </w:rPr>
        <w:t>used</w:t>
      </w:r>
      <w:r>
        <w:rPr>
          <w:spacing w:val="39"/>
          <w:w w:val="105"/>
        </w:rPr>
        <w:t xml:space="preserve"> </w:t>
      </w:r>
      <w:r>
        <w:rPr>
          <w:w w:val="105"/>
        </w:rPr>
        <w:t>principally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39"/>
          <w:w w:val="105"/>
        </w:rPr>
        <w:t xml:space="preserve"> </w:t>
      </w:r>
      <w:r>
        <w:rPr>
          <w:w w:val="105"/>
        </w:rPr>
        <w:t>computing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distance</w:t>
      </w:r>
      <w:r>
        <w:rPr>
          <w:spacing w:val="39"/>
          <w:w w:val="105"/>
        </w:rPr>
        <w:t xml:space="preserve"> </w:t>
      </w:r>
      <w:r>
        <w:rPr>
          <w:spacing w:val="0"/>
          <w:w w:val="105"/>
        </w:rPr>
        <w:t>between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well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weather</w:t>
      </w:r>
      <w:r>
        <w:rPr>
          <w:spacing w:val="26"/>
          <w:w w:val="108"/>
        </w:rPr>
        <w:t xml:space="preserve"> </w:t>
      </w:r>
      <w:r>
        <w:rPr>
          <w:w w:val="105"/>
        </w:rPr>
        <w:t>stations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consequently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generation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figure</w:t>
      </w:r>
      <w:r>
        <w:rPr>
          <w:spacing w:val="10"/>
          <w:w w:val="105"/>
        </w:rPr>
        <w:t xml:space="preserve"> </w:t>
      </w:r>
      <w:r>
        <w:rPr>
          <w:spacing w:val="0"/>
          <w:w w:val="105"/>
        </w:rPr>
        <w:t>labels.</w:t>
      </w:r>
    </w:p>
    <w:p>
      <w:pPr>
        <w:pStyle w:val="TextBody"/>
        <w:spacing w:lineRule="auto" w:line="247"/>
        <w:ind w:left="133" w:right="52" w:firstLine="351"/>
        <w:rPr/>
      </w:pPr>
      <w:r>
        <w:rPr>
          <w:w w:val="105"/>
        </w:rPr>
        <w:t>There</w:t>
      </w:r>
      <w:r>
        <w:rPr>
          <w:spacing w:val="21"/>
          <w:w w:val="105"/>
        </w:rPr>
        <w:t xml:space="preserve"> </w:t>
      </w:r>
      <w:r>
        <w:rPr>
          <w:w w:val="105"/>
        </w:rPr>
        <w:t>exists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great</w:t>
      </w:r>
      <w:r>
        <w:rPr>
          <w:spacing w:val="21"/>
          <w:w w:val="105"/>
        </w:rPr>
        <w:t xml:space="preserve"> </w:t>
      </w:r>
      <w:r>
        <w:rPr>
          <w:w w:val="105"/>
        </w:rPr>
        <w:t>online</w:t>
      </w:r>
      <w:r>
        <w:rPr>
          <w:spacing w:val="21"/>
          <w:w w:val="105"/>
        </w:rPr>
        <w:t xml:space="preserve"> </w:t>
      </w:r>
      <w:r>
        <w:rPr>
          <w:w w:val="105"/>
        </w:rPr>
        <w:t>tool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spacing w:val="0"/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conversion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geographic</w:t>
      </w:r>
      <w:r>
        <w:rPr>
          <w:spacing w:val="21"/>
          <w:w w:val="105"/>
        </w:rPr>
        <w:t xml:space="preserve"> </w:t>
      </w:r>
      <w:r>
        <w:rPr>
          <w:w w:val="105"/>
        </w:rPr>
        <w:t>units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various</w:t>
      </w:r>
      <w:r>
        <w:rPr>
          <w:spacing w:val="21"/>
          <w:w w:val="105"/>
        </w:rPr>
        <w:t xml:space="preserve"> </w:t>
      </w:r>
      <w:r>
        <w:rPr>
          <w:w w:val="105"/>
        </w:rPr>
        <w:t>format</w:t>
      </w:r>
      <w:r>
        <w:rPr>
          <w:spacing w:val="21"/>
          <w:w w:val="105"/>
        </w:rPr>
        <w:t xml:space="preserve"> </w:t>
      </w:r>
      <w:r>
        <w:rPr>
          <w:w w:val="105"/>
        </w:rPr>
        <w:t>that</w:t>
      </w:r>
      <w:r>
        <w:rPr>
          <w:spacing w:val="22"/>
          <w:w w:val="121"/>
        </w:rPr>
        <w:t xml:space="preserve"> </w:t>
      </w:r>
      <w:r>
        <w:rPr>
          <w:w w:val="105"/>
        </w:rPr>
        <w:t>is</w:t>
      </w:r>
      <w:r>
        <w:rPr>
          <w:spacing w:val="44"/>
          <w:w w:val="105"/>
        </w:rPr>
        <w:t xml:space="preserve"> </w:t>
      </w:r>
      <w:r>
        <w:rPr>
          <w:spacing w:val="0"/>
          <w:w w:val="105"/>
        </w:rPr>
        <w:t>provided</w:t>
      </w:r>
      <w:r>
        <w:rPr>
          <w:spacing w:val="45"/>
          <w:w w:val="105"/>
        </w:rPr>
        <w:t xml:space="preserve"> </w:t>
      </w:r>
      <w:r>
        <w:rPr>
          <w:w w:val="105"/>
        </w:rPr>
        <w:t>by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w w:val="105"/>
        </w:rPr>
        <w:t>Montana</w:t>
      </w:r>
      <w:r>
        <w:rPr>
          <w:spacing w:val="46"/>
          <w:w w:val="105"/>
        </w:rPr>
        <w:t xml:space="preserve"> </w:t>
      </w:r>
      <w:r>
        <w:rPr>
          <w:w w:val="105"/>
        </w:rPr>
        <w:t>State</w:t>
      </w:r>
      <w:r>
        <w:rPr>
          <w:spacing w:val="44"/>
          <w:w w:val="105"/>
        </w:rPr>
        <w:t xml:space="preserve"> </w:t>
      </w:r>
      <w:r>
        <w:rPr>
          <w:w w:val="105"/>
        </w:rPr>
        <w:t xml:space="preserve">University. </w:t>
      </w:r>
      <w:r>
        <w:rPr>
          <w:spacing w:val="58"/>
          <w:w w:val="105"/>
        </w:rPr>
        <w:t xml:space="preserve"> </w:t>
      </w:r>
      <w:r>
        <w:rPr>
          <w:w w:val="105"/>
        </w:rPr>
        <w:t>This</w:t>
      </w:r>
      <w:r>
        <w:rPr>
          <w:spacing w:val="44"/>
          <w:w w:val="105"/>
        </w:rPr>
        <w:t xml:space="preserve"> </w:t>
      </w:r>
      <w:r>
        <w:rPr>
          <w:w w:val="105"/>
        </w:rPr>
        <w:t>tool</w:t>
      </w:r>
      <w:r>
        <w:rPr>
          <w:spacing w:val="45"/>
          <w:w w:val="105"/>
        </w:rPr>
        <w:t xml:space="preserve"> </w:t>
      </w:r>
      <w:r>
        <w:rPr>
          <w:w w:val="105"/>
        </w:rPr>
        <w:t>can</w:t>
      </w:r>
      <w:r>
        <w:rPr>
          <w:spacing w:val="44"/>
          <w:w w:val="105"/>
        </w:rPr>
        <w:t xml:space="preserve"> </w:t>
      </w:r>
      <w:r>
        <w:rPr>
          <w:w w:val="105"/>
        </w:rPr>
        <w:t>be</w:t>
      </w:r>
      <w:r>
        <w:rPr>
          <w:spacing w:val="45"/>
          <w:w w:val="105"/>
        </w:rPr>
        <w:t xml:space="preserve"> </w:t>
      </w:r>
      <w:r>
        <w:rPr>
          <w:w w:val="105"/>
        </w:rPr>
        <w:t>accessed</w:t>
      </w:r>
      <w:r>
        <w:rPr>
          <w:spacing w:val="44"/>
          <w:w w:val="105"/>
        </w:rPr>
        <w:t xml:space="preserve"> </w:t>
      </w:r>
      <w:r>
        <w:rPr>
          <w:w w:val="105"/>
        </w:rPr>
        <w:t>at</w:t>
      </w:r>
      <w:r>
        <w:rPr>
          <w:spacing w:val="45"/>
          <w:w w:val="105"/>
        </w:rPr>
        <w:t xml:space="preserve"> </w:t>
      </w:r>
      <w:r>
        <w:rPr>
          <w:w w:val="105"/>
        </w:rPr>
        <w:t>this</w:t>
      </w:r>
      <w:r>
        <w:rPr>
          <w:spacing w:val="45"/>
          <w:w w:val="105"/>
        </w:rPr>
        <w:t xml:space="preserve"> </w:t>
      </w:r>
      <w:r>
        <w:rPr>
          <w:w w:val="105"/>
        </w:rPr>
        <w:t>web</w:t>
      </w:r>
      <w:r>
        <w:rPr>
          <w:spacing w:val="44"/>
          <w:w w:val="105"/>
        </w:rPr>
        <w:t xml:space="preserve"> </w:t>
      </w:r>
      <w:r>
        <w:rPr>
          <w:w w:val="105"/>
        </w:rPr>
        <w:t>address:</w:t>
      </w:r>
    </w:p>
    <w:p>
      <w:pPr>
        <w:pStyle w:val="TextBody"/>
        <w:spacing w:lineRule="exact" w:line="276"/>
        <w:ind w:left="133" w:hanging="0"/>
        <w:jc w:val="both"/>
        <w:rPr/>
      </w:pPr>
      <w:hyperlink r:id="rId8">
        <w:r>
          <w:rPr>
            <w:rStyle w:val="InternetLink"/>
            <w:rFonts w:ascii="MS Gothic" w:hAnsi="MS Gothic"/>
          </w:rPr>
          <w:t>http://www.rcn.montana.edu/Re</w:t>
        </w:r>
        <w:r>
          <w:rPr>
            <w:rStyle w:val="InternetLink"/>
            <w:rFonts w:ascii="MS Gothic" w:hAnsi="MS Gothic"/>
            <w:spacing w:val="0"/>
          </w:rPr>
          <w:t>s</w:t>
        </w:r>
        <w:r>
          <w:rPr>
            <w:rStyle w:val="InternetLink"/>
            <w:rFonts w:ascii="MS Gothic" w:hAnsi="MS Gothic"/>
          </w:rPr>
          <w:t>ources/Converter.aspx</w:t>
        </w:r>
      </w:hyperlink>
      <w:r>
        <w:rPr/>
        <w:t>.</w:t>
      </w:r>
    </w:p>
    <w:p>
      <w:pPr>
        <w:pStyle w:val="Normal"/>
        <w:spacing w:before="3" w:after="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TextBody"/>
        <w:spacing w:lineRule="auto" w:line="247"/>
        <w:ind w:left="133" w:right="151" w:hanging="0"/>
        <w:jc w:val="both"/>
        <w:rPr/>
      </w:pPr>
      <w:r>
        <w:rPr>
          <w:rFonts w:ascii="Georgia" w:hAnsi="Georgia"/>
          <w:b/>
          <w:w w:val="105"/>
        </w:rPr>
        <w:t>Altitude</w:t>
      </w:r>
      <w:r>
        <w:rPr>
          <w:rFonts w:ascii="Georgia" w:hAnsi="Georgia"/>
          <w:b/>
          <w:spacing w:val="46"/>
          <w:w w:val="105"/>
        </w:rPr>
        <w:t xml:space="preserve"> </w:t>
      </w:r>
      <w:r>
        <w:rPr>
          <w:w w:val="105"/>
        </w:rPr>
        <w:t>Altitude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ground</w:t>
      </w:r>
      <w:r>
        <w:rPr>
          <w:spacing w:val="24"/>
          <w:w w:val="105"/>
        </w:rPr>
        <w:t xml:space="preserve"> </w:t>
      </w:r>
      <w:r>
        <w:rPr>
          <w:w w:val="105"/>
        </w:rPr>
        <w:t>surface</w:t>
      </w:r>
      <w:r>
        <w:rPr>
          <w:spacing w:val="24"/>
          <w:w w:val="105"/>
        </w:rPr>
        <w:t xml:space="preserve"> </w:t>
      </w:r>
      <w:r>
        <w:rPr>
          <w:w w:val="105"/>
        </w:rPr>
        <w:t>relative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mean</w:t>
      </w:r>
      <w:r>
        <w:rPr>
          <w:spacing w:val="24"/>
          <w:w w:val="105"/>
        </w:rPr>
        <w:t xml:space="preserve"> </w:t>
      </w:r>
      <w:r>
        <w:rPr>
          <w:w w:val="105"/>
        </w:rPr>
        <w:t>see</w:t>
      </w:r>
      <w:r>
        <w:rPr>
          <w:spacing w:val="24"/>
          <w:w w:val="105"/>
        </w:rPr>
        <w:t xml:space="preserve"> </w:t>
      </w:r>
      <w:r>
        <w:rPr>
          <w:w w:val="105"/>
        </w:rPr>
        <w:t>level</w:t>
      </w:r>
      <w:r>
        <w:rPr>
          <w:spacing w:val="22"/>
          <w:w w:val="105"/>
        </w:rPr>
        <w:t xml:space="preserve"> </w:t>
      </w:r>
      <w:r>
        <w:rPr>
          <w:w w:val="105"/>
        </w:rPr>
        <w:t>at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well</w:t>
      </w:r>
      <w:r>
        <w:rPr>
          <w:spacing w:val="23"/>
          <w:w w:val="105"/>
        </w:rPr>
        <w:t xml:space="preserve"> </w:t>
      </w:r>
      <w:r>
        <w:rPr>
          <w:w w:val="105"/>
        </w:rPr>
        <w:t>location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w w:val="106"/>
        </w:rPr>
        <w:t xml:space="preserve"> </w:t>
      </w:r>
      <w:r>
        <w:rPr>
          <w:w w:val="105"/>
        </w:rPr>
        <w:t>meters</w:t>
      </w:r>
      <w:r>
        <w:rPr>
          <w:spacing w:val="0"/>
          <w:w w:val="105"/>
        </w:rPr>
        <w:t xml:space="preserve"> </w:t>
      </w:r>
      <w:r>
        <w:rPr>
          <w:w w:val="105"/>
        </w:rPr>
        <w:t>above</w:t>
      </w:r>
      <w:r>
        <w:rPr>
          <w:spacing w:val="0"/>
          <w:w w:val="105"/>
        </w:rPr>
        <w:t xml:space="preserve"> </w:t>
      </w:r>
      <w:r>
        <w:rPr>
          <w:w w:val="105"/>
        </w:rPr>
        <w:t>see</w:t>
      </w:r>
      <w:r>
        <w:rPr>
          <w:spacing w:val="0"/>
          <w:w w:val="105"/>
        </w:rPr>
        <w:t xml:space="preserve"> </w:t>
      </w:r>
      <w:r>
        <w:rPr>
          <w:w w:val="105"/>
        </w:rPr>
        <w:t>level.</w:t>
      </w:r>
      <w:r>
        <w:rPr>
          <w:spacing w:val="17"/>
          <w:w w:val="105"/>
        </w:rPr>
        <w:t xml:space="preserve"> </w:t>
      </w:r>
      <w:r>
        <w:rPr>
          <w:w w:val="105"/>
        </w:rPr>
        <w:t>This</w:t>
      </w:r>
      <w:r>
        <w:rPr>
          <w:spacing w:val="0"/>
          <w:w w:val="105"/>
        </w:rPr>
        <w:t xml:space="preserve"> </w:t>
      </w:r>
      <w:r>
        <w:rPr>
          <w:w w:val="105"/>
        </w:rPr>
        <w:t>value</w:t>
      </w:r>
      <w:r>
        <w:rPr>
          <w:spacing w:val="0"/>
          <w:w w:val="105"/>
        </w:rPr>
        <w:t xml:space="preserve"> </w:t>
      </w:r>
      <w:r>
        <w:rPr>
          <w:w w:val="105"/>
        </w:rPr>
        <w:t>is</w:t>
      </w:r>
      <w:r>
        <w:rPr>
          <w:spacing w:val="0"/>
          <w:w w:val="105"/>
        </w:rPr>
        <w:t xml:space="preserve"> </w:t>
      </w:r>
      <w:r>
        <w:rPr>
          <w:w w:val="105"/>
        </w:rPr>
        <w:t>used</w:t>
      </w:r>
      <w:r>
        <w:rPr>
          <w:spacing w:val="0"/>
          <w:w w:val="105"/>
        </w:rPr>
        <w:t xml:space="preserve"> </w:t>
      </w:r>
      <w:r>
        <w:rPr>
          <w:w w:val="105"/>
        </w:rPr>
        <w:t>to</w:t>
      </w:r>
      <w:r>
        <w:rPr>
          <w:spacing w:val="0"/>
          <w:w w:val="105"/>
        </w:rPr>
        <w:t xml:space="preserve"> </w:t>
      </w:r>
      <w:r>
        <w:rPr>
          <w:w w:val="105"/>
        </w:rPr>
        <w:t>convert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water-level</w:t>
      </w:r>
      <w:r>
        <w:rPr>
          <w:spacing w:val="0"/>
          <w:w w:val="105"/>
        </w:rPr>
        <w:t xml:space="preserve"> </w:t>
      </w:r>
      <w:r>
        <w:rPr>
          <w:w w:val="105"/>
        </w:rPr>
        <w:t>measurements</w:t>
      </w:r>
      <w:r>
        <w:rPr>
          <w:spacing w:val="0"/>
          <w:w w:val="105"/>
        </w:rPr>
        <w:t xml:space="preserve"> </w:t>
      </w:r>
      <w:r>
        <w:rPr>
          <w:w w:val="105"/>
        </w:rPr>
        <w:t>when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datum</w:t>
      </w:r>
      <w:r>
        <w:rPr>
          <w:w w:val="108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changed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mean</w:t>
      </w:r>
      <w:r>
        <w:rPr>
          <w:spacing w:val="2"/>
          <w:w w:val="105"/>
        </w:rPr>
        <w:t xml:space="preserve"> </w:t>
      </w:r>
      <w:r>
        <w:rPr>
          <w:w w:val="105"/>
        </w:rPr>
        <w:t>sea</w:t>
      </w:r>
      <w:r>
        <w:rPr>
          <w:spacing w:val="3"/>
          <w:w w:val="105"/>
        </w:rPr>
        <w:t xml:space="preserve"> </w:t>
      </w:r>
      <w:r>
        <w:rPr>
          <w:w w:val="105"/>
        </w:rPr>
        <w:t>level.</w:t>
      </w:r>
    </w:p>
    <w:p>
      <w:pPr>
        <w:pStyle w:val="Normal"/>
        <w:spacing w:before="2" w:after="0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eastAsia="Times New Roman" w:cs="Times New Roman" w:ascii="Times New Roman" w:hAnsi="Times New Roman"/>
          <w:sz w:val="29"/>
          <w:szCs w:val="29"/>
        </w:rPr>
      </w:r>
    </w:p>
    <w:p>
      <w:pPr>
        <w:pStyle w:val="TextBody"/>
        <w:ind w:left="125" w:firstLine="8"/>
        <w:jc w:val="both"/>
        <w:rPr/>
      </w:pPr>
      <w:r>
        <w:rPr>
          <w:rFonts w:ascii="Georgia" w:hAnsi="Georgia"/>
          <w:b/>
          <w:w w:val="105"/>
        </w:rPr>
        <w:t xml:space="preserve">Municipality </w:t>
      </w:r>
      <w:r>
        <w:rPr>
          <w:rFonts w:ascii="Georgia" w:hAnsi="Georgia"/>
          <w:b/>
          <w:spacing w:val="59"/>
          <w:w w:val="105"/>
        </w:rPr>
        <w:t xml:space="preserve"> </w:t>
      </w:r>
      <w:r>
        <w:rPr>
          <w:w w:val="105"/>
        </w:rPr>
        <w:t>This</w:t>
      </w:r>
      <w:r>
        <w:rPr>
          <w:spacing w:val="0"/>
          <w:w w:val="105"/>
        </w:rPr>
        <w:t xml:space="preserve"> </w:t>
      </w:r>
      <w:r>
        <w:rPr>
          <w:w w:val="105"/>
        </w:rPr>
        <w:t>field</w:t>
      </w:r>
      <w:r>
        <w:rPr>
          <w:spacing w:val="0"/>
          <w:w w:val="105"/>
        </w:rPr>
        <w:t xml:space="preserve"> </w:t>
      </w:r>
      <w:r>
        <w:rPr>
          <w:w w:val="105"/>
        </w:rPr>
        <w:t>is currently not</w:t>
      </w:r>
      <w:r>
        <w:rPr>
          <w:spacing w:val="0"/>
          <w:w w:val="105"/>
        </w:rPr>
        <w:t xml:space="preserve"> </w:t>
      </w:r>
      <w:r>
        <w:rPr>
          <w:w w:val="105"/>
        </w:rPr>
        <w:t>used</w:t>
      </w:r>
      <w:r>
        <w:rPr>
          <w:spacing w:val="0"/>
          <w:w w:val="105"/>
        </w:rPr>
        <w:t xml:space="preserve"> </w:t>
      </w:r>
      <w:r>
        <w:rPr>
          <w:w w:val="105"/>
        </w:rPr>
        <w:t>in</w:t>
      </w:r>
      <w:r>
        <w:rPr>
          <w:spacing w:val="0"/>
          <w:w w:val="105"/>
        </w:rPr>
        <w:t xml:space="preserve"> </w:t>
      </w:r>
      <w:r>
        <w:rPr>
          <w:w w:val="105"/>
        </w:rPr>
        <w:t>WHAT</w:t>
      </w:r>
      <w:r>
        <w:rPr>
          <w:spacing w:val="0"/>
          <w:w w:val="105"/>
        </w:rPr>
        <w:t xml:space="preserve"> </w:t>
      </w:r>
      <w:r>
        <w:rPr>
          <w:w w:val="105"/>
        </w:rPr>
        <w:t>and</w:t>
      </w:r>
      <w:r>
        <w:rPr>
          <w:spacing w:val="0"/>
          <w:w w:val="105"/>
        </w:rPr>
        <w:t xml:space="preserve"> </w:t>
      </w:r>
      <w:r>
        <w:rPr>
          <w:w w:val="105"/>
        </w:rPr>
        <w:t>is for</w:t>
      </w:r>
      <w:r>
        <w:rPr>
          <w:spacing w:val="0"/>
          <w:w w:val="105"/>
        </w:rPr>
        <w:t xml:space="preserve"> informational </w:t>
      </w:r>
      <w:r>
        <w:rPr>
          <w:w w:val="105"/>
        </w:rPr>
        <w:t>purposes</w:t>
      </w:r>
      <w:r>
        <w:rPr>
          <w:spacing w:val="0"/>
          <w:w w:val="105"/>
        </w:rPr>
        <w:t xml:space="preserve"> </w:t>
      </w:r>
      <w:r>
        <w:rPr>
          <w:w w:val="105"/>
        </w:rPr>
        <w:t>only.</w:t>
      </w:r>
    </w:p>
    <w:p>
      <w:pPr>
        <w:pStyle w:val="Normal"/>
        <w:spacing w:before="2" w:after="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TextBody"/>
        <w:spacing w:lineRule="auto" w:line="247"/>
        <w:ind w:left="125" w:right="151" w:firstLine="8"/>
        <w:jc w:val="both"/>
        <w:rPr/>
      </w:pPr>
      <w:r>
        <w:rPr>
          <w:rFonts w:ascii="Georgia" w:hAnsi="Georgia"/>
          <w:b/>
          <w:w w:val="105"/>
        </w:rPr>
        <w:t>Installation</w:t>
      </w:r>
      <w:r>
        <w:rPr>
          <w:rFonts w:ascii="Georgia" w:hAnsi="Georgia"/>
          <w:b/>
          <w:spacing w:val="2"/>
          <w:w w:val="105"/>
        </w:rPr>
        <w:t xml:space="preserve"> </w:t>
      </w:r>
      <w:r>
        <w:rPr>
          <w:rFonts w:ascii="Georgia" w:hAnsi="Georgia"/>
          <w:b/>
          <w:w w:val="105"/>
        </w:rPr>
        <w:t>Depth</w:t>
      </w:r>
      <w:r>
        <w:rPr>
          <w:rFonts w:ascii="Georgia" w:hAnsi="Georgia"/>
          <w:b/>
          <w:spacing w:val="47"/>
          <w:w w:val="105"/>
        </w:rPr>
        <w:t xml:space="preserve"> </w:t>
      </w:r>
      <w:r>
        <w:rPr>
          <w:w w:val="105"/>
        </w:rPr>
        <w:t>This</w:t>
      </w:r>
      <w:r>
        <w:rPr>
          <w:spacing w:val="0"/>
          <w:w w:val="105"/>
        </w:rPr>
        <w:t xml:space="preserve"> </w:t>
      </w:r>
      <w:r>
        <w:rPr>
          <w:w w:val="105"/>
        </w:rPr>
        <w:t>is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fixed</w:t>
      </w:r>
      <w:r>
        <w:rPr>
          <w:spacing w:val="0"/>
          <w:w w:val="105"/>
        </w:rPr>
        <w:t xml:space="preserve"> </w:t>
      </w:r>
      <w:r>
        <w:rPr>
          <w:w w:val="105"/>
        </w:rPr>
        <w:t>depth</w:t>
      </w:r>
      <w:r>
        <w:rPr>
          <w:spacing w:val="0"/>
          <w:w w:val="105"/>
        </w:rPr>
        <w:t xml:space="preserve"> </w:t>
      </w:r>
      <w:r>
        <w:rPr>
          <w:w w:val="105"/>
        </w:rPr>
        <w:t>at</w:t>
      </w:r>
      <w:r>
        <w:rPr>
          <w:spacing w:val="0"/>
          <w:w w:val="105"/>
        </w:rPr>
        <w:t xml:space="preserve"> </w:t>
      </w:r>
      <w:r>
        <w:rPr>
          <w:w w:val="105"/>
        </w:rPr>
        <w:t>which</w:t>
      </w:r>
      <w:r>
        <w:rPr>
          <w:spacing w:val="0"/>
          <w:w w:val="105"/>
        </w:rPr>
        <w:t xml:space="preserve"> </w:t>
      </w:r>
      <w:r>
        <w:rPr>
          <w:w w:val="105"/>
        </w:rPr>
        <w:t>water-level</w:t>
      </w:r>
      <w:r>
        <w:rPr>
          <w:spacing w:val="0"/>
          <w:w w:val="105"/>
        </w:rPr>
        <w:t xml:space="preserve"> </w:t>
      </w:r>
      <w:r>
        <w:rPr>
          <w:w w:val="105"/>
        </w:rPr>
        <w:t>data</w:t>
      </w:r>
      <w:r>
        <w:rPr>
          <w:spacing w:val="0"/>
          <w:w w:val="105"/>
        </w:rPr>
        <w:t xml:space="preserve"> </w:t>
      </w:r>
      <w:r>
        <w:rPr>
          <w:w w:val="105"/>
        </w:rPr>
        <w:t>loggers</w:t>
      </w:r>
      <w:r>
        <w:rPr>
          <w:spacing w:val="0"/>
          <w:w w:val="105"/>
        </w:rPr>
        <w:t xml:space="preserve"> </w:t>
      </w:r>
      <w:r>
        <w:rPr>
          <w:w w:val="105"/>
        </w:rPr>
        <w:t>is</w:t>
      </w:r>
      <w:r>
        <w:rPr>
          <w:spacing w:val="0"/>
          <w:w w:val="105"/>
        </w:rPr>
        <w:t xml:space="preserve"> installed </w:t>
      </w:r>
      <w:r>
        <w:rPr>
          <w:w w:val="105"/>
        </w:rPr>
        <w:t>in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9"/>
        </w:rPr>
        <w:t xml:space="preserve"> </w:t>
      </w:r>
      <w:r>
        <w:rPr>
          <w:w w:val="105"/>
        </w:rPr>
        <w:t>well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piezometer</w:t>
      </w:r>
      <w:r>
        <w:rPr>
          <w:spacing w:val="14"/>
          <w:w w:val="105"/>
        </w:rPr>
        <w:t xml:space="preserve"> </w:t>
      </w:r>
      <w:r>
        <w:rPr>
          <w:w w:val="105"/>
        </w:rPr>
        <w:t>relative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ground</w:t>
      </w:r>
      <w:r>
        <w:rPr>
          <w:spacing w:val="15"/>
          <w:w w:val="105"/>
        </w:rPr>
        <w:t xml:space="preserve"> </w:t>
      </w:r>
      <w:r>
        <w:rPr>
          <w:w w:val="105"/>
        </w:rPr>
        <w:t>surface.</w:t>
      </w:r>
      <w:r>
        <w:rPr>
          <w:spacing w:val="42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value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negative</w:t>
      </w:r>
      <w:r>
        <w:rPr>
          <w:spacing w:val="14"/>
          <w:w w:val="105"/>
        </w:rPr>
        <w:t xml:space="preserve"> </w:t>
      </w: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below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ground</w:t>
      </w:r>
      <w:r>
        <w:rPr>
          <w:w w:val="106"/>
        </w:rPr>
        <w:t xml:space="preserve"> </w:t>
      </w:r>
      <w:r>
        <w:rPr>
          <w:w w:val="105"/>
        </w:rPr>
        <w:t>surface and</w:t>
      </w:r>
      <w:r>
        <w:rPr>
          <w:spacing w:val="1"/>
          <w:w w:val="105"/>
        </w:rPr>
        <w:t xml:space="preserve"> </w:t>
      </w:r>
      <w:r>
        <w:rPr>
          <w:spacing w:val="0"/>
          <w:w w:val="105"/>
        </w:rPr>
        <w:t>positive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above.</w:t>
      </w:r>
    </w:p>
    <w:p>
      <w:pPr>
        <w:pStyle w:val="TextBody"/>
        <w:spacing w:lineRule="auto" w:line="247"/>
        <w:ind w:left="133" w:right="52" w:firstLine="351"/>
        <w:rPr/>
      </w:pPr>
      <w:r>
        <w:rPr/>
        <w:t>fixed</w:t>
      </w:r>
      <w:r>
        <w:rPr>
          <w:spacing w:val="26"/>
        </w:rPr>
        <w:t xml:space="preserve"> </w:t>
      </w:r>
      <w:r>
        <w:rPr/>
        <w:t>depth</w:t>
      </w:r>
      <w:r>
        <w:rPr>
          <w:spacing w:val="27"/>
        </w:rPr>
        <w:t xml:space="preserve"> </w:t>
      </w:r>
      <w:r>
        <w:rPr/>
        <w:t>in</w:t>
      </w:r>
      <w:r>
        <w:rPr>
          <w:spacing w:val="26"/>
        </w:rPr>
        <w:t xml:space="preserve"> </w:t>
      </w:r>
      <w:r>
        <w:rPr/>
        <w:t>a</w:t>
      </w:r>
      <w:r>
        <w:rPr>
          <w:spacing w:val="26"/>
        </w:rPr>
        <w:t xml:space="preserve"> </w:t>
      </w:r>
      <w:r>
        <w:rPr/>
        <w:t>well</w:t>
      </w:r>
      <w:r>
        <w:rPr>
          <w:spacing w:val="27"/>
        </w:rPr>
        <w:t xml:space="preserve"> </w:t>
      </w:r>
      <w:r>
        <w:rPr/>
        <w:t>or</w:t>
      </w:r>
      <w:r>
        <w:rPr>
          <w:spacing w:val="26"/>
        </w:rPr>
        <w:t xml:space="preserve"> </w:t>
      </w:r>
      <w:r>
        <w:rPr/>
        <w:t>the</w:t>
      </w:r>
      <w:r>
        <w:rPr>
          <w:spacing w:val="27"/>
        </w:rPr>
        <w:t xml:space="preserve"> </w:t>
      </w:r>
      <w:r>
        <w:rPr>
          <w:spacing w:val="0"/>
        </w:rPr>
        <w:t>piezometer</w:t>
      </w:r>
      <w:r>
        <w:rPr>
          <w:spacing w:val="25"/>
        </w:rPr>
        <w:t xml:space="preserve"> </w:t>
      </w:r>
      <w:r>
        <w:rPr/>
        <w:t>from</w:t>
      </w:r>
      <w:r>
        <w:rPr>
          <w:spacing w:val="27"/>
        </w:rPr>
        <w:t xml:space="preserve"> </w:t>
      </w:r>
      <w:r>
        <w:rPr/>
        <w:t>a</w:t>
      </w:r>
      <w:r>
        <w:rPr>
          <w:spacing w:val="26"/>
        </w:rPr>
        <w:t xml:space="preserve"> </w:t>
      </w:r>
      <w:r>
        <w:rPr/>
        <w:t>stable</w:t>
      </w:r>
      <w:r>
        <w:rPr>
          <w:spacing w:val="27"/>
        </w:rPr>
        <w:t xml:space="preserve"> </w:t>
      </w:r>
      <w:r>
        <w:rPr>
          <w:spacing w:val="0"/>
        </w:rPr>
        <w:t>fixed</w:t>
      </w:r>
      <w:r>
        <w:rPr>
          <w:spacing w:val="26"/>
        </w:rPr>
        <w:t xml:space="preserve"> </w:t>
      </w:r>
      <w:r>
        <w:rPr/>
        <w:t>point</w:t>
      </w:r>
      <w:r>
        <w:rPr>
          <w:spacing w:val="26"/>
        </w:rPr>
        <w:t xml:space="preserve"> </w:t>
      </w:r>
      <w:r>
        <w:rPr/>
        <w:t>called</w:t>
      </w:r>
      <w:r>
        <w:rPr>
          <w:spacing w:val="26"/>
        </w:rPr>
        <w:t xml:space="preserve"> </w:t>
      </w:r>
      <w:r>
        <w:rPr/>
        <w:t>the</w:t>
      </w:r>
      <w:r>
        <w:rPr>
          <w:spacing w:val="26"/>
        </w:rPr>
        <w:t xml:space="preserve"> </w:t>
      </w:r>
      <w:r>
        <w:rPr/>
        <w:t>hanging</w:t>
      </w:r>
      <w:r>
        <w:rPr>
          <w:spacing w:val="26"/>
        </w:rPr>
        <w:t xml:space="preserve"> </w:t>
      </w:r>
      <w:r>
        <w:rPr/>
        <w:t>point,</w:t>
      </w:r>
      <w:r>
        <w:rPr>
          <w:spacing w:val="27"/>
        </w:rPr>
        <w:t xml:space="preserve"> </w:t>
      </w:r>
      <w:r>
        <w:rPr/>
        <w:t>often</w:t>
      </w:r>
      <w:r>
        <w:rPr>
          <w:spacing w:val="26"/>
          <w:w w:val="101"/>
        </w:rPr>
        <w:t xml:space="preserve"> </w:t>
      </w:r>
      <w:r>
        <w:rPr/>
        <w:t>secured</w:t>
      </w:r>
      <w:r>
        <w:rPr>
          <w:spacing w:val="35"/>
        </w:rPr>
        <w:t xml:space="preserve"> </w:t>
      </w:r>
      <w:r>
        <w:rPr/>
        <w:t>directly</w:t>
      </w:r>
      <w:r>
        <w:rPr>
          <w:spacing w:val="35"/>
        </w:rPr>
        <w:t xml:space="preserve"> </w:t>
      </w:r>
      <w:r>
        <w:rPr>
          <w:spacing w:val="0"/>
        </w:rPr>
        <w:t>to</w:t>
      </w:r>
      <w:r>
        <w:rPr>
          <w:spacing w:val="36"/>
        </w:rPr>
        <w:t xml:space="preserve"> </w:t>
      </w:r>
      <w:r>
        <w:rPr/>
        <w:t>the</w:t>
      </w:r>
      <w:r>
        <w:rPr>
          <w:spacing w:val="36"/>
        </w:rPr>
        <w:t xml:space="preserve"> </w:t>
      </w:r>
      <w:r>
        <w:rPr/>
        <w:t>well</w:t>
      </w:r>
      <w:r>
        <w:rPr>
          <w:spacing w:val="35"/>
        </w:rPr>
        <w:t xml:space="preserve"> </w:t>
      </w:r>
      <w:r>
        <w:rPr/>
        <w:t>casing</w:t>
      </w:r>
      <w:r>
        <w:rPr>
          <w:spacing w:val="36"/>
        </w:rPr>
        <w:t xml:space="preserve"> </w:t>
      </w:r>
      <w:r>
        <w:rPr/>
        <w:t>itself.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left" w:pos="1017" w:leader="none"/>
        </w:tabs>
        <w:spacing w:before="146" w:after="0"/>
        <w:jc w:val="both"/>
        <w:rPr>
          <w:rFonts w:ascii="Georgia" w:hAnsi="Georgia" w:eastAsia="Georgia" w:cs="Georgia"/>
          <w:sz w:val="34"/>
          <w:szCs w:val="34"/>
        </w:rPr>
      </w:pPr>
      <w:bookmarkStart w:id="19" w:name="Manual_Measurements"/>
      <w:bookmarkStart w:id="20" w:name="_bookmark30"/>
      <w:bookmarkEnd w:id="19"/>
      <w:bookmarkEnd w:id="20"/>
      <w:r>
        <w:rPr>
          <w:rFonts w:ascii="Georgia" w:hAnsi="Georgia"/>
          <w:b/>
          <w:w w:val="95"/>
          <w:sz w:val="34"/>
        </w:rPr>
        <w:t>Manual</w:t>
      </w:r>
      <w:r>
        <w:rPr>
          <w:rFonts w:ascii="Georgia" w:hAnsi="Georgia"/>
          <w:b/>
          <w:spacing w:val="21"/>
          <w:w w:val="95"/>
          <w:sz w:val="34"/>
        </w:rPr>
        <w:t xml:space="preserve"> </w:t>
      </w:r>
      <w:r>
        <w:rPr>
          <w:rFonts w:ascii="Georgia" w:hAnsi="Georgia"/>
          <w:b/>
          <w:w w:val="95"/>
          <w:sz w:val="34"/>
        </w:rPr>
        <w:t>Measurements</w:t>
      </w:r>
    </w:p>
    <w:p>
      <w:pPr>
        <w:sectPr>
          <w:footerReference w:type="default" r:id="rId9"/>
          <w:type w:val="nextPage"/>
          <w:pgSz w:w="12240" w:h="15840"/>
          <w:pgMar w:left="1000" w:right="980" w:header="0" w:top="1120" w:footer="515" w:bottom="700" w:gutter="0"/>
          <w:pgNumType w:start="23" w:fmt="decimal"/>
          <w:formProt w:val="false"/>
          <w:textDirection w:val="lrTb"/>
          <w:docGrid w:type="default" w:linePitch="240" w:charSpace="4294965247"/>
        </w:sectPr>
        <w:pStyle w:val="TextBody"/>
        <w:spacing w:lineRule="auto" w:line="247" w:before="227" w:after="0"/>
        <w:ind w:left="133" w:right="151" w:hanging="12"/>
        <w:jc w:val="both"/>
        <w:rPr/>
      </w:pPr>
      <w:r>
        <w:rPr>
          <w:w w:val="105"/>
        </w:rPr>
        <w:t>Water</w:t>
      </w:r>
      <w:r>
        <w:rPr>
          <w:spacing w:val="17"/>
          <w:w w:val="105"/>
        </w:rPr>
        <w:t xml:space="preserve"> </w:t>
      </w:r>
      <w:r>
        <w:rPr>
          <w:w w:val="105"/>
        </w:rPr>
        <w:t>level</w:t>
      </w:r>
      <w:r>
        <w:rPr>
          <w:spacing w:val="17"/>
          <w:w w:val="105"/>
        </w:rPr>
        <w:t xml:space="preserve"> </w:t>
      </w:r>
      <w:r>
        <w:rPr>
          <w:w w:val="105"/>
        </w:rPr>
        <w:t>manual</w:t>
      </w:r>
      <w:r>
        <w:rPr>
          <w:spacing w:val="17"/>
          <w:w w:val="105"/>
        </w:rPr>
        <w:t xml:space="preserve"> </w:t>
      </w:r>
      <w:r>
        <w:rPr>
          <w:w w:val="105"/>
        </w:rPr>
        <w:t>measurements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read</w:t>
      </w:r>
      <w:r>
        <w:rPr>
          <w:spacing w:val="18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18"/>
          <w:w w:val="105"/>
        </w:rPr>
        <w:t xml:space="preserve"> </w:t>
      </w:r>
      <w:r>
        <w:rPr>
          <w:w w:val="105"/>
        </w:rPr>
        <w:t>from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file</w:t>
      </w:r>
      <w:r>
        <w:rPr>
          <w:spacing w:val="18"/>
          <w:w w:val="105"/>
        </w:rPr>
        <w:t xml:space="preserve"> </w:t>
      </w:r>
      <w:r>
        <w:rPr>
          <w:w w:val="105"/>
        </w:rPr>
        <w:t>named</w:t>
      </w:r>
      <w:r>
        <w:rPr>
          <w:spacing w:val="17"/>
          <w:w w:val="105"/>
        </w:rPr>
        <w:t xml:space="preserve"> </w:t>
      </w:r>
      <w:r>
        <w:rPr>
          <w:w w:val="105"/>
        </w:rPr>
        <w:t>‘‘waterlvl</w:t>
      </w:r>
      <w:r>
        <w:rPr>
          <w:spacing w:val="17"/>
          <w:w w:val="105"/>
        </w:rPr>
        <w:t xml:space="preserve"> </w:t>
      </w:r>
      <w:r>
        <w:rPr>
          <w:w w:val="105"/>
        </w:rPr>
        <w:t>manual</w:t>
      </w:r>
      <w:r>
        <w:rPr>
          <w:w w:val="107"/>
        </w:rPr>
        <w:t xml:space="preserve"> </w:t>
      </w:r>
      <w:r>
        <w:rPr>
          <w:w w:val="105"/>
        </w:rPr>
        <w:t>measurements.xls’’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located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project</w:t>
      </w:r>
      <w:r>
        <w:rPr>
          <w:spacing w:val="15"/>
          <w:w w:val="105"/>
        </w:rPr>
        <w:t xml:space="preserve"> </w:t>
      </w:r>
      <w:r>
        <w:rPr>
          <w:w w:val="105"/>
        </w:rPr>
        <w:t>folder</w:t>
      </w:r>
      <w:r>
        <w:rPr>
          <w:spacing w:val="16"/>
          <w:w w:val="105"/>
        </w:rPr>
        <w:t xml:space="preserve"> </w:t>
      </w:r>
      <w:r>
        <w:rPr>
          <w:w w:val="105"/>
        </w:rPr>
        <w:t>(see</w:t>
      </w:r>
      <w:r>
        <w:rPr>
          <w:spacing w:val="14"/>
          <w:w w:val="105"/>
        </w:rPr>
        <w:t xml:space="preserve"> </w:t>
      </w:r>
      <w:r>
        <w:rPr>
          <w:spacing w:val="0"/>
          <w:w w:val="105"/>
        </w:rPr>
        <w:t>Section</w:t>
      </w:r>
      <w:r>
        <w:rPr>
          <w:spacing w:val="16"/>
          <w:w w:val="105"/>
        </w:rPr>
        <w:t xml:space="preserve"> </w:t>
      </w:r>
      <w:hyperlink w:anchor="_bookmark14">
        <w:r>
          <w:rPr>
            <w:rStyle w:val="InternetLink"/>
            <w:w w:val="105"/>
          </w:rPr>
          <w:t>2.4)</w:t>
        </w:r>
      </w:hyperlink>
      <w:r>
        <w:rPr>
          <w:spacing w:val="16"/>
          <w:w w:val="105"/>
        </w:rPr>
        <w:t xml:space="preserve"> </w:t>
      </w:r>
      <w:r>
        <w:rPr>
          <w:w w:val="105"/>
        </w:rPr>
        <w:t>when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water</w:t>
      </w:r>
      <w:r>
        <w:rPr>
          <w:spacing w:val="15"/>
          <w:w w:val="105"/>
        </w:rPr>
        <w:t xml:space="preserve"> </w:t>
      </w:r>
      <w:r>
        <w:rPr>
          <w:w w:val="105"/>
        </w:rPr>
        <w:t>level</w:t>
      </w:r>
      <w:r>
        <w:rPr>
          <w:spacing w:val="15"/>
          <w:w w:val="105"/>
        </w:rPr>
        <w:t xml:space="preserve"> </w:t>
      </w:r>
      <w:r>
        <w:rPr>
          <w:w w:val="105"/>
        </w:rPr>
        <w:t>data</w:t>
      </w:r>
    </w:p>
    <w:p>
      <w:pPr>
        <w:pStyle w:val="TextBody"/>
        <w:spacing w:before="29" w:after="0"/>
        <w:ind w:left="153" w:hanging="0"/>
        <w:jc w:val="both"/>
        <w:rPr/>
      </w:pPr>
      <w:r>
        <w:rPr/>
        <w:t>file</w:t>
      </w:r>
      <w:r>
        <w:rPr>
          <w:spacing w:val="30"/>
        </w:rPr>
        <w:t xml:space="preserve"> </w:t>
      </w:r>
      <w:r>
        <w:rPr/>
        <w:t>is</w:t>
      </w:r>
      <w:r>
        <w:rPr>
          <w:spacing w:val="30"/>
        </w:rPr>
        <w:t xml:space="preserve"> </w:t>
      </w:r>
      <w:r>
        <w:rPr/>
        <w:t>opened</w:t>
      </w:r>
      <w:r>
        <w:rPr>
          <w:spacing w:val="30"/>
        </w:rPr>
        <w:t xml:space="preserve"> </w:t>
      </w:r>
      <w:r>
        <w:rPr/>
        <w:t>in</w:t>
      </w:r>
      <w:r>
        <w:rPr>
          <w:spacing w:val="30"/>
        </w:rPr>
        <w:t xml:space="preserve"> </w:t>
      </w:r>
      <w:r>
        <w:rPr/>
        <w:t>WHAT.</w:t>
      </w:r>
    </w:p>
    <w:p>
      <w:pPr>
        <w:pStyle w:val="TextBody"/>
        <w:spacing w:lineRule="auto" w:line="247" w:before="13" w:after="0"/>
        <w:ind w:left="153" w:right="144" w:firstLine="351"/>
        <w:jc w:val="both"/>
        <w:rPr/>
      </w:pP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information</w:t>
      </w:r>
      <w:r>
        <w:rPr>
          <w:spacing w:val="0"/>
          <w:w w:val="105"/>
        </w:rPr>
        <w:t xml:space="preserve"> </w:t>
      </w:r>
      <w:r>
        <w:rPr>
          <w:w w:val="105"/>
        </w:rPr>
        <w:t>are</w:t>
      </w:r>
      <w:r>
        <w:rPr>
          <w:spacing w:val="0"/>
          <w:w w:val="105"/>
        </w:rPr>
        <w:t xml:space="preserve"> </w:t>
      </w:r>
      <w:r>
        <w:rPr>
          <w:w w:val="105"/>
        </w:rPr>
        <w:t>distributed</w:t>
      </w:r>
      <w:r>
        <w:rPr>
          <w:spacing w:val="0"/>
          <w:w w:val="105"/>
        </w:rPr>
        <w:t xml:space="preserve"> </w:t>
      </w:r>
      <w:r>
        <w:rPr>
          <w:w w:val="105"/>
        </w:rPr>
        <w:t>in</w:t>
      </w:r>
      <w:r>
        <w:rPr>
          <w:spacing w:val="0"/>
          <w:w w:val="105"/>
        </w:rPr>
        <w:t xml:space="preserve"> </w:t>
      </w:r>
      <w:r>
        <w:rPr>
          <w:w w:val="105"/>
        </w:rPr>
        <w:t>3</w:t>
      </w:r>
      <w:r>
        <w:rPr>
          <w:spacing w:val="0"/>
          <w:w w:val="105"/>
        </w:rPr>
        <w:t xml:space="preserve"> </w:t>
      </w:r>
      <w:r>
        <w:rPr>
          <w:w w:val="105"/>
        </w:rPr>
        <w:t>columns: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unique</w:t>
      </w:r>
      <w:r>
        <w:rPr>
          <w:spacing w:val="0"/>
          <w:w w:val="105"/>
        </w:rPr>
        <w:t xml:space="preserve"> </w:t>
      </w:r>
      <w:r>
        <w:rPr>
          <w:w w:val="105"/>
        </w:rPr>
        <w:t>ID</w:t>
      </w:r>
      <w:r>
        <w:rPr>
          <w:spacing w:val="0"/>
          <w:w w:val="105"/>
        </w:rPr>
        <w:t xml:space="preserve"> </w:t>
      </w:r>
      <w:r>
        <w:rPr>
          <w:w w:val="105"/>
        </w:rPr>
        <w:t>of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well</w:t>
      </w:r>
      <w:r>
        <w:rPr>
          <w:spacing w:val="0"/>
          <w:w w:val="105"/>
        </w:rPr>
        <w:t xml:space="preserve"> </w:t>
      </w:r>
      <w:r>
        <w:rPr>
          <w:w w:val="105"/>
        </w:rPr>
        <w:t>in</w:t>
      </w:r>
      <w:r>
        <w:rPr>
          <w:spacing w:val="0"/>
          <w:w w:val="105"/>
        </w:rPr>
        <w:t xml:space="preserve"> </w:t>
      </w:r>
      <w:r>
        <w:rPr>
          <w:w w:val="105"/>
        </w:rPr>
        <w:t>which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measurement</w:t>
      </w:r>
      <w:r>
        <w:rPr>
          <w:w w:val="103"/>
        </w:rPr>
        <w:t xml:space="preserve"> </w:t>
      </w:r>
      <w:r>
        <w:rPr>
          <w:w w:val="105"/>
        </w:rPr>
        <w:t>has</w:t>
      </w:r>
      <w:r>
        <w:rPr>
          <w:spacing w:val="21"/>
          <w:w w:val="105"/>
        </w:rPr>
        <w:t xml:space="preserve"> </w:t>
      </w:r>
      <w:r>
        <w:rPr>
          <w:w w:val="105"/>
        </w:rPr>
        <w:t>been</w:t>
      </w:r>
      <w:r>
        <w:rPr>
          <w:spacing w:val="21"/>
          <w:w w:val="105"/>
        </w:rPr>
        <w:t xml:space="preserve"> </w:t>
      </w:r>
      <w:r>
        <w:rPr>
          <w:w w:val="105"/>
        </w:rPr>
        <w:t>done,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time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spacing w:val="0"/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manual</w:t>
      </w:r>
      <w:r>
        <w:rPr>
          <w:spacing w:val="22"/>
          <w:w w:val="105"/>
        </w:rPr>
        <w:t xml:space="preserve"> </w:t>
      </w:r>
      <w:r>
        <w:rPr>
          <w:w w:val="105"/>
        </w:rPr>
        <w:t>measurement.</w:t>
      </w:r>
      <w:r>
        <w:rPr>
          <w:spacing w:val="50"/>
          <w:w w:val="105"/>
        </w:rPr>
        <w:t xml:space="preserve"> </w:t>
      </w:r>
      <w:r>
        <w:rPr>
          <w:w w:val="105"/>
        </w:rPr>
        <w:t>When</w:t>
      </w:r>
      <w:r>
        <w:rPr>
          <w:spacing w:val="22"/>
          <w:w w:val="105"/>
        </w:rPr>
        <w:t xml:space="preserve"> </w:t>
      </w:r>
      <w:r>
        <w:rPr>
          <w:w w:val="105"/>
        </w:rPr>
        <w:t>loading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water-level</w:t>
      </w:r>
      <w:r>
        <w:rPr>
          <w:spacing w:val="22"/>
          <w:w w:val="104"/>
        </w:rPr>
        <w:t xml:space="preserve"> </w:t>
      </w:r>
      <w:r>
        <w:rPr>
          <w:w w:val="105"/>
        </w:rPr>
        <w:t>data</w:t>
      </w:r>
      <w:r>
        <w:rPr>
          <w:spacing w:val="11"/>
          <w:w w:val="105"/>
        </w:rPr>
        <w:t xml:space="preserve"> </w:t>
      </w:r>
      <w:r>
        <w:rPr>
          <w:w w:val="105"/>
        </w:rPr>
        <w:t>file,</w:t>
      </w:r>
      <w:r>
        <w:rPr>
          <w:spacing w:val="12"/>
          <w:w w:val="105"/>
        </w:rPr>
        <w:t xml:space="preserve"> </w:t>
      </w:r>
      <w:r>
        <w:rPr>
          <w:w w:val="105"/>
        </w:rPr>
        <w:t>WHAT</w:t>
      </w:r>
      <w:r>
        <w:rPr>
          <w:spacing w:val="11"/>
          <w:w w:val="105"/>
        </w:rPr>
        <w:t xml:space="preserve"> </w:t>
      </w:r>
      <w:r>
        <w:rPr>
          <w:w w:val="105"/>
        </w:rPr>
        <w:t>will</w:t>
      </w:r>
      <w:r>
        <w:rPr>
          <w:spacing w:val="13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12"/>
          <w:w w:val="105"/>
        </w:rPr>
        <w:t xml:space="preserve"> </w:t>
      </w:r>
      <w:r>
        <w:rPr>
          <w:w w:val="105"/>
        </w:rPr>
        <w:t>search</w:t>
      </w:r>
      <w:r>
        <w:rPr>
          <w:spacing w:val="12"/>
          <w:w w:val="105"/>
        </w:rPr>
        <w:t xml:space="preserve"> </w:t>
      </w:r>
      <w:r>
        <w:rPr>
          <w:w w:val="105"/>
        </w:rPr>
        <w:t>within</w:t>
      </w:r>
      <w:r>
        <w:rPr>
          <w:spacing w:val="12"/>
          <w:w w:val="105"/>
        </w:rPr>
        <w:t xml:space="preserve"> </w:t>
      </w:r>
      <w:r>
        <w:rPr>
          <w:w w:val="105"/>
        </w:rPr>
        <w:t>this</w:t>
      </w:r>
      <w:r>
        <w:rPr>
          <w:spacing w:val="12"/>
          <w:w w:val="105"/>
        </w:rPr>
        <w:t xml:space="preserve"> </w:t>
      </w:r>
      <w:r>
        <w:rPr>
          <w:w w:val="105"/>
        </w:rPr>
        <w:t>file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spacing w:val="0"/>
          <w:w w:val="105"/>
        </w:rPr>
        <w:t>every</w:t>
      </w:r>
      <w:r>
        <w:rPr>
          <w:spacing w:val="12"/>
          <w:w w:val="105"/>
        </w:rPr>
        <w:t xml:space="preserve"> </w:t>
      </w:r>
      <w:r>
        <w:rPr>
          <w:w w:val="105"/>
        </w:rPr>
        <w:t>entry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corresponds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10"/>
        </w:rPr>
        <w:t xml:space="preserve"> </w:t>
      </w:r>
      <w:r>
        <w:rPr>
          <w:w w:val="105"/>
        </w:rPr>
        <w:t>ID</w:t>
      </w:r>
      <w:r>
        <w:rPr>
          <w:spacing w:val="0"/>
          <w:w w:val="105"/>
        </w:rPr>
        <w:t xml:space="preserve"> </w:t>
      </w:r>
      <w:r>
        <w:rPr>
          <w:w w:val="105"/>
        </w:rPr>
        <w:t>of the well.</w:t>
      </w:r>
    </w:p>
    <w:p>
      <w:pPr>
        <w:pStyle w:val="TextBody"/>
        <w:spacing w:lineRule="auto" w:line="247"/>
        <w:ind w:left="153" w:right="151" w:firstLine="351"/>
        <w:jc w:val="both"/>
        <w:rPr/>
      </w:pPr>
      <w:r>
        <w:rPr>
          <w:w w:val="105"/>
        </w:rPr>
        <w:t>Manual</w:t>
      </w:r>
      <w:r>
        <w:rPr>
          <w:spacing w:val="0"/>
          <w:w w:val="105"/>
        </w:rPr>
        <w:t xml:space="preserve"> measurements </w:t>
      </w:r>
      <w:r>
        <w:rPr>
          <w:w w:val="105"/>
        </w:rPr>
        <w:t>must</w:t>
      </w:r>
      <w:r>
        <w:rPr>
          <w:spacing w:val="0"/>
          <w:w w:val="105"/>
        </w:rPr>
        <w:t xml:space="preserve"> </w:t>
      </w:r>
      <w:r>
        <w:rPr>
          <w:w w:val="105"/>
        </w:rPr>
        <w:t>be</w:t>
      </w:r>
      <w:r>
        <w:rPr>
          <w:spacing w:val="0"/>
          <w:w w:val="105"/>
        </w:rPr>
        <w:t xml:space="preserve"> entered </w:t>
      </w:r>
      <w:r>
        <w:rPr>
          <w:w w:val="105"/>
        </w:rPr>
        <w:t>in</w:t>
      </w:r>
      <w:r>
        <w:rPr>
          <w:spacing w:val="0"/>
          <w:w w:val="105"/>
        </w:rPr>
        <w:t xml:space="preserve"> </w:t>
      </w:r>
      <w:r>
        <w:rPr>
          <w:w w:val="105"/>
        </w:rPr>
        <w:t>meters</w:t>
      </w:r>
      <w:r>
        <w:rPr>
          <w:spacing w:val="0"/>
          <w:w w:val="105"/>
        </w:rPr>
        <w:t xml:space="preserve"> </w:t>
      </w:r>
      <w:r>
        <w:rPr>
          <w:w w:val="105"/>
        </w:rPr>
        <w:t>relative</w:t>
      </w:r>
      <w:r>
        <w:rPr>
          <w:spacing w:val="0"/>
          <w:w w:val="105"/>
        </w:rPr>
        <w:t xml:space="preserve"> </w:t>
      </w:r>
      <w:r>
        <w:rPr>
          <w:w w:val="105"/>
        </w:rPr>
        <w:t>to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ground</w:t>
      </w:r>
      <w:r>
        <w:rPr>
          <w:spacing w:val="0"/>
          <w:w w:val="105"/>
        </w:rPr>
        <w:t xml:space="preserve"> </w:t>
      </w:r>
      <w:r>
        <w:rPr>
          <w:w w:val="105"/>
        </w:rPr>
        <w:t>surface</w:t>
      </w:r>
      <w:r>
        <w:rPr>
          <w:spacing w:val="0"/>
          <w:w w:val="105"/>
        </w:rPr>
        <w:t xml:space="preserve"> </w:t>
      </w:r>
      <w:r>
        <w:rPr>
          <w:w w:val="105"/>
        </w:rPr>
        <w:t>with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vertical</w:t>
      </w:r>
      <w:r>
        <w:rPr>
          <w:spacing w:val="34"/>
          <w:w w:val="103"/>
        </w:rPr>
        <w:t xml:space="preserve"> </w:t>
      </w:r>
      <w:r>
        <w:rPr>
          <w:w w:val="105"/>
        </w:rPr>
        <w:t>axis</w:t>
      </w:r>
      <w:r>
        <w:rPr>
          <w:spacing w:val="0"/>
          <w:w w:val="105"/>
        </w:rPr>
        <w:t xml:space="preserve"> </w:t>
      </w:r>
      <w:r>
        <w:rPr>
          <w:w w:val="105"/>
        </w:rPr>
        <w:t>positive</w:t>
      </w:r>
      <w:r>
        <w:rPr>
          <w:spacing w:val="0"/>
          <w:w w:val="105"/>
        </w:rPr>
        <w:t xml:space="preserve"> </w:t>
      </w:r>
      <w:r>
        <w:rPr>
          <w:w w:val="105"/>
        </w:rPr>
        <w:t>upward.</w:t>
      </w:r>
      <w:r>
        <w:rPr>
          <w:spacing w:val="13"/>
          <w:w w:val="105"/>
        </w:rPr>
        <w:t xml:space="preserve"> </w:t>
      </w:r>
      <w:r>
        <w:rPr>
          <w:w w:val="105"/>
        </w:rPr>
        <w:t>Measurements</w:t>
      </w:r>
      <w:r>
        <w:rPr>
          <w:spacing w:val="0"/>
          <w:w w:val="105"/>
        </w:rPr>
        <w:t xml:space="preserve"> </w:t>
      </w:r>
      <w:r>
        <w:rPr>
          <w:w w:val="105"/>
        </w:rPr>
        <w:t>below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ground</w:t>
      </w:r>
      <w:r>
        <w:rPr>
          <w:spacing w:val="0"/>
          <w:w w:val="105"/>
        </w:rPr>
        <w:t xml:space="preserve"> </w:t>
      </w:r>
      <w:r>
        <w:rPr>
          <w:w w:val="105"/>
        </w:rPr>
        <w:t>surface</w:t>
      </w:r>
      <w:r>
        <w:rPr>
          <w:spacing w:val="0"/>
          <w:w w:val="105"/>
        </w:rPr>
        <w:t xml:space="preserve"> </w:t>
      </w:r>
      <w:r>
        <w:rPr>
          <w:w w:val="105"/>
        </w:rPr>
        <w:t>are</w:t>
      </w:r>
      <w:r>
        <w:rPr>
          <w:spacing w:val="0"/>
          <w:w w:val="105"/>
        </w:rPr>
        <w:t xml:space="preserve"> </w:t>
      </w:r>
      <w:r>
        <w:rPr>
          <w:w w:val="105"/>
        </w:rPr>
        <w:t>thus</w:t>
      </w:r>
      <w:r>
        <w:rPr>
          <w:spacing w:val="0"/>
          <w:w w:val="105"/>
        </w:rPr>
        <w:t xml:space="preserve"> negative, </w:t>
      </w:r>
      <w:r>
        <w:rPr>
          <w:w w:val="105"/>
        </w:rPr>
        <w:t>and</w:t>
      </w:r>
      <w:r>
        <w:rPr>
          <w:spacing w:val="0"/>
          <w:w w:val="105"/>
        </w:rPr>
        <w:t xml:space="preserve"> </w:t>
      </w:r>
      <w:r>
        <w:rPr>
          <w:w w:val="105"/>
        </w:rPr>
        <w:t>positive</w:t>
      </w:r>
      <w:r>
        <w:rPr>
          <w:spacing w:val="0"/>
          <w:w w:val="105"/>
        </w:rPr>
        <w:t xml:space="preserve"> </w:t>
      </w:r>
      <w:r>
        <w:rPr>
          <w:w w:val="105"/>
        </w:rPr>
        <w:t>when</w:t>
      </w:r>
      <w:r>
        <w:rPr>
          <w:spacing w:val="28"/>
        </w:rPr>
        <w:t xml:space="preserve"> </w:t>
      </w:r>
      <w:r>
        <w:rPr>
          <w:w w:val="105"/>
        </w:rPr>
        <w:t>above.</w:t>
      </w:r>
      <w:r>
        <w:rPr>
          <w:spacing w:val="34"/>
          <w:w w:val="105"/>
        </w:rPr>
        <w:t xml:space="preserve"> </w:t>
      </w:r>
      <w:r>
        <w:rPr>
          <w:w w:val="105"/>
        </w:rPr>
        <w:t>Measurement</w:t>
      </w:r>
      <w:r>
        <w:rPr>
          <w:spacing w:val="10"/>
          <w:w w:val="105"/>
        </w:rPr>
        <w:t xml:space="preserve"> </w:t>
      </w:r>
      <w:r>
        <w:rPr>
          <w:w w:val="105"/>
        </w:rPr>
        <w:t>taken</w:t>
      </w:r>
      <w:r>
        <w:rPr>
          <w:spacing w:val="11"/>
          <w:w w:val="105"/>
        </w:rPr>
        <w:t xml:space="preserve"> </w:t>
      </w:r>
      <w:r>
        <w:rPr>
          <w:spacing w:val="0"/>
          <w:w w:val="105"/>
        </w:rPr>
        <w:t>relative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casing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well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9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corrected</w:t>
      </w:r>
      <w:r>
        <w:rPr>
          <w:spacing w:val="11"/>
          <w:w w:val="105"/>
        </w:rPr>
        <w:t xml:space="preserve"> </w:t>
      </w:r>
      <w:r>
        <w:rPr>
          <w:spacing w:val="0"/>
          <w:w w:val="105"/>
        </w:rPr>
        <w:t>accordingly.</w:t>
      </w:r>
    </w:p>
    <w:p>
      <w:pPr>
        <w:pStyle w:val="TextBody"/>
        <w:spacing w:lineRule="auto" w:line="247"/>
        <w:ind w:left="153" w:right="144" w:firstLine="351"/>
        <w:jc w:val="both"/>
        <w:rPr/>
      </w:pPr>
      <w:r>
        <w:rPr>
          <w:w w:val="105"/>
        </w:rPr>
        <w:t>It</w:t>
      </w:r>
      <w:r>
        <w:rPr>
          <w:spacing w:val="0"/>
          <w:w w:val="105"/>
        </w:rPr>
        <w:t xml:space="preserve"> </w:t>
      </w:r>
      <w:r>
        <w:rPr>
          <w:w w:val="105"/>
        </w:rPr>
        <w:t>is</w:t>
      </w:r>
      <w:r>
        <w:rPr>
          <w:spacing w:val="0"/>
          <w:w w:val="105"/>
        </w:rPr>
        <w:t xml:space="preserve"> </w:t>
      </w:r>
      <w:r>
        <w:rPr>
          <w:w w:val="105"/>
        </w:rPr>
        <w:t>necessary</w:t>
      </w:r>
      <w:r>
        <w:rPr>
          <w:spacing w:val="0"/>
          <w:w w:val="105"/>
        </w:rPr>
        <w:t xml:space="preserve"> </w:t>
      </w:r>
      <w:r>
        <w:rPr>
          <w:w w:val="105"/>
        </w:rPr>
        <w:t>to</w:t>
      </w:r>
      <w:r>
        <w:rPr>
          <w:spacing w:val="0"/>
          <w:w w:val="105"/>
        </w:rPr>
        <w:t xml:space="preserve"> </w:t>
      </w:r>
      <w:r>
        <w:rPr>
          <w:w w:val="105"/>
        </w:rPr>
        <w:t>validate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values</w:t>
      </w:r>
      <w:r>
        <w:rPr>
          <w:spacing w:val="0"/>
          <w:w w:val="105"/>
        </w:rPr>
        <w:t xml:space="preserve"> </w:t>
      </w:r>
      <w:r>
        <w:rPr>
          <w:w w:val="105"/>
        </w:rPr>
        <w:t>taken</w:t>
      </w:r>
      <w:r>
        <w:rPr>
          <w:spacing w:val="0"/>
          <w:w w:val="105"/>
        </w:rPr>
        <w:t xml:space="preserve"> </w:t>
      </w:r>
      <w:r>
        <w:rPr>
          <w:w w:val="105"/>
        </w:rPr>
        <w:t>with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automatic</w:t>
      </w:r>
      <w:r>
        <w:rPr>
          <w:spacing w:val="0"/>
          <w:w w:val="105"/>
        </w:rPr>
        <w:t xml:space="preserve"> </w:t>
      </w:r>
      <w:r>
        <w:rPr>
          <w:w w:val="105"/>
        </w:rPr>
        <w:t>logger</w:t>
      </w:r>
      <w:r>
        <w:rPr>
          <w:spacing w:val="0"/>
          <w:w w:val="105"/>
        </w:rPr>
        <w:t xml:space="preserve"> </w:t>
      </w:r>
      <w:r>
        <w:rPr>
          <w:w w:val="105"/>
        </w:rPr>
        <w:t>with</w:t>
      </w:r>
      <w:r>
        <w:rPr>
          <w:spacing w:val="0"/>
          <w:w w:val="105"/>
        </w:rPr>
        <w:t xml:space="preserve"> </w:t>
      </w:r>
      <w:r>
        <w:rPr>
          <w:w w:val="105"/>
        </w:rPr>
        <w:t>manual</w:t>
      </w:r>
      <w:r>
        <w:rPr>
          <w:spacing w:val="0"/>
          <w:w w:val="105"/>
        </w:rPr>
        <w:t xml:space="preserve"> </w:t>
      </w:r>
      <w:r>
        <w:rPr>
          <w:w w:val="105"/>
        </w:rPr>
        <w:t>measurement</w:t>
      </w:r>
      <w:r>
        <w:rPr>
          <w:w w:val="103"/>
        </w:rPr>
        <w:t xml:space="preserve"> </w:t>
      </w:r>
      <w:r>
        <w:rPr>
          <w:w w:val="105"/>
        </w:rPr>
        <w:t>on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regular</w:t>
      </w:r>
      <w:r>
        <w:rPr>
          <w:spacing w:val="11"/>
          <w:w w:val="105"/>
        </w:rPr>
        <w:t xml:space="preserve"> </w:t>
      </w:r>
      <w:r>
        <w:rPr>
          <w:w w:val="105"/>
        </w:rPr>
        <w:t>basis.</w:t>
      </w:r>
    </w:p>
    <w:p>
      <w:pPr>
        <w:pStyle w:val="TextBody"/>
        <w:spacing w:lineRule="auto" w:line="247"/>
        <w:ind w:left="153" w:right="124" w:firstLine="351"/>
        <w:jc w:val="both"/>
        <w:rPr/>
      </w:pPr>
      <w:r>
        <w:rPr>
          <w:w w:val="105"/>
        </w:rPr>
        <w:t>Long-term</w:t>
      </w:r>
      <w:r>
        <w:rPr>
          <w:spacing w:val="3"/>
          <w:w w:val="105"/>
        </w:rPr>
        <w:t xml:space="preserve"> </w:t>
      </w:r>
      <w:r>
        <w:rPr>
          <w:w w:val="105"/>
        </w:rPr>
        <w:t>monitoring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water</w:t>
      </w:r>
      <w:r>
        <w:rPr>
          <w:spacing w:val="5"/>
          <w:w w:val="105"/>
        </w:rPr>
        <w:t xml:space="preserve"> </w:t>
      </w:r>
      <w:r>
        <w:rPr>
          <w:w w:val="105"/>
        </w:rPr>
        <w:t>levels</w:t>
      </w:r>
      <w:r>
        <w:rPr>
          <w:spacing w:val="4"/>
          <w:w w:val="105"/>
        </w:rPr>
        <w:t xml:space="preserve"> </w:t>
      </w:r>
      <w:r>
        <w:rPr>
          <w:w w:val="105"/>
        </w:rPr>
        <w:t>with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use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automatic</w:t>
      </w:r>
      <w:r>
        <w:rPr>
          <w:spacing w:val="5"/>
          <w:w w:val="105"/>
        </w:rPr>
        <w:t xml:space="preserve"> </w:t>
      </w:r>
      <w:r>
        <w:rPr>
          <w:w w:val="105"/>
        </w:rPr>
        <w:t>data</w:t>
      </w:r>
      <w:r>
        <w:rPr>
          <w:spacing w:val="4"/>
          <w:w w:val="105"/>
        </w:rPr>
        <w:t xml:space="preserve"> </w:t>
      </w:r>
      <w:r>
        <w:rPr>
          <w:w w:val="105"/>
        </w:rPr>
        <w:t>loggers</w:t>
      </w:r>
      <w:r>
        <w:rPr>
          <w:spacing w:val="4"/>
          <w:w w:val="105"/>
        </w:rPr>
        <w:t xml:space="preserve"> </w:t>
      </w:r>
      <w:r>
        <w:rPr>
          <w:w w:val="105"/>
        </w:rPr>
        <w:t>can</w:t>
      </w:r>
      <w:r>
        <w:rPr>
          <w:spacing w:val="5"/>
          <w:w w:val="105"/>
        </w:rPr>
        <w:t xml:space="preserve"> </w:t>
      </w:r>
      <w:r>
        <w:rPr>
          <w:w w:val="105"/>
        </w:rPr>
        <w:t>lead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errors</w:t>
      </w:r>
      <w:r>
        <w:rPr>
          <w:w w:val="103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data</w:t>
      </w:r>
      <w:r>
        <w:rPr>
          <w:spacing w:val="13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validated</w:t>
      </w:r>
      <w:r>
        <w:rPr>
          <w:spacing w:val="14"/>
          <w:w w:val="105"/>
        </w:rPr>
        <w:t xml:space="preserve"> </w:t>
      </w:r>
      <w:r>
        <w:rPr>
          <w:w w:val="105"/>
        </w:rPr>
        <w:t>on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regular</w:t>
      </w:r>
      <w:r>
        <w:rPr>
          <w:spacing w:val="13"/>
          <w:w w:val="105"/>
        </w:rPr>
        <w:t xml:space="preserve"> </w:t>
      </w:r>
      <w:r>
        <w:rPr>
          <w:w w:val="105"/>
        </w:rPr>
        <w:t>basis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manual</w:t>
      </w:r>
      <w:r>
        <w:rPr>
          <w:spacing w:val="14"/>
          <w:w w:val="105"/>
        </w:rPr>
        <w:t xml:space="preserve"> </w:t>
      </w:r>
      <w:r>
        <w:rPr>
          <w:w w:val="105"/>
        </w:rPr>
        <w:t>measurements.</w:t>
      </w:r>
      <w:r>
        <w:rPr>
          <w:spacing w:val="38"/>
          <w:w w:val="105"/>
        </w:rPr>
        <w:t xml:space="preserve"> </w:t>
      </w:r>
      <w:hyperlink w:anchor="_bookmark91">
        <w:r>
          <w:rPr>
            <w:rStyle w:val="InternetLink"/>
            <w:w w:val="105"/>
          </w:rPr>
          <w:t>Freeman</w:t>
        </w:r>
        <w:r>
          <w:rPr>
            <w:rStyle w:val="InternetLink"/>
            <w:spacing w:val="13"/>
            <w:w w:val="105"/>
          </w:rPr>
          <w:t xml:space="preserve"> </w:t>
        </w:r>
        <w:r>
          <w:rPr>
            <w:rStyle w:val="InternetLink"/>
            <w:w w:val="105"/>
          </w:rPr>
          <w:t>et</w:t>
        </w:r>
        <w:r>
          <w:rPr>
            <w:rStyle w:val="InternetLink"/>
            <w:spacing w:val="14"/>
            <w:w w:val="105"/>
          </w:rPr>
          <w:t xml:space="preserve"> </w:t>
        </w:r>
        <w:r>
          <w:rPr>
            <w:rStyle w:val="InternetLink"/>
            <w:w w:val="105"/>
          </w:rPr>
          <w:t>al.</w:t>
        </w:r>
      </w:hyperlink>
      <w:r>
        <w:rPr>
          <w:spacing w:val="13"/>
          <w:w w:val="105"/>
        </w:rPr>
        <w:t xml:space="preserve"> </w:t>
      </w:r>
      <w:hyperlink w:anchor="_bookmark91">
        <w:r>
          <w:rPr>
            <w:rStyle w:val="InternetLink"/>
            <w:w w:val="105"/>
          </w:rPr>
          <w:t>(2004)</w:t>
        </w:r>
      </w:hyperlink>
      <w:r>
        <w:rPr/>
        <w:t xml:space="preserve"> </w:t>
      </w:r>
      <w:r>
        <w:rPr>
          <w:w w:val="105"/>
        </w:rPr>
        <w:t>provides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good</w:t>
      </w:r>
      <w:r>
        <w:rPr>
          <w:spacing w:val="32"/>
          <w:w w:val="105"/>
        </w:rPr>
        <w:t xml:space="preserve"> </w:t>
      </w:r>
      <w:r>
        <w:rPr>
          <w:w w:val="105"/>
        </w:rPr>
        <w:t>review</w:t>
      </w:r>
      <w:r>
        <w:rPr>
          <w:spacing w:val="30"/>
          <w:w w:val="105"/>
        </w:rPr>
        <w:t xml:space="preserve"> </w:t>
      </w:r>
      <w:r>
        <w:rPr>
          <w:w w:val="105"/>
        </w:rPr>
        <w:t>on</w:t>
      </w:r>
      <w:r>
        <w:rPr>
          <w:spacing w:val="32"/>
          <w:w w:val="105"/>
        </w:rPr>
        <w:t xml:space="preserve"> </w:t>
      </w:r>
      <w:r>
        <w:rPr>
          <w:spacing w:val="0"/>
          <w:w w:val="105"/>
        </w:rPr>
        <w:t>possible</w:t>
      </w:r>
      <w:r>
        <w:rPr>
          <w:spacing w:val="31"/>
          <w:w w:val="105"/>
        </w:rPr>
        <w:t xml:space="preserve"> </w:t>
      </w:r>
      <w:r>
        <w:rPr>
          <w:w w:val="105"/>
        </w:rPr>
        <w:t>causes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errors</w:t>
      </w:r>
      <w:r>
        <w:rPr>
          <w:spacing w:val="31"/>
          <w:w w:val="105"/>
        </w:rPr>
        <w:t xml:space="preserve"> </w:t>
      </w:r>
      <w:r>
        <w:rPr>
          <w:w w:val="105"/>
        </w:rPr>
        <w:t>that</w:t>
      </w:r>
      <w:r>
        <w:rPr>
          <w:spacing w:val="32"/>
          <w:w w:val="105"/>
        </w:rPr>
        <w:t xml:space="preserve"> </w:t>
      </w:r>
      <w:r>
        <w:rPr>
          <w:w w:val="105"/>
        </w:rPr>
        <w:t>may</w:t>
      </w:r>
      <w:r>
        <w:rPr>
          <w:spacing w:val="31"/>
          <w:w w:val="105"/>
        </w:rPr>
        <w:t xml:space="preserve"> </w:t>
      </w:r>
      <w:r>
        <w:rPr>
          <w:w w:val="105"/>
        </w:rPr>
        <w:t>be</w:t>
      </w:r>
      <w:r>
        <w:rPr>
          <w:spacing w:val="32"/>
          <w:w w:val="105"/>
        </w:rPr>
        <w:t xml:space="preserve"> </w:t>
      </w:r>
      <w:r>
        <w:rPr>
          <w:w w:val="105"/>
        </w:rPr>
        <w:t>present</w:t>
      </w:r>
      <w:r>
        <w:rPr>
          <w:spacing w:val="30"/>
          <w:w w:val="105"/>
        </w:rPr>
        <w:t xml:space="preserve"> </w:t>
      </w: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data</w:t>
      </w:r>
      <w:r>
        <w:rPr>
          <w:spacing w:val="31"/>
          <w:w w:val="105"/>
        </w:rPr>
        <w:t xml:space="preserve"> </w:t>
      </w:r>
      <w:r>
        <w:rPr>
          <w:w w:val="105"/>
        </w:rPr>
        <w:t>acquired</w:t>
      </w:r>
      <w:r>
        <w:rPr>
          <w:spacing w:val="32"/>
          <w:w w:val="105"/>
        </w:rPr>
        <w:t xml:space="preserve"> </w:t>
      </w:r>
      <w:r>
        <w:rPr>
          <w:w w:val="105"/>
        </w:rPr>
        <w:t>with</w:t>
      </w:r>
      <w:r>
        <w:rPr>
          <w:spacing w:val="27"/>
          <w:w w:val="108"/>
        </w:rPr>
        <w:t xml:space="preserve"> </w:t>
      </w:r>
      <w:r>
        <w:rPr>
          <w:w w:val="105"/>
        </w:rPr>
        <w:t>submersible</w:t>
      </w:r>
      <w:r>
        <w:rPr>
          <w:spacing w:val="8"/>
          <w:w w:val="105"/>
        </w:rPr>
        <w:t xml:space="preserve"> </w:t>
      </w:r>
      <w:r>
        <w:rPr>
          <w:w w:val="105"/>
        </w:rPr>
        <w:t>pressure</w:t>
      </w:r>
      <w:r>
        <w:rPr>
          <w:spacing w:val="7"/>
          <w:w w:val="105"/>
        </w:rPr>
        <w:t xml:space="preserve"> </w:t>
      </w:r>
      <w:r>
        <w:rPr>
          <w:spacing w:val="0"/>
          <w:w w:val="105"/>
        </w:rPr>
        <w:t>transducers.</w:t>
      </w:r>
    </w:p>
    <w:p>
      <w:pPr>
        <w:pStyle w:val="TextBody"/>
        <w:spacing w:lineRule="auto" w:line="247"/>
        <w:ind w:left="153" w:right="151" w:firstLine="351"/>
        <w:jc w:val="both"/>
        <w:rPr/>
      </w:pP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convenience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low</w:t>
      </w:r>
      <w:r>
        <w:rPr>
          <w:spacing w:val="27"/>
          <w:w w:val="105"/>
        </w:rPr>
        <w:t xml:space="preserve"> </w:t>
      </w:r>
      <w:r>
        <w:rPr>
          <w:w w:val="105"/>
        </w:rPr>
        <w:t>maintenance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submersible</w:t>
      </w:r>
      <w:r>
        <w:rPr>
          <w:spacing w:val="28"/>
          <w:w w:val="105"/>
        </w:rPr>
        <w:t xml:space="preserve"> </w:t>
      </w:r>
      <w:r>
        <w:rPr>
          <w:w w:val="105"/>
        </w:rPr>
        <w:t>pressure</w:t>
      </w:r>
      <w:r>
        <w:rPr>
          <w:spacing w:val="27"/>
          <w:w w:val="105"/>
        </w:rPr>
        <w:t xml:space="preserve"> </w:t>
      </w:r>
      <w:r>
        <w:rPr>
          <w:w w:val="105"/>
        </w:rPr>
        <w:t>transducers</w:t>
      </w:r>
      <w:r>
        <w:rPr>
          <w:spacing w:val="27"/>
          <w:w w:val="105"/>
        </w:rPr>
        <w:t xml:space="preserve"> </w:t>
      </w:r>
      <w:r>
        <w:rPr>
          <w:w w:val="105"/>
        </w:rPr>
        <w:t>can</w:t>
      </w:r>
      <w:r>
        <w:rPr>
          <w:spacing w:val="26"/>
          <w:w w:val="105"/>
        </w:rPr>
        <w:t xml:space="preserve"> </w:t>
      </w:r>
      <w:r>
        <w:rPr>
          <w:w w:val="105"/>
        </w:rPr>
        <w:t>lead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long</w:t>
      </w:r>
      <w:r>
        <w:rPr>
          <w:w w:val="102"/>
        </w:rPr>
        <w:t xml:space="preserve"> </w:t>
      </w:r>
      <w:r>
        <w:rPr>
          <w:w w:val="105"/>
        </w:rPr>
        <w:t>intervals</w:t>
      </w:r>
      <w:r>
        <w:rPr>
          <w:spacing w:val="14"/>
          <w:w w:val="105"/>
        </w:rPr>
        <w:t xml:space="preserve"> </w:t>
      </w:r>
      <w:r>
        <w:rPr>
          <w:spacing w:val="0"/>
          <w:w w:val="105"/>
        </w:rPr>
        <w:t>between</w:t>
      </w:r>
      <w:r>
        <w:rPr>
          <w:spacing w:val="16"/>
          <w:w w:val="105"/>
        </w:rPr>
        <w:t xml:space="preserve"> </w:t>
      </w:r>
      <w:r>
        <w:rPr>
          <w:w w:val="105"/>
        </w:rPr>
        <w:t>calibration</w:t>
      </w:r>
      <w:r>
        <w:rPr>
          <w:spacing w:val="17"/>
          <w:w w:val="105"/>
        </w:rPr>
        <w:t xml:space="preserve"> </w:t>
      </w:r>
      <w:r>
        <w:rPr>
          <w:w w:val="105"/>
        </w:rPr>
        <w:t>checks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overconfidence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reliability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sensor’s</w:t>
      </w:r>
      <w:r>
        <w:rPr>
          <w:spacing w:val="16"/>
          <w:w w:val="105"/>
        </w:rPr>
        <w:t xml:space="preserve"> </w:t>
      </w:r>
      <w:r>
        <w:rPr>
          <w:w w:val="105"/>
        </w:rPr>
        <w:t>data.</w:t>
      </w:r>
      <w:r>
        <w:rPr>
          <w:spacing w:val="42"/>
          <w:w w:val="105"/>
        </w:rPr>
        <w:t xml:space="preserve"> </w:t>
      </w:r>
      <w:r>
        <w:rPr>
          <w:w w:val="105"/>
        </w:rPr>
        <w:t>If</w:t>
      </w:r>
      <w:r>
        <w:rPr>
          <w:spacing w:val="26"/>
          <w:w w:val="98"/>
        </w:rPr>
        <w:t xml:space="preserve"> </w:t>
      </w:r>
      <w:r>
        <w:rPr>
          <w:w w:val="105"/>
        </w:rPr>
        <w:t>checks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calibration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sensors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made,</w:t>
      </w:r>
      <w:r>
        <w:rPr>
          <w:spacing w:val="2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may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erroneous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point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leading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w w:val="109"/>
        </w:rPr>
        <w:t xml:space="preserve"> </w:t>
      </w:r>
      <w:r>
        <w:rPr>
          <w:w w:val="105"/>
        </w:rPr>
        <w:t>incorrect</w:t>
      </w:r>
      <w:r>
        <w:rPr>
          <w:spacing w:val="14"/>
          <w:w w:val="105"/>
        </w:rPr>
        <w:t xml:space="preserve"> </w:t>
      </w:r>
      <w:r>
        <w:rPr>
          <w:w w:val="105"/>
        </w:rPr>
        <w:t>hydrologic</w:t>
      </w:r>
      <w:r>
        <w:rPr>
          <w:spacing w:val="15"/>
          <w:w w:val="105"/>
        </w:rPr>
        <w:t xml:space="preserve"> </w:t>
      </w:r>
      <w:r>
        <w:rPr>
          <w:w w:val="105"/>
        </w:rPr>
        <w:t>interpretations.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left" w:pos="1037" w:leader="none"/>
        </w:tabs>
        <w:spacing w:before="146" w:after="0"/>
        <w:ind w:left="1036" w:hanging="883"/>
        <w:jc w:val="both"/>
        <w:rPr>
          <w:rFonts w:ascii="Georgia" w:hAnsi="Georgia" w:eastAsia="Georgia" w:cs="Georgia"/>
          <w:sz w:val="34"/>
          <w:szCs w:val="34"/>
        </w:rPr>
      </w:pPr>
      <w:bookmarkStart w:id="21" w:name="_bookmark31"/>
      <w:bookmarkStart w:id="22" w:name="Loading_the_data_and_Computation_mode_ov"/>
      <w:bookmarkEnd w:id="21"/>
      <w:bookmarkEnd w:id="22"/>
      <w:r>
        <w:rPr>
          <w:rFonts w:ascii="Georgia" w:hAnsi="Georgia"/>
          <w:b/>
          <w:sz w:val="34"/>
        </w:rPr>
        <w:t>Loading</w:t>
      </w:r>
      <w:r>
        <w:rPr>
          <w:rFonts w:ascii="Georgia" w:hAnsi="Georgia"/>
          <w:b/>
          <w:spacing w:val="0"/>
          <w:sz w:val="34"/>
        </w:rPr>
        <w:t xml:space="preserve"> </w:t>
      </w:r>
      <w:r>
        <w:rPr>
          <w:rFonts w:ascii="Georgia" w:hAnsi="Georgia"/>
          <w:b/>
          <w:sz w:val="34"/>
        </w:rPr>
        <w:t>the</w:t>
      </w:r>
      <w:r>
        <w:rPr>
          <w:rFonts w:ascii="Georgia" w:hAnsi="Georgia"/>
          <w:b/>
          <w:spacing w:val="0"/>
          <w:sz w:val="34"/>
        </w:rPr>
        <w:t xml:space="preserve"> </w:t>
      </w:r>
      <w:r>
        <w:rPr>
          <w:rFonts w:ascii="Georgia" w:hAnsi="Georgia"/>
          <w:b/>
          <w:sz w:val="34"/>
        </w:rPr>
        <w:t>data</w:t>
      </w:r>
      <w:r>
        <w:rPr>
          <w:rFonts w:ascii="Georgia" w:hAnsi="Georgia"/>
          <w:b/>
          <w:spacing w:val="0"/>
          <w:sz w:val="34"/>
        </w:rPr>
        <w:t xml:space="preserve"> </w:t>
      </w:r>
      <w:r>
        <w:rPr>
          <w:rFonts w:ascii="Georgia" w:hAnsi="Georgia"/>
          <w:b/>
          <w:sz w:val="34"/>
        </w:rPr>
        <w:t>and</w:t>
      </w:r>
      <w:r>
        <w:rPr>
          <w:rFonts w:ascii="Georgia" w:hAnsi="Georgia"/>
          <w:b/>
          <w:spacing w:val="0"/>
          <w:sz w:val="34"/>
        </w:rPr>
        <w:t xml:space="preserve"> </w:t>
      </w:r>
      <w:r>
        <w:rPr>
          <w:rFonts w:ascii="Georgia" w:hAnsi="Georgia"/>
          <w:b/>
          <w:sz w:val="34"/>
        </w:rPr>
        <w:t>Computation</w:t>
      </w:r>
      <w:r>
        <w:rPr>
          <w:rFonts w:ascii="Georgia" w:hAnsi="Georgia"/>
          <w:b/>
          <w:spacing w:val="0"/>
          <w:sz w:val="34"/>
        </w:rPr>
        <w:t xml:space="preserve"> </w:t>
      </w:r>
      <w:r>
        <w:rPr>
          <w:rFonts w:ascii="Georgia" w:hAnsi="Georgia"/>
          <w:b/>
          <w:sz w:val="34"/>
        </w:rPr>
        <w:t>mode</w:t>
      </w:r>
      <w:r>
        <w:rPr>
          <w:rFonts w:ascii="Georgia" w:hAnsi="Georgia"/>
          <w:b/>
          <w:spacing w:val="0"/>
          <w:sz w:val="34"/>
        </w:rPr>
        <w:t xml:space="preserve"> </w:t>
      </w:r>
      <w:r>
        <w:rPr>
          <w:rFonts w:ascii="Georgia" w:hAnsi="Georgia"/>
          <w:b/>
          <w:sz w:val="34"/>
        </w:rPr>
        <w:t>overview</w:t>
      </w:r>
    </w:p>
    <w:p>
      <w:pPr>
        <w:pStyle w:val="TextBody"/>
        <w:spacing w:lineRule="auto" w:line="247" w:before="227" w:after="0"/>
        <w:ind w:left="110" w:right="106" w:firstLine="34"/>
        <w:jc w:val="both"/>
        <w:rPr/>
      </w:pP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first</w:t>
      </w:r>
      <w:r>
        <w:rPr>
          <w:spacing w:val="3"/>
          <w:w w:val="105"/>
        </w:rPr>
        <w:t xml:space="preserve"> </w:t>
      </w:r>
      <w:r>
        <w:rPr>
          <w:w w:val="105"/>
        </w:rPr>
        <w:t>step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open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water-level</w:t>
      </w:r>
      <w:r>
        <w:rPr>
          <w:spacing w:val="2"/>
          <w:w w:val="105"/>
        </w:rPr>
        <w:t xml:space="preserve"> </w:t>
      </w:r>
      <w:r>
        <w:rPr>
          <w:w w:val="105"/>
        </w:rPr>
        <w:t>data</w:t>
      </w:r>
      <w:r>
        <w:rPr>
          <w:spacing w:val="3"/>
          <w:w w:val="105"/>
        </w:rPr>
        <w:t xml:space="preserve"> </w:t>
      </w:r>
      <w:r>
        <w:rPr>
          <w:w w:val="105"/>
        </w:rPr>
        <w:t>file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WHAT.</w:t>
      </w:r>
      <w:r>
        <w:rPr>
          <w:spacing w:val="3"/>
          <w:w w:val="105"/>
        </w:rPr>
        <w:t xml:space="preserve"> </w:t>
      </w:r>
      <w:r>
        <w:rPr>
          <w:w w:val="105"/>
        </w:rPr>
        <w:t>This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done</w:t>
      </w:r>
      <w:r>
        <w:rPr>
          <w:spacing w:val="3"/>
          <w:w w:val="105"/>
        </w:rPr>
        <w:t xml:space="preserve"> </w:t>
      </w:r>
      <w:r>
        <w:rPr>
          <w:w w:val="105"/>
        </w:rPr>
        <w:t>simply</w:t>
      </w:r>
      <w:r>
        <w:rPr>
          <w:spacing w:val="2"/>
          <w:w w:val="105"/>
        </w:rPr>
        <w:t xml:space="preserve"> </w:t>
      </w:r>
      <w:r>
        <w:rPr>
          <w:w w:val="105"/>
        </w:rPr>
        <w:t>by</w:t>
      </w:r>
      <w:r>
        <w:rPr>
          <w:spacing w:val="3"/>
          <w:w w:val="105"/>
        </w:rPr>
        <w:t xml:space="preserve"> </w:t>
      </w:r>
      <w:r>
        <w:rPr>
          <w:w w:val="105"/>
        </w:rPr>
        <w:t>clicking</w:t>
      </w:r>
      <w:r>
        <w:rPr>
          <w:spacing w:val="3"/>
          <w:w w:val="105"/>
        </w:rPr>
        <w:t xml:space="preserve"> </w:t>
      </w:r>
      <w:r>
        <w:rPr>
          <w:w w:val="105"/>
        </w:rPr>
        <w:t>on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rFonts w:eastAsia="Arial" w:cs="Arial" w:ascii="Arial" w:hAnsi="Arial"/>
          <w:i/>
          <w:w w:val="105"/>
        </w:rPr>
        <w:t>Water</w:t>
      </w:r>
      <w:r>
        <w:rPr>
          <w:rFonts w:eastAsia="Arial" w:cs="Arial" w:ascii="Arial" w:hAnsi="Arial"/>
          <w:i/>
          <w:spacing w:val="0"/>
          <w:w w:val="105"/>
        </w:rPr>
        <w:t xml:space="preserve"> </w:t>
      </w:r>
      <w:r>
        <w:rPr>
          <w:rFonts w:eastAsia="Arial" w:cs="Arial" w:ascii="Arial" w:hAnsi="Arial"/>
          <w:i/>
          <w:w w:val="105"/>
        </w:rPr>
        <w:t>Level</w:t>
      </w:r>
      <w:r>
        <w:rPr>
          <w:rFonts w:eastAsia="Arial" w:cs="Arial" w:ascii="Arial" w:hAnsi="Arial"/>
          <w:i/>
          <w:spacing w:val="0"/>
          <w:w w:val="105"/>
        </w:rPr>
        <w:t xml:space="preserve"> </w:t>
      </w:r>
      <w:r>
        <w:rPr>
          <w:rFonts w:eastAsia="Arial" w:cs="Arial" w:ascii="Arial" w:hAnsi="Arial"/>
          <w:i/>
          <w:w w:val="105"/>
        </w:rPr>
        <w:t>Data</w:t>
      </w:r>
      <w:r>
        <w:rPr>
          <w:rFonts w:eastAsia="Arial" w:cs="Arial" w:ascii="Arial" w:hAnsi="Arial"/>
          <w:i/>
          <w:spacing w:val="0"/>
          <w:w w:val="105"/>
        </w:rPr>
        <w:t xml:space="preserve"> </w:t>
      </w:r>
      <w:r>
        <w:rPr>
          <w:rFonts w:eastAsia="Arial" w:cs="Arial" w:ascii="Arial" w:hAnsi="Arial"/>
          <w:i/>
          <w:w w:val="105"/>
        </w:rPr>
        <w:t>File</w:t>
      </w:r>
      <w:r>
        <w:rPr>
          <w:rFonts w:eastAsia="Arial" w:cs="Arial" w:ascii="Arial" w:hAnsi="Arial"/>
          <w:i/>
          <w:spacing w:val="0"/>
          <w:w w:val="105"/>
        </w:rPr>
        <w:t xml:space="preserve"> </w:t>
      </w:r>
      <w:r>
        <w:rPr>
          <w:rFonts w:eastAsia="Arial" w:cs="Arial" w:ascii="Arial" w:hAnsi="Arial"/>
          <w:i/>
          <w:w w:val="105"/>
        </w:rPr>
        <w:t>button</w:t>
      </w:r>
      <w:r>
        <w:rPr>
          <w:rFonts w:eastAsia="Arial" w:cs="Arial" w:ascii="Arial" w:hAnsi="Arial"/>
          <w:i/>
          <w:spacing w:val="0"/>
          <w:w w:val="105"/>
        </w:rPr>
        <w:t xml:space="preserve"> </w:t>
      </w:r>
      <w:r>
        <w:rPr>
          <w:w w:val="105"/>
        </w:rPr>
        <w:t>that</w:t>
      </w:r>
      <w:r>
        <w:rPr>
          <w:spacing w:val="0"/>
          <w:w w:val="105"/>
        </w:rPr>
        <w:t xml:space="preserve"> </w:t>
      </w:r>
      <w:r>
        <w:rPr>
          <w:w w:val="105"/>
        </w:rPr>
        <w:t>is</w:t>
      </w:r>
      <w:r>
        <w:rPr>
          <w:spacing w:val="0"/>
          <w:w w:val="105"/>
        </w:rPr>
        <w:t xml:space="preserve"> </w:t>
      </w:r>
      <w:r>
        <w:rPr>
          <w:w w:val="105"/>
        </w:rPr>
        <w:t>located</w:t>
      </w:r>
      <w:r>
        <w:rPr>
          <w:spacing w:val="0"/>
          <w:w w:val="105"/>
        </w:rPr>
        <w:t xml:space="preserve"> </w:t>
      </w:r>
      <w:r>
        <w:rPr>
          <w:w w:val="105"/>
        </w:rPr>
        <w:t>at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top</w:t>
      </w:r>
      <w:r>
        <w:rPr>
          <w:spacing w:val="0"/>
          <w:w w:val="105"/>
        </w:rPr>
        <w:t xml:space="preserve"> </w:t>
      </w:r>
      <w:r>
        <w:rPr>
          <w:w w:val="105"/>
        </w:rPr>
        <w:t>of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right</w:t>
      </w:r>
      <w:r>
        <w:rPr>
          <w:spacing w:val="0"/>
          <w:w w:val="105"/>
        </w:rPr>
        <w:t xml:space="preserve"> </w:t>
      </w:r>
      <w:r>
        <w:rPr>
          <w:w w:val="105"/>
        </w:rPr>
        <w:t>side</w:t>
      </w:r>
      <w:r>
        <w:rPr>
          <w:spacing w:val="0"/>
          <w:w w:val="105"/>
        </w:rPr>
        <w:t xml:space="preserve"> </w:t>
      </w:r>
      <w:r>
        <w:rPr>
          <w:w w:val="105"/>
        </w:rPr>
        <w:t>panel</w:t>
      </w:r>
      <w:r>
        <w:rPr>
          <w:spacing w:val="0"/>
          <w:w w:val="105"/>
        </w:rPr>
        <w:t xml:space="preserve"> </w:t>
      </w:r>
      <w:r>
        <w:rPr>
          <w:w w:val="105"/>
        </w:rPr>
        <w:t>of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tab</w:t>
      </w:r>
      <w:r>
        <w:rPr>
          <w:spacing w:val="0"/>
          <w:w w:val="105"/>
        </w:rPr>
        <w:t xml:space="preserve"> </w:t>
      </w:r>
      <w:r>
        <w:rPr>
          <w:rFonts w:eastAsia="Arial" w:cs="Arial" w:ascii="Arial" w:hAnsi="Arial"/>
          <w:i/>
          <w:spacing w:val="0"/>
          <w:w w:val="105"/>
        </w:rPr>
        <w:t>Hydrograph</w:t>
      </w:r>
      <w:r>
        <w:rPr>
          <w:spacing w:val="0"/>
          <w:w w:val="105"/>
        </w:rPr>
        <w:t>.</w:t>
      </w:r>
      <w:r>
        <w:rPr>
          <w:spacing w:val="29"/>
          <w:w w:val="105"/>
        </w:rPr>
        <w:t xml:space="preserve"> </w:t>
      </w:r>
      <w:r>
        <w:rPr>
          <w:w w:val="105"/>
        </w:rPr>
        <w:t>This</w:t>
      </w:r>
      <w:r>
        <w:rPr>
          <w:spacing w:val="5"/>
          <w:w w:val="105"/>
        </w:rPr>
        <w:t xml:space="preserve"> </w:t>
      </w:r>
      <w:r>
        <w:rPr>
          <w:w w:val="105"/>
        </w:rPr>
        <w:t>will</w:t>
      </w:r>
      <w:r>
        <w:rPr>
          <w:spacing w:val="6"/>
          <w:w w:val="105"/>
        </w:rPr>
        <w:t xml:space="preserve"> </w:t>
      </w:r>
      <w:r>
        <w:rPr>
          <w:w w:val="105"/>
        </w:rPr>
        <w:t>open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new</w:t>
      </w:r>
      <w:r>
        <w:rPr>
          <w:spacing w:val="5"/>
          <w:w w:val="105"/>
        </w:rPr>
        <w:t xml:space="preserve"> </w:t>
      </w:r>
      <w:r>
        <w:rPr>
          <w:w w:val="105"/>
        </w:rPr>
        <w:t>window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selection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valide</w:t>
      </w:r>
      <w:r>
        <w:rPr>
          <w:spacing w:val="6"/>
          <w:w w:val="105"/>
        </w:rPr>
        <w:t xml:space="preserve"> </w:t>
      </w:r>
      <w:r>
        <w:rPr>
          <w:w w:val="105"/>
        </w:rPr>
        <w:t>water-level</w:t>
      </w:r>
      <w:r>
        <w:rPr>
          <w:spacing w:val="5"/>
          <w:w w:val="105"/>
        </w:rPr>
        <w:t xml:space="preserve"> </w:t>
      </w:r>
      <w:r>
        <w:rPr>
          <w:w w:val="105"/>
        </w:rPr>
        <w:t>data</w:t>
      </w:r>
      <w:r>
        <w:rPr>
          <w:spacing w:val="6"/>
          <w:w w:val="105"/>
        </w:rPr>
        <w:t xml:space="preserve"> </w:t>
      </w:r>
      <w:r>
        <w:rPr>
          <w:w w:val="105"/>
        </w:rPr>
        <w:t>file.</w:t>
      </w:r>
      <w:r>
        <w:rPr>
          <w:spacing w:val="29"/>
          <w:w w:val="105"/>
        </w:rPr>
        <w:t xml:space="preserve"> </w:t>
      </w:r>
      <w:r>
        <w:rPr>
          <w:w w:val="105"/>
        </w:rPr>
        <w:t>Clicking</w:t>
      </w:r>
      <w:r>
        <w:rPr>
          <w:spacing w:val="7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select</w:t>
      </w:r>
      <w:r>
        <w:rPr>
          <w:w w:val="137"/>
        </w:rPr>
        <w:t xml:space="preserve"> </w:t>
      </w:r>
      <w:r>
        <w:rPr>
          <w:w w:val="105"/>
        </w:rPr>
        <w:t>will</w:t>
      </w:r>
      <w:r>
        <w:rPr>
          <w:spacing w:val="0"/>
          <w:w w:val="105"/>
        </w:rPr>
        <w:t xml:space="preserve"> </w:t>
      </w:r>
      <w:r>
        <w:rPr>
          <w:w w:val="105"/>
        </w:rPr>
        <w:t>open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file</w:t>
      </w:r>
      <w:r>
        <w:rPr>
          <w:spacing w:val="0"/>
          <w:w w:val="105"/>
        </w:rPr>
        <w:t xml:space="preserve"> </w:t>
      </w:r>
      <w:r>
        <w:rPr>
          <w:w w:val="105"/>
        </w:rPr>
        <w:t>in</w:t>
      </w:r>
      <w:r>
        <w:rPr>
          <w:spacing w:val="0"/>
          <w:w w:val="105"/>
        </w:rPr>
        <w:t xml:space="preserve"> </w:t>
      </w:r>
      <w:r>
        <w:rPr>
          <w:w w:val="105"/>
        </w:rPr>
        <w:t>WHAT.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water</w:t>
      </w:r>
      <w:r>
        <w:rPr>
          <w:spacing w:val="0"/>
          <w:w w:val="105"/>
        </w:rPr>
        <w:t xml:space="preserve"> </w:t>
      </w:r>
      <w:r>
        <w:rPr>
          <w:w w:val="105"/>
        </w:rPr>
        <w:t>level</w:t>
      </w:r>
      <w:r>
        <w:rPr>
          <w:spacing w:val="0"/>
          <w:w w:val="105"/>
        </w:rPr>
        <w:t xml:space="preserve"> </w:t>
      </w:r>
      <w:r>
        <w:rPr>
          <w:w w:val="105"/>
        </w:rPr>
        <w:t>time-series</w:t>
      </w:r>
      <w:r>
        <w:rPr>
          <w:spacing w:val="0"/>
          <w:w w:val="105"/>
        </w:rPr>
        <w:t xml:space="preserve"> </w:t>
      </w:r>
      <w:r>
        <w:rPr>
          <w:w w:val="105"/>
        </w:rPr>
        <w:t>will</w:t>
      </w:r>
      <w:r>
        <w:rPr>
          <w:spacing w:val="0"/>
          <w:w w:val="105"/>
        </w:rPr>
        <w:t xml:space="preserve"> </w:t>
      </w:r>
      <w:r>
        <w:rPr>
          <w:w w:val="105"/>
        </w:rPr>
        <w:t>then</w:t>
      </w:r>
      <w:r>
        <w:rPr>
          <w:spacing w:val="0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0"/>
          <w:w w:val="105"/>
        </w:rPr>
        <w:t xml:space="preserve"> </w:t>
      </w:r>
      <w:r>
        <w:rPr>
          <w:w w:val="105"/>
        </w:rPr>
        <w:t>be</w:t>
      </w:r>
      <w:r>
        <w:rPr>
          <w:spacing w:val="0"/>
          <w:w w:val="105"/>
        </w:rPr>
        <w:t xml:space="preserve"> </w:t>
      </w:r>
      <w:r>
        <w:rPr>
          <w:w w:val="105"/>
        </w:rPr>
        <w:t>loaded</w:t>
      </w:r>
      <w:r>
        <w:rPr>
          <w:spacing w:val="0"/>
          <w:w w:val="105"/>
        </w:rPr>
        <w:t xml:space="preserve"> </w:t>
      </w:r>
      <w:r>
        <w:rPr>
          <w:w w:val="105"/>
        </w:rPr>
        <w:t>in</w:t>
      </w:r>
      <w:r>
        <w:rPr>
          <w:spacing w:val="0"/>
          <w:w w:val="105"/>
        </w:rPr>
        <w:t xml:space="preserve"> </w:t>
      </w:r>
      <w:r>
        <w:rPr>
          <w:w w:val="105"/>
        </w:rPr>
        <w:t>WHAT</w:t>
      </w:r>
      <w:r>
        <w:rPr>
          <w:w w:val="103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data</w:t>
      </w:r>
      <w:r>
        <w:rPr>
          <w:spacing w:val="17"/>
          <w:w w:val="105"/>
        </w:rPr>
        <w:t xml:space="preserve"> </w:t>
      </w:r>
      <w:r>
        <w:rPr>
          <w:w w:val="105"/>
        </w:rPr>
        <w:t>should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8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18"/>
          <w:w w:val="105"/>
        </w:rPr>
        <w:t xml:space="preserve"> </w:t>
      </w:r>
      <w:r>
        <w:rPr>
          <w:w w:val="105"/>
        </w:rPr>
        <w:t>plotted.</w:t>
      </w:r>
      <w:r>
        <w:rPr>
          <w:spacing w:val="43"/>
          <w:w w:val="105"/>
        </w:rPr>
        <w:t xml:space="preserve"> </w:t>
      </w:r>
      <w:r>
        <w:rPr>
          <w:w w:val="105"/>
        </w:rPr>
        <w:t>If</w:t>
      </w:r>
      <w:r>
        <w:rPr>
          <w:spacing w:val="18"/>
          <w:w w:val="105"/>
        </w:rPr>
        <w:t xml:space="preserve"> </w:t>
      </w:r>
      <w:r>
        <w:rPr>
          <w:w w:val="105"/>
        </w:rPr>
        <w:t>there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weather</w:t>
      </w:r>
      <w:r>
        <w:rPr>
          <w:spacing w:val="17"/>
          <w:w w:val="105"/>
        </w:rPr>
        <w:t xml:space="preserve"> </w:t>
      </w:r>
      <w:r>
        <w:rPr>
          <w:w w:val="105"/>
        </w:rPr>
        <w:t>data</w:t>
      </w:r>
      <w:r>
        <w:rPr>
          <w:spacing w:val="17"/>
          <w:w w:val="105"/>
        </w:rPr>
        <w:t xml:space="preserve"> </w:t>
      </w:r>
      <w:r>
        <w:rPr>
          <w:w w:val="105"/>
        </w:rPr>
        <w:t>files</w:t>
      </w:r>
      <w:r>
        <w:rPr>
          <w:spacing w:val="18"/>
          <w:w w:val="105"/>
        </w:rPr>
        <w:t xml:space="preserve"> </w:t>
      </w:r>
      <w:r>
        <w:rPr>
          <w:w w:val="105"/>
        </w:rPr>
        <w:t>already</w:t>
      </w:r>
      <w:r>
        <w:rPr>
          <w:spacing w:val="17"/>
          <w:w w:val="105"/>
        </w:rPr>
        <w:t xml:space="preserve"> </w:t>
      </w:r>
      <w:r>
        <w:rPr>
          <w:w w:val="105"/>
        </w:rPr>
        <w:t>present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w w:val="97"/>
        </w:rPr>
        <w:t xml:space="preserve"> </w:t>
      </w:r>
      <w:r>
        <w:rPr>
          <w:w w:val="105"/>
        </w:rPr>
        <w:t>‘‘Output’’</w:t>
      </w:r>
      <w:r>
        <w:rPr>
          <w:spacing w:val="15"/>
          <w:w w:val="105"/>
        </w:rPr>
        <w:t xml:space="preserve"> </w:t>
      </w:r>
      <w:r>
        <w:rPr>
          <w:w w:val="105"/>
        </w:rPr>
        <w:t>folder,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program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15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16"/>
          <w:w w:val="105"/>
        </w:rPr>
        <w:t xml:space="preserve"> </w:t>
      </w:r>
      <w:r>
        <w:rPr>
          <w:w w:val="105"/>
        </w:rPr>
        <w:t>load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file</w:t>
      </w:r>
      <w:r>
        <w:rPr>
          <w:spacing w:val="15"/>
          <w:w w:val="105"/>
        </w:rPr>
        <w:t xml:space="preserve"> </w:t>
      </w:r>
      <w:r>
        <w:rPr>
          <w:w w:val="105"/>
        </w:rPr>
        <w:t>from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closest</w:t>
      </w:r>
      <w:r>
        <w:rPr>
          <w:spacing w:val="16"/>
          <w:w w:val="105"/>
        </w:rPr>
        <w:t xml:space="preserve"> </w:t>
      </w:r>
      <w:r>
        <w:rPr>
          <w:w w:val="105"/>
        </w:rPr>
        <w:t>weather</w:t>
      </w:r>
      <w:r>
        <w:rPr>
          <w:spacing w:val="16"/>
          <w:w w:val="105"/>
        </w:rPr>
        <w:t xml:space="preserve"> </w:t>
      </w:r>
      <w:r>
        <w:rPr>
          <w:w w:val="105"/>
        </w:rPr>
        <w:t>station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w w:val="112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well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also</w:t>
      </w:r>
      <w:r>
        <w:rPr>
          <w:spacing w:val="13"/>
          <w:w w:val="105"/>
        </w:rPr>
        <w:t xml:space="preserve"> </w:t>
      </w:r>
      <w:r>
        <w:rPr>
          <w:w w:val="105"/>
        </w:rPr>
        <w:t>plot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data</w:t>
      </w:r>
      <w:r>
        <w:rPr>
          <w:spacing w:val="12"/>
          <w:w w:val="105"/>
        </w:rPr>
        <w:t xml:space="preserve"> </w:t>
      </w:r>
      <w:r>
        <w:rPr>
          <w:spacing w:val="0"/>
          <w:w w:val="105"/>
        </w:rPr>
        <w:t>along</w:t>
      </w:r>
      <w:r>
        <w:rPr>
          <w:spacing w:val="13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water-level</w:t>
      </w:r>
      <w:r>
        <w:rPr>
          <w:spacing w:val="14"/>
          <w:w w:val="105"/>
        </w:rPr>
        <w:t xml:space="preserve"> </w:t>
      </w:r>
      <w:r>
        <w:rPr>
          <w:spacing w:val="0"/>
          <w:w w:val="105"/>
        </w:rPr>
        <w:t>measurements.</w:t>
      </w:r>
    </w:p>
    <w:p>
      <w:pPr>
        <w:pStyle w:val="TextBody"/>
        <w:spacing w:lineRule="auto" w:line="247"/>
        <w:ind w:left="145" w:right="108" w:firstLine="359"/>
        <w:jc w:val="right"/>
        <w:rPr/>
      </w:pP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correction and</w:t>
      </w:r>
      <w:r>
        <w:rPr>
          <w:spacing w:val="0"/>
          <w:w w:val="105"/>
        </w:rPr>
        <w:t xml:space="preserve"> </w:t>
      </w:r>
      <w:r>
        <w:rPr>
          <w:w w:val="105"/>
        </w:rPr>
        <w:t>adjustment</w:t>
      </w:r>
      <w:r>
        <w:rPr>
          <w:spacing w:val="0"/>
          <w:w w:val="105"/>
        </w:rPr>
        <w:t xml:space="preserve"> </w:t>
      </w:r>
      <w:r>
        <w:rPr>
          <w:w w:val="105"/>
        </w:rPr>
        <w:t>of</w:t>
      </w:r>
      <w:r>
        <w:rPr>
          <w:spacing w:val="0"/>
          <w:w w:val="105"/>
        </w:rPr>
        <w:t xml:space="preserve"> </w:t>
      </w:r>
      <w:r>
        <w:rPr>
          <w:w w:val="105"/>
        </w:rPr>
        <w:t>water-level</w:t>
      </w:r>
      <w:r>
        <w:rPr>
          <w:spacing w:val="0"/>
          <w:w w:val="105"/>
        </w:rPr>
        <w:t xml:space="preserve"> </w:t>
      </w:r>
      <w:r>
        <w:rPr>
          <w:w w:val="105"/>
        </w:rPr>
        <w:t>time-series</w:t>
      </w:r>
      <w:r>
        <w:rPr>
          <w:spacing w:val="0"/>
          <w:w w:val="105"/>
        </w:rPr>
        <w:t xml:space="preserve"> </w:t>
      </w:r>
      <w:r>
        <w:rPr>
          <w:w w:val="105"/>
        </w:rPr>
        <w:t>is</w:t>
      </w:r>
      <w:r>
        <w:rPr>
          <w:spacing w:val="0"/>
          <w:w w:val="105"/>
        </w:rPr>
        <w:t xml:space="preserve"> </w:t>
      </w:r>
      <w:r>
        <w:rPr>
          <w:w w:val="105"/>
        </w:rPr>
        <w:t>done</w:t>
      </w:r>
      <w:r>
        <w:rPr>
          <w:spacing w:val="0"/>
          <w:w w:val="105"/>
        </w:rPr>
        <w:t xml:space="preserve"> </w:t>
      </w:r>
      <w:r>
        <w:rPr>
          <w:w w:val="105"/>
        </w:rPr>
        <w:t>in</w:t>
      </w:r>
      <w:r>
        <w:rPr>
          <w:spacing w:val="0"/>
          <w:w w:val="105"/>
        </w:rPr>
        <w:t xml:space="preserve"> </w:t>
      </w:r>
      <w:r>
        <w:rPr>
          <w:w w:val="105"/>
        </w:rPr>
        <w:t>mode</w:t>
      </w:r>
      <w:r>
        <w:rPr>
          <w:spacing w:val="0"/>
          <w:w w:val="105"/>
        </w:rPr>
        <w:t xml:space="preserve"> </w:t>
      </w:r>
      <w:r>
        <w:rPr>
          <w:w w:val="105"/>
        </w:rPr>
        <w:t>’Computation’ of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w w:val="109"/>
        </w:rPr>
        <w:t xml:space="preserve"> </w:t>
      </w:r>
      <w:r>
        <w:rPr>
          <w:w w:val="105"/>
        </w:rPr>
        <w:t>tab</w:t>
      </w:r>
      <w:r>
        <w:rPr>
          <w:spacing w:val="24"/>
          <w:w w:val="105"/>
        </w:rPr>
        <w:t xml:space="preserve"> </w:t>
      </w:r>
      <w:r>
        <w:rPr>
          <w:w w:val="105"/>
        </w:rPr>
        <w:t>hydrograph.</w:t>
      </w:r>
      <w:r>
        <w:rPr>
          <w:spacing w:val="53"/>
          <w:w w:val="105"/>
        </w:rPr>
        <w:t xml:space="preserve"> </w:t>
      </w:r>
      <w:r>
        <w:rPr>
          <w:w w:val="105"/>
        </w:rPr>
        <w:t>By</w:t>
      </w:r>
      <w:r>
        <w:rPr>
          <w:spacing w:val="25"/>
          <w:w w:val="105"/>
        </w:rPr>
        <w:t xml:space="preserve"> </w:t>
      </w:r>
      <w:r>
        <w:rPr>
          <w:w w:val="105"/>
        </w:rPr>
        <w:t>default,</w:t>
      </w:r>
      <w:r>
        <w:rPr>
          <w:spacing w:val="24"/>
          <w:w w:val="105"/>
        </w:rPr>
        <w:t xml:space="preserve"> </w:t>
      </w:r>
      <w:r>
        <w:rPr>
          <w:w w:val="105"/>
        </w:rPr>
        <w:t>this</w:t>
      </w:r>
      <w:r>
        <w:rPr>
          <w:spacing w:val="24"/>
          <w:w w:val="105"/>
        </w:rPr>
        <w:t xml:space="preserve"> </w:t>
      </w:r>
      <w:r>
        <w:rPr>
          <w:w w:val="105"/>
        </w:rPr>
        <w:t>tab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opened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mode</w:t>
      </w:r>
      <w:r>
        <w:rPr>
          <w:spacing w:val="24"/>
          <w:w w:val="105"/>
        </w:rPr>
        <w:t xml:space="preserve"> </w:t>
      </w:r>
      <w:r>
        <w:rPr>
          <w:w w:val="105"/>
        </w:rPr>
        <w:t>Layout.</w:t>
      </w:r>
      <w:r>
        <w:rPr>
          <w:spacing w:val="54"/>
          <w:w w:val="105"/>
        </w:rPr>
        <w:t xml:space="preserve"> </w:t>
      </w:r>
      <w:r>
        <w:rPr>
          <w:w w:val="105"/>
        </w:rPr>
        <w:t>This</w:t>
      </w:r>
      <w:r>
        <w:rPr>
          <w:spacing w:val="24"/>
          <w:w w:val="105"/>
        </w:rPr>
        <w:t xml:space="preserve"> </w:t>
      </w:r>
      <w:r>
        <w:rPr>
          <w:w w:val="105"/>
        </w:rPr>
        <w:t>feature</w:t>
      </w:r>
      <w:r>
        <w:rPr>
          <w:spacing w:val="24"/>
          <w:w w:val="105"/>
        </w:rPr>
        <w:t xml:space="preserve"> </w:t>
      </w:r>
      <w:r>
        <w:rPr>
          <w:w w:val="105"/>
        </w:rPr>
        <w:t>will</w:t>
      </w:r>
      <w:r>
        <w:rPr>
          <w:spacing w:val="25"/>
          <w:w w:val="105"/>
        </w:rPr>
        <w:t xml:space="preserve"> </w:t>
      </w:r>
      <w:r>
        <w:rPr>
          <w:w w:val="105"/>
        </w:rPr>
        <w:t>be</w:t>
      </w:r>
      <w:r>
        <w:rPr>
          <w:spacing w:val="24"/>
          <w:w w:val="105"/>
        </w:rPr>
        <w:t xml:space="preserve"> </w:t>
      </w:r>
      <w:r>
        <w:rPr>
          <w:w w:val="105"/>
        </w:rPr>
        <w:t>covered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w w:val="106"/>
        </w:rPr>
        <w:t xml:space="preserve"> </w:t>
      </w:r>
      <w:r>
        <w:rPr>
          <w:w w:val="105"/>
        </w:rPr>
        <w:t>detail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Section</w:t>
      </w:r>
      <w:r>
        <w:rPr>
          <w:spacing w:val="17"/>
          <w:w w:val="105"/>
        </w:rPr>
        <w:t xml:space="preserve"> </w:t>
      </w:r>
      <w:hyperlink w:anchor="_bookmark36">
        <w:r>
          <w:rPr>
            <w:rStyle w:val="InternetLink"/>
            <w:w w:val="105"/>
          </w:rPr>
          <w:t>5.</w:t>
        </w:r>
      </w:hyperlink>
      <w:r>
        <w:rPr>
          <w:spacing w:val="46"/>
          <w:w w:val="105"/>
        </w:rPr>
        <w:t xml:space="preserve"> </w:t>
      </w:r>
      <w:r>
        <w:rPr>
          <w:w w:val="105"/>
        </w:rPr>
        <w:t>Switching</w:t>
      </w:r>
      <w:r>
        <w:rPr>
          <w:spacing w:val="17"/>
          <w:w w:val="105"/>
        </w:rPr>
        <w:t xml:space="preserve"> </w:t>
      </w:r>
      <w:r>
        <w:rPr>
          <w:w w:val="105"/>
        </w:rPr>
        <w:t>from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Layout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Computation</w:t>
      </w:r>
      <w:r>
        <w:rPr>
          <w:spacing w:val="19"/>
          <w:w w:val="105"/>
        </w:rPr>
        <w:t xml:space="preserve"> </w:t>
      </w:r>
      <w:r>
        <w:rPr>
          <w:w w:val="105"/>
        </w:rPr>
        <w:t>mode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done</w:t>
      </w:r>
      <w:r>
        <w:rPr>
          <w:spacing w:val="18"/>
          <w:w w:val="105"/>
        </w:rPr>
        <w:t xml:space="preserve"> </w:t>
      </w:r>
      <w:r>
        <w:rPr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w w:val="105"/>
        </w:rPr>
        <w:t>clicking</w:t>
      </w:r>
      <w:r>
        <w:rPr>
          <w:spacing w:val="19"/>
          <w:w w:val="105"/>
        </w:rPr>
        <w:t xml:space="preserve"> </w:t>
      </w:r>
      <w:r>
        <w:rPr>
          <w:w w:val="105"/>
        </w:rPr>
        <w:t>on</w:t>
      </w:r>
      <w:r>
        <w:rPr>
          <w:w w:val="104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button</w:t>
      </w:r>
      <w:r>
        <w:rPr>
          <w:spacing w:val="15"/>
          <w:w w:val="105"/>
        </w:rPr>
        <w:t xml:space="preserve"> </w:t>
      </w:r>
      <w:r>
        <w:rPr>
          <w:w w:val="105"/>
        </w:rPr>
        <w:t>‘‘Toggle’’</w:t>
      </w:r>
      <w:r>
        <w:rPr>
          <w:spacing w:val="14"/>
          <w:w w:val="105"/>
        </w:rPr>
        <w:t xml:space="preserve"> </w:t>
      </w:r>
      <w:r>
        <w:rPr>
          <w:w w:val="105"/>
        </w:rPr>
        <w:t>located</w:t>
      </w:r>
      <w:r>
        <w:rPr>
          <w:spacing w:val="14"/>
          <w:w w:val="105"/>
        </w:rPr>
        <w:t xml:space="preserve"> </w:t>
      </w:r>
      <w:r>
        <w:rPr>
          <w:w w:val="105"/>
        </w:rPr>
        <w:t>at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left</w:t>
      </w:r>
      <w:r>
        <w:rPr>
          <w:spacing w:val="15"/>
          <w:w w:val="105"/>
        </w:rPr>
        <w:t xml:space="preserve"> </w:t>
      </w:r>
      <w:r>
        <w:rPr>
          <w:w w:val="105"/>
        </w:rPr>
        <w:t>end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spacing w:val="0"/>
          <w:w w:val="105"/>
        </w:rPr>
        <w:t>toolbar.</w:t>
      </w:r>
      <w:r>
        <w:rPr>
          <w:spacing w:val="41"/>
          <w:w w:val="105"/>
        </w:rPr>
        <w:t xml:space="preserve"> </w:t>
      </w:r>
      <w:r>
        <w:rPr>
          <w:w w:val="105"/>
        </w:rPr>
        <w:t>If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water-level</w:t>
      </w:r>
      <w:r>
        <w:rPr>
          <w:spacing w:val="15"/>
          <w:w w:val="105"/>
        </w:rPr>
        <w:t xml:space="preserve"> </w:t>
      </w:r>
      <w:r>
        <w:rPr>
          <w:w w:val="105"/>
        </w:rPr>
        <w:t>time-series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already</w:t>
      </w:r>
      <w:r>
        <w:rPr>
          <w:spacing w:val="27"/>
          <w:w w:val="106"/>
        </w:rPr>
        <w:t xml:space="preserve"> </w:t>
      </w:r>
      <w:r>
        <w:rPr>
          <w:w w:val="105"/>
        </w:rPr>
        <w:t>imported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WHAT,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data</w:t>
      </w:r>
      <w:r>
        <w:rPr>
          <w:spacing w:val="4"/>
          <w:w w:val="105"/>
        </w:rPr>
        <w:t xml:space="preserve"> </w:t>
      </w:r>
      <w:r>
        <w:rPr>
          <w:w w:val="105"/>
        </w:rPr>
        <w:t>should</w:t>
      </w:r>
      <w:r>
        <w:rPr>
          <w:spacing w:val="4"/>
          <w:w w:val="105"/>
        </w:rPr>
        <w:t xml:space="preserve"> </w:t>
      </w:r>
      <w:r>
        <w:rPr>
          <w:w w:val="105"/>
        </w:rPr>
        <w:t>appear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graph</w:t>
      </w:r>
      <w:r>
        <w:rPr>
          <w:spacing w:val="4"/>
          <w:w w:val="105"/>
        </w:rPr>
        <w:t xml:space="preserve"> </w:t>
      </w:r>
      <w:r>
        <w:rPr>
          <w:w w:val="105"/>
        </w:rPr>
        <w:t>located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left</w:t>
      </w:r>
      <w:r>
        <w:rPr>
          <w:spacing w:val="4"/>
          <w:w w:val="105"/>
        </w:rPr>
        <w:t xml:space="preserve"> </w:t>
      </w:r>
      <w:r>
        <w:rPr>
          <w:w w:val="105"/>
        </w:rPr>
        <w:t>pane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window.</w:t>
      </w:r>
      <w:r>
        <w:rPr>
          <w:spacing w:val="28"/>
          <w:w w:val="105"/>
        </w:rPr>
        <w:t xml:space="preserve"> </w:t>
      </w:r>
      <w:r>
        <w:rPr>
          <w:w w:val="105"/>
        </w:rPr>
        <w:t>If</w:t>
      </w:r>
      <w:r>
        <w:rPr>
          <w:w w:val="9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weather</w:t>
      </w:r>
      <w:r>
        <w:rPr>
          <w:spacing w:val="10"/>
          <w:w w:val="105"/>
        </w:rPr>
        <w:t xml:space="preserve"> </w:t>
      </w:r>
      <w:r>
        <w:rPr>
          <w:w w:val="105"/>
        </w:rPr>
        <w:t>data</w:t>
      </w:r>
      <w:r>
        <w:rPr>
          <w:spacing w:val="10"/>
          <w:w w:val="105"/>
        </w:rPr>
        <w:t xml:space="preserve"> </w:t>
      </w:r>
      <w:r>
        <w:rPr>
          <w:w w:val="105"/>
        </w:rPr>
        <w:t>file</w:t>
      </w:r>
      <w:r>
        <w:rPr>
          <w:spacing w:val="10"/>
          <w:w w:val="105"/>
        </w:rPr>
        <w:t xml:space="preserve"> </w:t>
      </w:r>
      <w:r>
        <w:rPr>
          <w:w w:val="105"/>
        </w:rPr>
        <w:t>has</w:t>
      </w:r>
      <w:r>
        <w:rPr>
          <w:spacing w:val="9"/>
          <w:w w:val="105"/>
        </w:rPr>
        <w:t xml:space="preserve"> </w:t>
      </w:r>
      <w:r>
        <w:rPr>
          <w:w w:val="105"/>
        </w:rPr>
        <w:t>been</w:t>
      </w:r>
      <w:r>
        <w:rPr>
          <w:spacing w:val="9"/>
          <w:w w:val="105"/>
        </w:rPr>
        <w:t xml:space="preserve"> </w:t>
      </w:r>
      <w:r>
        <w:rPr>
          <w:w w:val="105"/>
        </w:rPr>
        <w:t>selected,</w:t>
      </w:r>
      <w:r>
        <w:rPr>
          <w:spacing w:val="10"/>
          <w:w w:val="105"/>
        </w:rPr>
        <w:t xml:space="preserve"> </w:t>
      </w:r>
      <w:r>
        <w:rPr>
          <w:w w:val="105"/>
        </w:rPr>
        <w:t>air</w:t>
      </w:r>
      <w:r>
        <w:rPr>
          <w:spacing w:val="10"/>
          <w:w w:val="105"/>
        </w:rPr>
        <w:t xml:space="preserve"> </w:t>
      </w:r>
      <w:r>
        <w:rPr>
          <w:w w:val="105"/>
        </w:rPr>
        <w:t>temp.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precipitation</w:t>
      </w:r>
      <w:r>
        <w:rPr>
          <w:spacing w:val="8"/>
          <w:w w:val="105"/>
        </w:rPr>
        <w:t xml:space="preserve"> </w:t>
      </w:r>
      <w:r>
        <w:rPr>
          <w:w w:val="105"/>
        </w:rPr>
        <w:t>should</w:t>
      </w:r>
      <w:r>
        <w:rPr>
          <w:spacing w:val="10"/>
          <w:w w:val="105"/>
        </w:rPr>
        <w:t xml:space="preserve"> </w:t>
      </w:r>
      <w:r>
        <w:rPr>
          <w:w w:val="105"/>
        </w:rPr>
        <w:t>also</w:t>
      </w:r>
      <w:r>
        <w:rPr>
          <w:spacing w:val="10"/>
          <w:w w:val="105"/>
        </w:rPr>
        <w:t xml:space="preserve"> </w:t>
      </w:r>
      <w:r>
        <w:rPr>
          <w:w w:val="105"/>
        </w:rPr>
        <w:t>appear</w:t>
      </w:r>
      <w:r>
        <w:rPr>
          <w:spacing w:val="10"/>
          <w:w w:val="105"/>
        </w:rPr>
        <w:t xml:space="preserve"> </w:t>
      </w:r>
      <w:r>
        <w:rPr>
          <w:w w:val="105"/>
        </w:rPr>
        <w:t>on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graph. The</w:t>
      </w:r>
      <w:r>
        <w:rPr>
          <w:spacing w:val="8"/>
          <w:w w:val="105"/>
        </w:rPr>
        <w:t xml:space="preserve"> </w:t>
      </w:r>
      <w:r>
        <w:rPr>
          <w:w w:val="105"/>
        </w:rPr>
        <w:t>display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mode</w:t>
      </w:r>
      <w:r>
        <w:rPr>
          <w:spacing w:val="9"/>
          <w:w w:val="105"/>
        </w:rPr>
        <w:t xml:space="preserve"> </w:t>
      </w:r>
      <w:r>
        <w:rPr>
          <w:w w:val="105"/>
        </w:rPr>
        <w:t>’Computation’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dynamic,</w:t>
      </w:r>
      <w:r>
        <w:rPr>
          <w:spacing w:val="9"/>
          <w:w w:val="105"/>
        </w:rPr>
        <w:t xml:space="preserve"> </w:t>
      </w:r>
      <w:r>
        <w:rPr>
          <w:w w:val="105"/>
        </w:rPr>
        <w:t>meaning</w:t>
      </w:r>
      <w:r>
        <w:rPr>
          <w:spacing w:val="9"/>
          <w:w w:val="105"/>
        </w:rPr>
        <w:t xml:space="preserve"> </w:t>
      </w:r>
      <w:r>
        <w:rPr>
          <w:w w:val="105"/>
        </w:rPr>
        <w:t>that</w:t>
      </w:r>
      <w:r>
        <w:rPr>
          <w:spacing w:val="9"/>
          <w:w w:val="105"/>
        </w:rPr>
        <w:t xml:space="preserve"> </w:t>
      </w:r>
      <w:r>
        <w:rPr>
          <w:w w:val="105"/>
        </w:rPr>
        <w:t>it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possible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interact</w:t>
      </w:r>
      <w:r>
        <w:rPr>
          <w:spacing w:val="9"/>
          <w:w w:val="105"/>
        </w:rPr>
        <w:t xml:space="preserve"> </w:t>
      </w:r>
      <w:r>
        <w:rPr>
          <w:w w:val="105"/>
        </w:rPr>
        <w:t>directly</w:t>
      </w:r>
      <w:r>
        <w:rPr>
          <w:w w:val="104"/>
        </w:rPr>
        <w:t xml:space="preserve"> </w:t>
      </w:r>
      <w:r>
        <w:rPr>
          <w:w w:val="105"/>
        </w:rPr>
        <w:t>with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graph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pan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zoom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content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spacing w:val="0"/>
          <w:w w:val="105"/>
        </w:rPr>
        <w:t>graph.</w:t>
      </w:r>
      <w:r>
        <w:rPr>
          <w:spacing w:val="41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design,</w:t>
      </w:r>
      <w:r>
        <w:rPr>
          <w:spacing w:val="14"/>
          <w:w w:val="105"/>
        </w:rPr>
        <w:t xml:space="preserve"> </w:t>
      </w:r>
      <w:r>
        <w:rPr>
          <w:w w:val="105"/>
        </w:rPr>
        <w:t>only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water-level</w:t>
      </w:r>
      <w:r>
        <w:rPr>
          <w:spacing w:val="15"/>
          <w:w w:val="105"/>
        </w:rPr>
        <w:t xml:space="preserve"> </w:t>
      </w:r>
      <w:r>
        <w:rPr>
          <w:w w:val="105"/>
        </w:rPr>
        <w:t>can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25"/>
          <w:w w:val="103"/>
        </w:rPr>
        <w:t xml:space="preserve"> </w:t>
      </w:r>
      <w:r>
        <w:rPr>
          <w:w w:val="105"/>
        </w:rPr>
        <w:t>zoomed</w:t>
      </w:r>
      <w:r>
        <w:rPr>
          <w:spacing w:val="18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r>
        <w:rPr>
          <w:w w:val="105"/>
        </w:rPr>
        <w:t>panned</w:t>
      </w:r>
      <w:r>
        <w:rPr>
          <w:spacing w:val="19"/>
          <w:w w:val="105"/>
        </w:rPr>
        <w:t xml:space="preserve"> </w:t>
      </w:r>
      <w:r>
        <w:rPr>
          <w:w w:val="105"/>
        </w:rPr>
        <w:t>while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weather</w:t>
      </w:r>
      <w:r>
        <w:rPr>
          <w:spacing w:val="19"/>
          <w:w w:val="105"/>
        </w:rPr>
        <w:t xml:space="preserve"> </w:t>
      </w:r>
      <w:r>
        <w:rPr>
          <w:w w:val="105"/>
        </w:rPr>
        <w:t>data</w:t>
      </w:r>
      <w:r>
        <w:rPr>
          <w:spacing w:val="19"/>
          <w:w w:val="105"/>
        </w:rPr>
        <w:t xml:space="preserve"> </w:t>
      </w:r>
      <w:r>
        <w:rPr>
          <w:w w:val="105"/>
        </w:rPr>
        <w:t>will</w:t>
      </w:r>
      <w:r>
        <w:rPr>
          <w:spacing w:val="18"/>
          <w:w w:val="105"/>
        </w:rPr>
        <w:t xml:space="preserve"> </w:t>
      </w:r>
      <w:r>
        <w:rPr>
          <w:w w:val="105"/>
        </w:rPr>
        <w:t>ajust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time</w:t>
      </w:r>
      <w:r>
        <w:rPr>
          <w:spacing w:val="19"/>
          <w:w w:val="105"/>
        </w:rPr>
        <w:t xml:space="preserve"> </w:t>
      </w:r>
      <w:r>
        <w:rPr>
          <w:w w:val="105"/>
        </w:rPr>
        <w:t>dimension</w:t>
      </w:r>
      <w:r>
        <w:rPr>
          <w:spacing w:val="18"/>
          <w:w w:val="105"/>
        </w:rPr>
        <w:t xml:space="preserve"> </w:t>
      </w:r>
      <w:r>
        <w:rPr>
          <w:w w:val="105"/>
        </w:rPr>
        <w:t>but</w:t>
      </w:r>
      <w:r>
        <w:rPr>
          <w:spacing w:val="19"/>
          <w:w w:val="105"/>
        </w:rPr>
        <w:t xml:space="preserve"> </w:t>
      </w:r>
      <w:r>
        <w:rPr>
          <w:w w:val="105"/>
        </w:rPr>
        <w:t>will</w:t>
      </w:r>
      <w:r>
        <w:rPr>
          <w:spacing w:val="18"/>
          <w:w w:val="105"/>
        </w:rPr>
        <w:t xml:space="preserve"> </w:t>
      </w:r>
      <w:r>
        <w:rPr>
          <w:w w:val="105"/>
        </w:rPr>
        <w:t>stay</w:t>
      </w:r>
      <w:r>
        <w:rPr>
          <w:spacing w:val="19"/>
          <w:w w:val="105"/>
        </w:rPr>
        <w:t xml:space="preserve"> </w:t>
      </w:r>
      <w:r>
        <w:rPr>
          <w:w w:val="105"/>
        </w:rPr>
        <w:t>static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w w:val="104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vertical</w:t>
      </w:r>
      <w:r>
        <w:rPr>
          <w:spacing w:val="7"/>
          <w:w w:val="105"/>
        </w:rPr>
        <w:t xml:space="preserve"> </w:t>
      </w:r>
      <w:r>
        <w:rPr>
          <w:w w:val="105"/>
        </w:rPr>
        <w:t>axis.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7"/>
          <w:w w:val="105"/>
        </w:rPr>
        <w:t xml:space="preserve"> </w:t>
      </w:r>
      <w:r>
        <w:rPr>
          <w:w w:val="105"/>
        </w:rPr>
        <w:t>allow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more</w:t>
      </w:r>
      <w:r>
        <w:rPr>
          <w:spacing w:val="6"/>
          <w:w w:val="105"/>
        </w:rPr>
        <w:t xml:space="preserve"> </w:t>
      </w:r>
      <w:r>
        <w:rPr>
          <w:w w:val="105"/>
        </w:rPr>
        <w:t>consistent</w:t>
      </w:r>
      <w:r>
        <w:rPr>
          <w:spacing w:val="8"/>
          <w:w w:val="105"/>
        </w:rPr>
        <w:t xml:space="preserve"> </w:t>
      </w:r>
      <w:r>
        <w:rPr>
          <w:w w:val="105"/>
        </w:rPr>
        <w:t>experience</w:t>
      </w:r>
      <w:r>
        <w:rPr>
          <w:spacing w:val="7"/>
          <w:w w:val="105"/>
        </w:rPr>
        <w:t xml:space="preserve"> </w:t>
      </w:r>
      <w:r>
        <w:rPr>
          <w:w w:val="105"/>
        </w:rPr>
        <w:t>when</w:t>
      </w:r>
      <w:r>
        <w:rPr>
          <w:spacing w:val="7"/>
          <w:w w:val="105"/>
        </w:rPr>
        <w:t xml:space="preserve"> </w:t>
      </w:r>
      <w:r>
        <w:rPr>
          <w:w w:val="105"/>
        </w:rPr>
        <w:t>trying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interpret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water-level</w:t>
      </w:r>
    </w:p>
    <w:p>
      <w:pPr>
        <w:pStyle w:val="TextBody"/>
        <w:ind w:left="153" w:hanging="0"/>
        <w:jc w:val="both"/>
        <w:rPr/>
      </w:pPr>
      <w:r>
        <w:rPr>
          <w:w w:val="105"/>
        </w:rPr>
        <w:t>time</w:t>
      </w:r>
      <w:r>
        <w:rPr>
          <w:spacing w:val="0"/>
          <w:w w:val="105"/>
        </w:rPr>
        <w:t xml:space="preserve"> </w:t>
      </w:r>
      <w:r>
        <w:rPr>
          <w:w w:val="105"/>
        </w:rPr>
        <w:t>series.</w:t>
      </w:r>
    </w:p>
    <w:p>
      <w:pPr>
        <w:sectPr>
          <w:footerReference w:type="default" r:id="rId10"/>
          <w:type w:val="nextPage"/>
          <w:pgSz w:w="12240" w:h="15840"/>
          <w:pgMar w:left="980" w:right="980" w:header="0" w:top="1120" w:footer="515" w:bottom="70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spacing w:lineRule="auto" w:line="247" w:before="13" w:after="0"/>
        <w:ind w:left="147" w:right="147" w:firstLine="357"/>
        <w:jc w:val="both"/>
        <w:rPr/>
      </w:pPr>
      <w:r>
        <w:rPr>
          <w:w w:val="105"/>
        </w:rPr>
        <w:t>In</w:t>
      </w:r>
      <w:r>
        <w:rPr>
          <w:spacing w:val="0"/>
          <w:w w:val="105"/>
        </w:rPr>
        <w:t xml:space="preserve"> </w:t>
      </w:r>
      <w:r>
        <w:rPr>
          <w:w w:val="105"/>
        </w:rPr>
        <w:t>order</w:t>
      </w:r>
      <w:r>
        <w:rPr>
          <w:spacing w:val="0"/>
          <w:w w:val="105"/>
        </w:rPr>
        <w:t xml:space="preserve"> </w:t>
      </w:r>
      <w:r>
        <w:rPr>
          <w:w w:val="105"/>
        </w:rPr>
        <w:t>to</w:t>
      </w:r>
      <w:r>
        <w:rPr>
          <w:spacing w:val="0"/>
          <w:w w:val="105"/>
        </w:rPr>
        <w:t xml:space="preserve"> </w:t>
      </w:r>
      <w:r>
        <w:rPr>
          <w:w w:val="105"/>
        </w:rPr>
        <w:t>active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dynamical</w:t>
      </w:r>
      <w:r>
        <w:rPr>
          <w:spacing w:val="0"/>
          <w:w w:val="105"/>
        </w:rPr>
        <w:t xml:space="preserve"> </w:t>
      </w:r>
      <w:r>
        <w:rPr>
          <w:w w:val="105"/>
        </w:rPr>
        <w:t>capability</w:t>
      </w:r>
      <w:r>
        <w:rPr>
          <w:spacing w:val="0"/>
          <w:w w:val="105"/>
        </w:rPr>
        <w:t xml:space="preserve"> </w:t>
      </w:r>
      <w:r>
        <w:rPr>
          <w:w w:val="105"/>
        </w:rPr>
        <w:t>of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graph, the</w:t>
      </w:r>
      <w:r>
        <w:rPr>
          <w:spacing w:val="0"/>
          <w:w w:val="105"/>
        </w:rPr>
        <w:t xml:space="preserve"> </w:t>
      </w:r>
      <w:r>
        <w:rPr>
          <w:w w:val="105"/>
        </w:rPr>
        <w:t>button</w:t>
      </w:r>
      <w:r>
        <w:rPr>
          <w:spacing w:val="0"/>
          <w:w w:val="105"/>
        </w:rPr>
        <w:t xml:space="preserve"> </w:t>
      </w:r>
      <w:r>
        <w:rPr>
          <w:w w:val="105"/>
        </w:rPr>
        <w:t>Pan&amp;Zoom</w:t>
      </w:r>
      <w:r>
        <w:rPr>
          <w:spacing w:val="0"/>
          <w:w w:val="105"/>
        </w:rPr>
        <w:t xml:space="preserve"> </w:t>
      </w:r>
      <w:r>
        <w:rPr>
          <w:w w:val="105"/>
        </w:rPr>
        <w:t>must</w:t>
      </w:r>
      <w:r>
        <w:rPr>
          <w:spacing w:val="0"/>
          <w:w w:val="105"/>
        </w:rPr>
        <w:t xml:space="preserve"> </w:t>
      </w:r>
      <w:r>
        <w:rPr>
          <w:w w:val="105"/>
        </w:rPr>
        <w:t>be</w:t>
      </w:r>
      <w:r>
        <w:rPr>
          <w:spacing w:val="0"/>
          <w:w w:val="105"/>
        </w:rPr>
        <w:t xml:space="preserve"> </w:t>
      </w:r>
      <w:r>
        <w:rPr>
          <w:w w:val="105"/>
        </w:rPr>
        <w:t>toggled</w:t>
      </w:r>
      <w:r>
        <w:rPr/>
        <w:t xml:space="preserve"> </w:t>
      </w:r>
      <w:r>
        <w:rPr>
          <w:w w:val="105"/>
        </w:rPr>
        <w:t>on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toolbar.</w:t>
      </w:r>
      <w:r>
        <w:rPr>
          <w:spacing w:val="55"/>
          <w:w w:val="105"/>
        </w:rPr>
        <w:t xml:space="preserve"> </w:t>
      </w:r>
      <w:r>
        <w:rPr>
          <w:w w:val="105"/>
        </w:rPr>
        <w:t>Panning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spacing w:val="0"/>
          <w:w w:val="105"/>
        </w:rPr>
        <w:t>vertical</w:t>
      </w:r>
      <w:r>
        <w:rPr>
          <w:spacing w:val="25"/>
          <w:w w:val="105"/>
        </w:rPr>
        <w:t xml:space="preserve"> </w:t>
      </w:r>
      <w:r>
        <w:rPr>
          <w:w w:val="105"/>
        </w:rPr>
        <w:t>or</w:t>
      </w:r>
      <w:r>
        <w:rPr>
          <w:spacing w:val="25"/>
          <w:w w:val="105"/>
        </w:rPr>
        <w:t xml:space="preserve"> </w:t>
      </w:r>
      <w:r>
        <w:rPr>
          <w:w w:val="105"/>
        </w:rPr>
        <w:t>horizontal</w:t>
      </w:r>
      <w:r>
        <w:rPr>
          <w:spacing w:val="24"/>
          <w:w w:val="105"/>
        </w:rPr>
        <w:t xml:space="preserve"> </w:t>
      </w:r>
      <w:r>
        <w:rPr>
          <w:w w:val="105"/>
        </w:rPr>
        <w:t>axes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achieved</w:t>
      </w:r>
      <w:r>
        <w:rPr>
          <w:spacing w:val="25"/>
          <w:w w:val="105"/>
        </w:rPr>
        <w:t xml:space="preserve"> </w:t>
      </w:r>
      <w:r>
        <w:rPr>
          <w:w w:val="105"/>
        </w:rPr>
        <w:t>by</w:t>
      </w:r>
      <w:r>
        <w:rPr>
          <w:spacing w:val="25"/>
          <w:w w:val="105"/>
        </w:rPr>
        <w:t xml:space="preserve"> </w:t>
      </w:r>
      <w:r>
        <w:rPr>
          <w:w w:val="105"/>
        </w:rPr>
        <w:t>holding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left</w:t>
      </w:r>
      <w:r>
        <w:rPr>
          <w:spacing w:val="25"/>
          <w:w w:val="105"/>
        </w:rPr>
        <w:t xml:space="preserve"> </w:t>
      </w:r>
      <w:r>
        <w:rPr>
          <w:w w:val="105"/>
        </w:rPr>
        <w:t>button</w:t>
      </w:r>
      <w:r>
        <w:rPr>
          <w:spacing w:val="27"/>
          <w:w w:val="113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mouse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dragging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mouse</w:t>
      </w:r>
      <w:r>
        <w:rPr>
          <w:spacing w:val="11"/>
          <w:w w:val="105"/>
        </w:rPr>
        <w:t xml:space="preserve"> </w:t>
      </w:r>
      <w:r>
        <w:rPr>
          <w:w w:val="105"/>
        </w:rPr>
        <w:t>horizontally</w:t>
      </w:r>
      <w:r>
        <w:rPr>
          <w:spacing w:val="12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vertically.</w:t>
      </w:r>
      <w:r>
        <w:rPr>
          <w:spacing w:val="37"/>
          <w:w w:val="105"/>
        </w:rPr>
        <w:t xml:space="preserve"> </w:t>
      </w:r>
      <w:r>
        <w:rPr>
          <w:w w:val="105"/>
        </w:rPr>
        <w:t>Zooming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achieved</w:t>
      </w:r>
      <w:r>
        <w:rPr>
          <w:spacing w:val="12"/>
          <w:w w:val="105"/>
        </w:rPr>
        <w:t xml:space="preserve"> </w:t>
      </w:r>
      <w:r>
        <w:rPr>
          <w:w w:val="105"/>
        </w:rPr>
        <w:t>by</w:t>
      </w:r>
      <w:r>
        <w:rPr>
          <w:spacing w:val="11"/>
          <w:w w:val="105"/>
        </w:rPr>
        <w:t xml:space="preserve"> </w:t>
      </w:r>
      <w:r>
        <w:rPr>
          <w:w w:val="105"/>
        </w:rPr>
        <w:t>holding</w:t>
      </w:r>
      <w:r>
        <w:rPr>
          <w:w w:val="103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mouse</w:t>
      </w:r>
      <w:r>
        <w:rPr>
          <w:spacing w:val="11"/>
          <w:w w:val="105"/>
        </w:rPr>
        <w:t xml:space="preserve"> </w:t>
      </w:r>
      <w:r>
        <w:rPr>
          <w:w w:val="105"/>
        </w:rPr>
        <w:t>right</w:t>
      </w:r>
      <w:r>
        <w:rPr>
          <w:spacing w:val="10"/>
          <w:w w:val="105"/>
        </w:rPr>
        <w:t xml:space="preserve"> </w:t>
      </w:r>
      <w:r>
        <w:rPr>
          <w:w w:val="105"/>
        </w:rPr>
        <w:t>button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dragging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mouse</w:t>
      </w:r>
      <w:r>
        <w:rPr>
          <w:spacing w:val="11"/>
          <w:w w:val="105"/>
        </w:rPr>
        <w:t xml:space="preserve"> </w:t>
      </w:r>
      <w:r>
        <w:rPr>
          <w:spacing w:val="0"/>
          <w:w w:val="105"/>
        </w:rPr>
        <w:t>horizontally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zoom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out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time</w:t>
      </w:r>
      <w:r>
        <w:rPr>
          <w:spacing w:val="11"/>
          <w:w w:val="105"/>
        </w:rPr>
        <w:t xml:space="preserve"> </w:t>
      </w:r>
      <w:r>
        <w:rPr>
          <w:w w:val="105"/>
        </w:rPr>
        <w:t>axis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2"/>
        </w:rPr>
        <w:t xml:space="preserve"> </w:t>
      </w:r>
      <w:r>
        <w:rPr>
          <w:w w:val="105"/>
        </w:rPr>
        <w:t>vertically</w:t>
      </w:r>
      <w:r>
        <w:rPr>
          <w:spacing w:val="0"/>
          <w:w w:val="105"/>
        </w:rPr>
        <w:t xml:space="preserve"> </w:t>
      </w:r>
      <w:r>
        <w:rPr>
          <w:w w:val="105"/>
        </w:rPr>
        <w:t>for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vertical</w:t>
      </w:r>
      <w:r>
        <w:rPr>
          <w:spacing w:val="0"/>
          <w:w w:val="105"/>
        </w:rPr>
        <w:t xml:space="preserve"> </w:t>
      </w:r>
      <w:r>
        <w:rPr>
          <w:w w:val="105"/>
        </w:rPr>
        <w:t>axis.</w:t>
      </w:r>
      <w:r>
        <w:rPr>
          <w:spacing w:val="19"/>
          <w:w w:val="105"/>
        </w:rPr>
        <w:t xml:space="preserve"> </w:t>
      </w:r>
      <w:r>
        <w:rPr>
          <w:w w:val="105"/>
        </w:rPr>
        <w:t>Zooming</w:t>
      </w:r>
      <w:r>
        <w:rPr>
          <w:spacing w:val="0"/>
          <w:w w:val="105"/>
        </w:rPr>
        <w:t xml:space="preserve"> </w:t>
      </w:r>
      <w:r>
        <w:rPr>
          <w:w w:val="105"/>
        </w:rPr>
        <w:t>both</w:t>
      </w:r>
      <w:r>
        <w:rPr>
          <w:spacing w:val="0"/>
          <w:w w:val="105"/>
        </w:rPr>
        <w:t xml:space="preserve"> </w:t>
      </w:r>
      <w:r>
        <w:rPr>
          <w:w w:val="105"/>
        </w:rPr>
        <w:t>axes</w:t>
      </w:r>
      <w:r>
        <w:rPr>
          <w:spacing w:val="0"/>
          <w:w w:val="105"/>
        </w:rPr>
        <w:t xml:space="preserve"> </w:t>
      </w:r>
      <w:r>
        <w:rPr>
          <w:w w:val="105"/>
        </w:rPr>
        <w:t>equally</w:t>
      </w:r>
      <w:r>
        <w:rPr>
          <w:spacing w:val="0"/>
          <w:w w:val="105"/>
        </w:rPr>
        <w:t xml:space="preserve"> </w:t>
      </w:r>
      <w:r>
        <w:rPr>
          <w:w w:val="105"/>
        </w:rPr>
        <w:t>at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same</w:t>
      </w:r>
      <w:r>
        <w:rPr>
          <w:spacing w:val="0"/>
          <w:w w:val="105"/>
        </w:rPr>
        <w:t xml:space="preserve"> </w:t>
      </w:r>
      <w:r>
        <w:rPr>
          <w:w w:val="105"/>
        </w:rPr>
        <w:t>time</w:t>
      </w:r>
      <w:r>
        <w:rPr>
          <w:spacing w:val="0"/>
          <w:w w:val="105"/>
        </w:rPr>
        <w:t xml:space="preserve"> </w:t>
      </w:r>
      <w:r>
        <w:rPr>
          <w:w w:val="105"/>
        </w:rPr>
        <w:t>can</w:t>
      </w:r>
      <w:r>
        <w:rPr>
          <w:spacing w:val="0"/>
          <w:w w:val="105"/>
        </w:rPr>
        <w:t xml:space="preserve"> </w:t>
      </w:r>
      <w:r>
        <w:rPr>
          <w:w w:val="105"/>
        </w:rPr>
        <w:t>be</w:t>
      </w:r>
      <w:r>
        <w:rPr>
          <w:spacing w:val="0"/>
          <w:w w:val="105"/>
        </w:rPr>
        <w:t xml:space="preserve"> </w:t>
      </w:r>
      <w:r>
        <w:rPr>
          <w:w w:val="105"/>
        </w:rPr>
        <w:t>done</w:t>
      </w:r>
      <w:r>
        <w:rPr>
          <w:spacing w:val="0"/>
          <w:w w:val="105"/>
        </w:rPr>
        <w:t xml:space="preserve"> </w:t>
      </w:r>
      <w:r>
        <w:rPr>
          <w:w w:val="105"/>
        </w:rPr>
        <w:t>by</w:t>
      </w:r>
      <w:r>
        <w:rPr>
          <w:spacing w:val="0"/>
          <w:w w:val="105"/>
        </w:rPr>
        <w:t xml:space="preserve"> </w:t>
      </w:r>
      <w:r>
        <w:rPr>
          <w:w w:val="105"/>
        </w:rPr>
        <w:t>holding</w:t>
      </w:r>
      <w:r>
        <w:rPr/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right</w:t>
      </w:r>
      <w:r>
        <w:rPr>
          <w:spacing w:val="4"/>
          <w:w w:val="105"/>
        </w:rPr>
        <w:t xml:space="preserve"> </w:t>
      </w:r>
      <w:r>
        <w:rPr>
          <w:w w:val="105"/>
        </w:rPr>
        <w:t>button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dragging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mouse</w:t>
      </w:r>
      <w:r>
        <w:rPr>
          <w:spacing w:val="5"/>
          <w:w w:val="105"/>
        </w:rPr>
        <w:t xml:space="preserve"> </w:t>
      </w:r>
      <w:r>
        <w:rPr>
          <w:w w:val="105"/>
        </w:rPr>
        <w:t>at</w:t>
      </w:r>
      <w:r>
        <w:rPr>
          <w:spacing w:val="4"/>
          <w:w w:val="105"/>
        </w:rPr>
        <w:t xml:space="preserve"> </w:t>
      </w:r>
      <w:r>
        <w:rPr>
          <w:w w:val="105"/>
        </w:rPr>
        <w:t>an</w:t>
      </w:r>
      <w:r>
        <w:rPr>
          <w:spacing w:val="4"/>
          <w:w w:val="105"/>
        </w:rPr>
        <w:t xml:space="preserve"> </w:t>
      </w:r>
      <w:r>
        <w:rPr>
          <w:w w:val="105"/>
        </w:rPr>
        <w:t>angle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45</w:t>
      </w:r>
      <w:r>
        <w:rPr>
          <w:spacing w:val="5"/>
          <w:w w:val="105"/>
        </w:rPr>
        <w:t xml:space="preserve"> </w:t>
      </w:r>
      <w:r>
        <w:rPr>
          <w:w w:val="105"/>
        </w:rPr>
        <w:t>degree</w:t>
      </w:r>
      <w:r>
        <w:rPr>
          <w:spacing w:val="4"/>
          <w:w w:val="105"/>
        </w:rPr>
        <w:t xml:space="preserve"> </w:t>
      </w:r>
      <w:r>
        <w:rPr>
          <w:spacing w:val="0"/>
          <w:w w:val="105"/>
        </w:rPr>
        <w:t>toward</w:t>
      </w:r>
      <w:r>
        <w:rPr>
          <w:spacing w:val="4"/>
          <w:w w:val="105"/>
        </w:rPr>
        <w:t xml:space="preserve"> </w:t>
      </w:r>
      <w:r>
        <w:rPr>
          <w:w w:val="105"/>
        </w:rPr>
        <w:t>or</w:t>
      </w:r>
      <w:r>
        <w:rPr>
          <w:spacing w:val="4"/>
          <w:w w:val="105"/>
        </w:rPr>
        <w:t xml:space="preserve"> </w:t>
      </w:r>
      <w:r>
        <w:rPr>
          <w:w w:val="105"/>
        </w:rPr>
        <w:t>away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center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8"/>
        </w:rPr>
        <w:t xml:space="preserve"> </w:t>
      </w:r>
      <w:r>
        <w:rPr>
          <w:w w:val="105"/>
        </w:rPr>
        <w:t>graph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zooming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out</w:t>
      </w:r>
      <w:r>
        <w:rPr>
          <w:spacing w:val="5"/>
          <w:w w:val="105"/>
        </w:rPr>
        <w:t xml:space="preserve"> </w:t>
      </w:r>
      <w:r>
        <w:rPr>
          <w:w w:val="105"/>
        </w:rPr>
        <w:t>respectively.</w:t>
      </w:r>
    </w:p>
    <w:p>
      <w:pPr>
        <w:pStyle w:val="Normal"/>
        <w:numPr>
          <w:ilvl w:val="1"/>
          <w:numId w:val="1"/>
        </w:numPr>
        <w:tabs>
          <w:tab w:val="left" w:pos="997" w:leader="none"/>
        </w:tabs>
        <w:spacing w:before="21" w:after="0"/>
        <w:ind w:left="996" w:hanging="883"/>
        <w:jc w:val="both"/>
        <w:rPr>
          <w:rFonts w:ascii="Georgia" w:hAnsi="Georgia" w:eastAsia="Georgia" w:cs="Georgia"/>
          <w:sz w:val="34"/>
          <w:szCs w:val="34"/>
        </w:rPr>
      </w:pPr>
      <w:bookmarkStart w:id="23" w:name="Water_Level_Corrections"/>
      <w:bookmarkStart w:id="24" w:name="_bookmark32"/>
      <w:bookmarkEnd w:id="23"/>
      <w:bookmarkEnd w:id="24"/>
      <w:r>
        <w:rPr>
          <w:rFonts w:ascii="Georgia" w:hAnsi="Georgia"/>
          <w:b/>
          <w:w w:val="95"/>
          <w:sz w:val="34"/>
        </w:rPr>
        <w:t>Water</w:t>
      </w:r>
      <w:r>
        <w:rPr>
          <w:rFonts w:ascii="Georgia" w:hAnsi="Georgia"/>
          <w:b/>
          <w:spacing w:val="58"/>
          <w:w w:val="95"/>
          <w:sz w:val="34"/>
        </w:rPr>
        <w:t xml:space="preserve"> </w:t>
      </w:r>
      <w:r>
        <w:rPr>
          <w:rFonts w:ascii="Georgia" w:hAnsi="Georgia"/>
          <w:b/>
          <w:w w:val="95"/>
          <w:sz w:val="34"/>
        </w:rPr>
        <w:t>Level</w:t>
      </w:r>
      <w:r>
        <w:rPr>
          <w:rFonts w:ascii="Georgia" w:hAnsi="Georgia"/>
          <w:b/>
          <w:spacing w:val="57"/>
          <w:w w:val="95"/>
          <w:sz w:val="34"/>
        </w:rPr>
        <w:t xml:space="preserve"> </w:t>
      </w:r>
      <w:r>
        <w:rPr>
          <w:rFonts w:ascii="Georgia" w:hAnsi="Georgia"/>
          <w:b/>
          <w:w w:val="95"/>
          <w:sz w:val="34"/>
        </w:rPr>
        <w:t>Corrections</w:t>
      </w:r>
    </w:p>
    <w:p>
      <w:pPr>
        <w:pStyle w:val="TextBody"/>
        <w:spacing w:lineRule="auto" w:line="247" w:before="227" w:after="0"/>
        <w:ind w:left="113" w:right="151" w:hanging="9"/>
        <w:jc w:val="both"/>
        <w:rPr/>
      </w:pP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second</w:t>
      </w:r>
      <w:r>
        <w:rPr>
          <w:spacing w:val="0"/>
          <w:w w:val="105"/>
        </w:rPr>
        <w:t xml:space="preserve"> step </w:t>
      </w:r>
      <w:r>
        <w:rPr>
          <w:w w:val="105"/>
        </w:rPr>
        <w:t>is</w:t>
      </w:r>
      <w:r>
        <w:rPr>
          <w:spacing w:val="0"/>
          <w:w w:val="105"/>
        </w:rPr>
        <w:t xml:space="preserve"> </w:t>
      </w:r>
      <w:r>
        <w:rPr>
          <w:w w:val="105"/>
        </w:rPr>
        <w:t>to</w:t>
      </w:r>
      <w:r>
        <w:rPr>
          <w:spacing w:val="0"/>
          <w:w w:val="105"/>
        </w:rPr>
        <w:t xml:space="preserve"> </w:t>
      </w:r>
      <w:r>
        <w:rPr>
          <w:w w:val="105"/>
        </w:rPr>
        <w:t>apply</w:t>
      </w:r>
      <w:r>
        <w:rPr>
          <w:spacing w:val="0"/>
          <w:w w:val="105"/>
        </w:rPr>
        <w:t xml:space="preserve"> </w:t>
      </w:r>
      <w:r>
        <w:rPr>
          <w:w w:val="105"/>
        </w:rPr>
        <w:t>corrections</w:t>
      </w:r>
      <w:r>
        <w:rPr>
          <w:spacing w:val="0"/>
          <w:w w:val="105"/>
        </w:rPr>
        <w:t xml:space="preserve"> </w:t>
      </w:r>
      <w:r>
        <w:rPr>
          <w:w w:val="105"/>
        </w:rPr>
        <w:t>obtained</w:t>
      </w:r>
      <w:r>
        <w:rPr>
          <w:spacing w:val="0"/>
          <w:w w:val="105"/>
        </w:rPr>
        <w:t xml:space="preserve"> </w:t>
      </w:r>
      <w:r>
        <w:rPr>
          <w:w w:val="105"/>
        </w:rPr>
        <w:t>from</w:t>
      </w:r>
      <w:r>
        <w:rPr>
          <w:spacing w:val="0"/>
          <w:w w:val="105"/>
        </w:rPr>
        <w:t xml:space="preserve"> </w:t>
      </w:r>
      <w:r>
        <w:rPr>
          <w:w w:val="105"/>
        </w:rPr>
        <w:t>field</w:t>
      </w:r>
      <w:r>
        <w:rPr>
          <w:spacing w:val="0"/>
          <w:w w:val="105"/>
        </w:rPr>
        <w:t xml:space="preserve"> </w:t>
      </w:r>
      <w:r>
        <w:rPr>
          <w:w w:val="105"/>
        </w:rPr>
        <w:t>verification</w:t>
      </w:r>
      <w:r>
        <w:rPr>
          <w:spacing w:val="0"/>
          <w:w w:val="105"/>
        </w:rPr>
        <w:t xml:space="preserve"> </w:t>
      </w:r>
      <w:r>
        <w:rPr>
          <w:w w:val="105"/>
        </w:rPr>
        <w:t>measurements.</w:t>
      </w:r>
      <w:r>
        <w:rPr>
          <w:spacing w:val="13"/>
          <w:w w:val="105"/>
        </w:rPr>
        <w:t xml:space="preserve"> </w:t>
      </w:r>
      <w:r>
        <w:rPr>
          <w:w w:val="105"/>
        </w:rPr>
        <w:t>If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record</w:t>
      </w:r>
      <w:r>
        <w:rPr>
          <w:spacing w:val="23"/>
          <w:w w:val="101"/>
        </w:rPr>
        <w:t xml:space="preserve"> </w:t>
      </w:r>
      <w:r>
        <w:rPr>
          <w:w w:val="105"/>
        </w:rPr>
        <w:t>is</w:t>
      </w:r>
      <w:r>
        <w:rPr>
          <w:spacing w:val="47"/>
          <w:w w:val="105"/>
        </w:rPr>
        <w:t xml:space="preserve"> </w:t>
      </w:r>
      <w:r>
        <w:rPr>
          <w:w w:val="105"/>
        </w:rPr>
        <w:t>faulty</w:t>
      </w:r>
      <w:r>
        <w:rPr>
          <w:spacing w:val="47"/>
          <w:w w:val="105"/>
        </w:rPr>
        <w:t xml:space="preserve"> </w:t>
      </w:r>
      <w:r>
        <w:rPr>
          <w:w w:val="105"/>
        </w:rPr>
        <w:t>due</w:t>
      </w:r>
      <w:r>
        <w:rPr>
          <w:spacing w:val="48"/>
          <w:w w:val="105"/>
        </w:rPr>
        <w:t xml:space="preserve"> </w:t>
      </w:r>
      <w:r>
        <w:rPr>
          <w:spacing w:val="0"/>
          <w:w w:val="105"/>
        </w:rPr>
        <w:t>to</w:t>
      </w:r>
      <w:r>
        <w:rPr>
          <w:spacing w:val="47"/>
          <w:w w:val="105"/>
        </w:rPr>
        <w:t xml:space="preserve"> </w:t>
      </w:r>
      <w:r>
        <w:rPr>
          <w:w w:val="105"/>
        </w:rPr>
        <w:t>instrumentation</w:t>
      </w:r>
      <w:r>
        <w:rPr>
          <w:spacing w:val="46"/>
          <w:w w:val="105"/>
        </w:rPr>
        <w:t xml:space="preserve"> </w:t>
      </w:r>
      <w:r>
        <w:rPr>
          <w:w w:val="105"/>
        </w:rPr>
        <w:t>or</w:t>
      </w:r>
      <w:r>
        <w:rPr>
          <w:spacing w:val="48"/>
          <w:w w:val="105"/>
        </w:rPr>
        <w:t xml:space="preserve"> </w:t>
      </w:r>
      <w:r>
        <w:rPr>
          <w:w w:val="105"/>
        </w:rPr>
        <w:t>other</w:t>
      </w:r>
      <w:r>
        <w:rPr>
          <w:spacing w:val="47"/>
          <w:w w:val="105"/>
        </w:rPr>
        <w:t xml:space="preserve"> </w:t>
      </w:r>
      <w:r>
        <w:rPr>
          <w:w w:val="105"/>
        </w:rPr>
        <w:t>problems,</w:t>
      </w:r>
      <w:r>
        <w:rPr>
          <w:spacing w:val="52"/>
          <w:w w:val="105"/>
        </w:rPr>
        <w:t xml:space="preserve"> </w:t>
      </w:r>
      <w:r>
        <w:rPr>
          <w:w w:val="105"/>
        </w:rPr>
        <w:t>corrections</w:t>
      </w:r>
      <w:r>
        <w:rPr>
          <w:spacing w:val="47"/>
          <w:w w:val="105"/>
        </w:rPr>
        <w:t xml:space="preserve"> </w:t>
      </w:r>
      <w:r>
        <w:rPr>
          <w:w w:val="105"/>
        </w:rPr>
        <w:t>usually</w:t>
      </w:r>
      <w:r>
        <w:rPr>
          <w:spacing w:val="47"/>
          <w:w w:val="105"/>
        </w:rPr>
        <w:t xml:space="preserve"> </w:t>
      </w:r>
      <w:r>
        <w:rPr>
          <w:w w:val="105"/>
        </w:rPr>
        <w:t>cannot</w:t>
      </w:r>
      <w:r>
        <w:rPr>
          <w:spacing w:val="47"/>
          <w:w w:val="105"/>
        </w:rPr>
        <w:t xml:space="preserve"> </w:t>
      </w:r>
      <w:r>
        <w:rPr>
          <w:w w:val="105"/>
        </w:rPr>
        <w:t>be</w:t>
      </w:r>
      <w:r>
        <w:rPr>
          <w:spacing w:val="47"/>
          <w:w w:val="105"/>
        </w:rPr>
        <w:t xml:space="preserve"> </w:t>
      </w:r>
      <w:r>
        <w:rPr>
          <w:w w:val="105"/>
        </w:rPr>
        <w:t>applied.</w:t>
      </w:r>
      <w:r>
        <w:rPr>
          <w:spacing w:val="58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9"/>
        </w:rPr>
        <w:t xml:space="preserve"> </w:t>
      </w:r>
      <w:r>
        <w:rPr>
          <w:w w:val="105"/>
        </w:rPr>
        <w:t>general,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missing</w:t>
      </w:r>
      <w:r>
        <w:rPr>
          <w:spacing w:val="7"/>
          <w:w w:val="105"/>
        </w:rPr>
        <w:t xml:space="preserve"> </w:t>
      </w:r>
      <w:r>
        <w:rPr>
          <w:w w:val="105"/>
        </w:rPr>
        <w:t>or</w:t>
      </w:r>
      <w:r>
        <w:rPr>
          <w:spacing w:val="7"/>
          <w:w w:val="105"/>
        </w:rPr>
        <w:t xml:space="preserve"> </w:t>
      </w:r>
      <w:r>
        <w:rPr>
          <w:w w:val="105"/>
        </w:rPr>
        <w:t>faulty</w:t>
      </w:r>
      <w:r>
        <w:rPr>
          <w:spacing w:val="9"/>
          <w:w w:val="105"/>
        </w:rPr>
        <w:t xml:space="preserve"> </w:t>
      </w:r>
      <w:r>
        <w:rPr>
          <w:spacing w:val="0"/>
          <w:w w:val="105"/>
        </w:rPr>
        <w:t>record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ground-water</w:t>
      </w:r>
      <w:r>
        <w:rPr>
          <w:spacing w:val="8"/>
          <w:w w:val="105"/>
        </w:rPr>
        <w:t xml:space="preserve"> </w:t>
      </w:r>
      <w:r>
        <w:rPr>
          <w:w w:val="105"/>
        </w:rPr>
        <w:t>level</w:t>
      </w:r>
      <w:r>
        <w:rPr>
          <w:spacing w:val="8"/>
          <w:w w:val="105"/>
        </w:rPr>
        <w:t xml:space="preserve"> </w:t>
      </w:r>
      <w:r>
        <w:rPr>
          <w:spacing w:val="0"/>
          <w:w w:val="105"/>
        </w:rPr>
        <w:t>cannot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8"/>
          <w:w w:val="105"/>
        </w:rPr>
        <w:t xml:space="preserve"> </w:t>
      </w:r>
      <w:r>
        <w:rPr>
          <w:w w:val="105"/>
        </w:rPr>
        <w:t>estimated</w:t>
      </w:r>
      <w:r>
        <w:rPr>
          <w:spacing w:val="8"/>
          <w:w w:val="105"/>
        </w:rPr>
        <w:t xml:space="preserve"> </w:t>
      </w:r>
      <w:r>
        <w:rPr>
          <w:w w:val="105"/>
        </w:rPr>
        <w:t>reliably.</w:t>
      </w:r>
    </w:p>
    <w:p>
      <w:pPr>
        <w:pStyle w:val="TextBody"/>
        <w:ind w:left="465" w:hanging="0"/>
        <w:rPr/>
      </w:pPr>
      <w:r>
        <w:rPr>
          <w:w w:val="105"/>
        </w:rPr>
        <w:t>Four</w:t>
      </w:r>
      <w:r>
        <w:rPr>
          <w:spacing w:val="12"/>
          <w:w w:val="105"/>
        </w:rPr>
        <w:t xml:space="preserve"> </w:t>
      </w:r>
      <w:r>
        <w:rPr>
          <w:w w:val="105"/>
        </w:rPr>
        <w:t>types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corrections</w:t>
      </w:r>
      <w:r>
        <w:rPr>
          <w:spacing w:val="13"/>
          <w:w w:val="105"/>
        </w:rPr>
        <w:t xml:space="preserve"> </w:t>
      </w:r>
      <w:r>
        <w:rPr>
          <w:w w:val="105"/>
        </w:rPr>
        <w:t>can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applied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record:</w:t>
      </w:r>
    </w:p>
    <w:p>
      <w:pPr>
        <w:pStyle w:val="TextBody"/>
        <w:spacing w:lineRule="auto" w:line="247" w:before="13" w:after="0"/>
        <w:ind w:left="113" w:right="113" w:firstLine="351"/>
        <w:jc w:val="both"/>
        <w:rPr/>
      </w:pPr>
      <w:r>
        <w:rPr>
          <w:w w:val="105"/>
        </w:rPr>
        <w:t>datum</w:t>
      </w:r>
      <w:r>
        <w:rPr>
          <w:spacing w:val="4"/>
          <w:w w:val="105"/>
        </w:rPr>
        <w:t xml:space="preserve"> </w:t>
      </w:r>
      <w:r>
        <w:rPr>
          <w:w w:val="105"/>
        </w:rPr>
        <w:t>corrections,</w:t>
      </w:r>
      <w:r>
        <w:rPr>
          <w:spacing w:val="5"/>
          <w:w w:val="105"/>
        </w:rPr>
        <w:t xml:space="preserve"> </w:t>
      </w:r>
      <w:r>
        <w:rPr>
          <w:spacing w:val="0"/>
          <w:w w:val="105"/>
        </w:rPr>
        <w:t>hung-depth</w:t>
      </w:r>
      <w:r>
        <w:rPr>
          <w:spacing w:val="4"/>
          <w:w w:val="105"/>
        </w:rPr>
        <w:t xml:space="preserve"> </w:t>
      </w:r>
      <w:r>
        <w:rPr>
          <w:w w:val="105"/>
        </w:rPr>
        <w:t>corrections,</w:t>
      </w:r>
      <w:r>
        <w:rPr>
          <w:spacing w:val="6"/>
          <w:w w:val="105"/>
        </w:rPr>
        <w:t xml:space="preserve"> </w:t>
      </w:r>
      <w:r>
        <w:rPr>
          <w:w w:val="105"/>
        </w:rPr>
        <w:t>drift</w:t>
      </w:r>
      <w:r>
        <w:rPr>
          <w:spacing w:val="4"/>
          <w:w w:val="105"/>
        </w:rPr>
        <w:t xml:space="preserve"> </w:t>
      </w:r>
      <w:r>
        <w:rPr>
          <w:w w:val="105"/>
        </w:rPr>
        <w:t>corrections,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calibration</w:t>
      </w:r>
      <w:r>
        <w:rPr>
          <w:spacing w:val="5"/>
          <w:w w:val="105"/>
        </w:rPr>
        <w:t xml:space="preserve"> </w:t>
      </w:r>
      <w:r>
        <w:rPr>
          <w:w w:val="105"/>
        </w:rPr>
        <w:t>corrections.</w:t>
      </w:r>
      <w:r>
        <w:rPr>
          <w:spacing w:val="28"/>
          <w:w w:val="105"/>
        </w:rPr>
        <w:t xml:space="preserve"> </w:t>
      </w:r>
      <w:r>
        <w:rPr>
          <w:w w:val="105"/>
        </w:rPr>
        <w:t>Aber-</w:t>
      </w:r>
      <w:r>
        <w:rPr>
          <w:spacing w:val="29"/>
          <w:w w:val="102"/>
        </w:rPr>
        <w:t xml:space="preserve"> </w:t>
      </w:r>
      <w:r>
        <w:rPr>
          <w:w w:val="105"/>
        </w:rPr>
        <w:t>ration</w:t>
      </w:r>
      <w:r>
        <w:rPr>
          <w:spacing w:val="13"/>
          <w:w w:val="105"/>
        </w:rPr>
        <w:t xml:space="preserve"> </w:t>
      </w:r>
      <w:r>
        <w:rPr>
          <w:w w:val="105"/>
        </w:rPr>
        <w:t>value</w:t>
      </w:r>
      <w:r>
        <w:rPr>
          <w:spacing w:val="14"/>
          <w:w w:val="105"/>
        </w:rPr>
        <w:t xml:space="preserve"> </w:t>
      </w:r>
      <w:r>
        <w:rPr>
          <w:spacing w:val="0"/>
          <w:w w:val="105"/>
        </w:rPr>
        <w:t>correction</w:t>
      </w:r>
    </w:p>
    <w:p>
      <w:pPr>
        <w:pStyle w:val="TextBody"/>
        <w:spacing w:lineRule="auto" w:line="247"/>
        <w:ind w:left="113" w:right="152" w:firstLine="351"/>
        <w:jc w:val="both"/>
        <w:rPr/>
      </w:pPr>
      <w:r>
        <w:rPr>
          <w:w w:val="105"/>
        </w:rPr>
        <w:t>When</w:t>
      </w:r>
      <w:r>
        <w:rPr>
          <w:spacing w:val="2"/>
          <w:w w:val="105"/>
        </w:rPr>
        <w:t xml:space="preserve"> </w:t>
      </w:r>
      <w:r>
        <w:rPr>
          <w:w w:val="105"/>
        </w:rPr>
        <w:t>data</w:t>
      </w:r>
      <w:r>
        <w:rPr>
          <w:spacing w:val="2"/>
          <w:w w:val="105"/>
        </w:rPr>
        <w:t xml:space="preserve"> </w:t>
      </w:r>
      <w:r>
        <w:rPr>
          <w:w w:val="105"/>
        </w:rPr>
        <w:t>are</w:t>
      </w:r>
      <w:r>
        <w:rPr>
          <w:spacing w:val="2"/>
          <w:w w:val="105"/>
        </w:rPr>
        <w:t xml:space="preserve"> </w:t>
      </w:r>
      <w:r>
        <w:rPr>
          <w:w w:val="105"/>
        </w:rPr>
        <w:t>manipulated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spacing w:val="0"/>
          <w:w w:val="105"/>
        </w:rPr>
        <w:t>WHAT,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original</w:t>
      </w:r>
      <w:r>
        <w:rPr>
          <w:spacing w:val="3"/>
          <w:w w:val="105"/>
        </w:rPr>
        <w:t xml:space="preserve"> </w:t>
      </w:r>
      <w:r>
        <w:rPr>
          <w:w w:val="105"/>
        </w:rPr>
        <w:t>dataset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2"/>
          <w:w w:val="105"/>
        </w:rPr>
        <w:t xml:space="preserve"> </w:t>
      </w:r>
      <w:r>
        <w:rPr>
          <w:w w:val="105"/>
        </w:rPr>
        <w:t>altered</w:t>
      </w:r>
      <w:r>
        <w:rPr>
          <w:spacing w:val="2"/>
          <w:w w:val="105"/>
        </w:rPr>
        <w:t xml:space="preserve"> </w:t>
      </w:r>
      <w:r>
        <w:rPr>
          <w:w w:val="105"/>
        </w:rPr>
        <w:t>directly.</w:t>
      </w:r>
      <w:r>
        <w:rPr>
          <w:spacing w:val="29"/>
          <w:w w:val="105"/>
        </w:rPr>
        <w:t xml:space="preserve"> </w:t>
      </w:r>
      <w:r>
        <w:rPr>
          <w:w w:val="105"/>
        </w:rPr>
        <w:t>Modification</w:t>
      </w:r>
      <w:r>
        <w:rPr>
          <w:spacing w:val="24"/>
        </w:rPr>
        <w:t xml:space="preserve"> </w:t>
      </w:r>
      <w:r>
        <w:rPr>
          <w:w w:val="105"/>
        </w:rPr>
        <w:t>are</w:t>
      </w:r>
      <w:r>
        <w:rPr>
          <w:spacing w:val="40"/>
          <w:w w:val="105"/>
        </w:rPr>
        <w:t xml:space="preserve"> </w:t>
      </w:r>
      <w:r>
        <w:rPr>
          <w:w w:val="105"/>
        </w:rPr>
        <w:t>applied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copy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originral</w:t>
      </w:r>
      <w:r>
        <w:rPr>
          <w:spacing w:val="40"/>
          <w:w w:val="105"/>
        </w:rPr>
        <w:t xml:space="preserve"> </w:t>
      </w:r>
      <w:r>
        <w:rPr>
          <w:w w:val="105"/>
        </w:rPr>
        <w:t>dataset</w:t>
      </w:r>
      <w:r>
        <w:rPr>
          <w:spacing w:val="39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order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preserve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later.</w:t>
      </w:r>
      <w:r>
        <w:rPr>
          <w:spacing w:val="38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addition,</w:t>
      </w:r>
      <w:r>
        <w:rPr>
          <w:spacing w:val="44"/>
          <w:w w:val="105"/>
        </w:rPr>
        <w:t xml:space="preserve"> </w:t>
      </w:r>
      <w:r>
        <w:rPr>
          <w:w w:val="105"/>
        </w:rPr>
        <w:t>each modification</w:t>
      </w:r>
      <w:r>
        <w:rPr>
          <w:spacing w:val="6"/>
          <w:w w:val="105"/>
        </w:rPr>
        <w:t xml:space="preserve"> </w:t>
      </w:r>
      <w:r>
        <w:rPr>
          <w:w w:val="105"/>
        </w:rPr>
        <w:t>applied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given</w:t>
      </w:r>
      <w:r>
        <w:rPr>
          <w:spacing w:val="8"/>
          <w:w w:val="105"/>
        </w:rPr>
        <w:t xml:space="preserve"> </w:t>
      </w:r>
      <w:r>
        <w:rPr>
          <w:w w:val="105"/>
        </w:rPr>
        <w:t>set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data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registered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log</w:t>
      </w:r>
      <w:r>
        <w:rPr>
          <w:spacing w:val="7"/>
          <w:w w:val="105"/>
        </w:rPr>
        <w:t xml:space="preserve"> </w:t>
      </w:r>
      <w:r>
        <w:rPr>
          <w:w w:val="105"/>
        </w:rPr>
        <w:t>file.</w:t>
      </w:r>
    </w:p>
    <w:p>
      <w:pPr>
        <w:pStyle w:val="Normal"/>
        <w:spacing w:before="4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numPr>
          <w:ilvl w:val="2"/>
          <w:numId w:val="1"/>
        </w:numPr>
        <w:tabs>
          <w:tab w:val="left" w:pos="1101" w:leader="none"/>
        </w:tabs>
        <w:jc w:val="both"/>
        <w:rPr>
          <w:rFonts w:ascii="Georgia" w:hAnsi="Georgia" w:eastAsia="Georgia" w:cs="Georgia"/>
          <w:sz w:val="28"/>
          <w:szCs w:val="28"/>
        </w:rPr>
      </w:pPr>
      <w:bookmarkStart w:id="25" w:name="Aberrant_values"/>
      <w:bookmarkStart w:id="26" w:name="_bookmark33"/>
      <w:bookmarkEnd w:id="25"/>
      <w:bookmarkEnd w:id="26"/>
      <w:r>
        <w:rPr>
          <w:rFonts w:ascii="Georgia" w:hAnsi="Georgia"/>
          <w:b/>
          <w:w w:val="95"/>
          <w:sz w:val="28"/>
        </w:rPr>
        <w:t xml:space="preserve">Aberrant </w:t>
      </w:r>
      <w:r>
        <w:rPr>
          <w:rFonts w:ascii="Georgia" w:hAnsi="Georgia"/>
          <w:b/>
          <w:spacing w:val="11"/>
          <w:w w:val="95"/>
          <w:sz w:val="28"/>
        </w:rPr>
        <w:t xml:space="preserve"> </w:t>
      </w:r>
      <w:r>
        <w:rPr>
          <w:rFonts w:ascii="Georgia" w:hAnsi="Georgia"/>
          <w:b/>
          <w:w w:val="95"/>
          <w:sz w:val="28"/>
        </w:rPr>
        <w:t>values</w:t>
      </w:r>
    </w:p>
    <w:p>
      <w:pPr>
        <w:pStyle w:val="TextBody"/>
        <w:spacing w:lineRule="auto" w:line="247" w:before="158" w:after="0"/>
        <w:ind w:left="107" w:right="120" w:hanging="3"/>
        <w:jc w:val="both"/>
        <w:rPr/>
      </w:pPr>
      <w:r>
        <w:rPr>
          <w:w w:val="105"/>
        </w:rPr>
        <w:t>Aberrant</w:t>
      </w:r>
      <w:r>
        <w:rPr>
          <w:spacing w:val="8"/>
          <w:w w:val="105"/>
        </w:rPr>
        <w:t xml:space="preserve"> </w:t>
      </w:r>
      <w:r>
        <w:rPr>
          <w:spacing w:val="0"/>
          <w:w w:val="105"/>
        </w:rPr>
        <w:t>values</w:t>
      </w:r>
      <w:r>
        <w:rPr>
          <w:spacing w:val="8"/>
          <w:w w:val="105"/>
        </w:rPr>
        <w:t xml:space="preserve"> </w:t>
      </w:r>
      <w:r>
        <w:rPr>
          <w:w w:val="105"/>
        </w:rPr>
        <w:t>represent</w:t>
      </w:r>
      <w:r>
        <w:rPr>
          <w:spacing w:val="6"/>
          <w:w w:val="105"/>
        </w:rPr>
        <w:t xml:space="preserve"> </w:t>
      </w:r>
      <w:r>
        <w:rPr>
          <w:w w:val="105"/>
        </w:rPr>
        <w:t>water-level</w:t>
      </w:r>
      <w:r>
        <w:rPr>
          <w:spacing w:val="8"/>
          <w:w w:val="105"/>
        </w:rPr>
        <w:t xml:space="preserve"> </w:t>
      </w:r>
      <w:r>
        <w:rPr>
          <w:w w:val="105"/>
        </w:rPr>
        <w:t>measurements</w:t>
      </w:r>
      <w:r>
        <w:rPr>
          <w:spacing w:val="7"/>
          <w:w w:val="105"/>
        </w:rPr>
        <w:t xml:space="preserve"> </w:t>
      </w:r>
      <w:r>
        <w:rPr>
          <w:w w:val="105"/>
        </w:rPr>
        <w:t>that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8"/>
          <w:w w:val="105"/>
        </w:rPr>
        <w:t xml:space="preserve"> </w:t>
      </w:r>
      <w:r>
        <w:rPr>
          <w:w w:val="105"/>
        </w:rPr>
        <w:t>not</w:t>
      </w:r>
      <w:r>
        <w:rPr>
          <w:spacing w:val="7"/>
          <w:w w:val="105"/>
        </w:rPr>
        <w:t xml:space="preserve"> </w:t>
      </w:r>
      <w:r>
        <w:rPr>
          <w:w w:val="105"/>
        </w:rPr>
        <w:t>representative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piezometric</w:t>
      </w:r>
      <w:r>
        <w:rPr>
          <w:spacing w:val="25"/>
          <w:w w:val="101"/>
        </w:rPr>
        <w:t xml:space="preserve"> </w:t>
      </w:r>
      <w:r>
        <w:rPr>
          <w:w w:val="105"/>
        </w:rPr>
        <w:t>level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aquifer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which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well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installed.</w:t>
      </w:r>
      <w:r>
        <w:rPr>
          <w:spacing w:val="41"/>
          <w:w w:val="105"/>
        </w:rPr>
        <w:t xml:space="preserve"> </w:t>
      </w:r>
      <w:r>
        <w:rPr>
          <w:w w:val="105"/>
        </w:rPr>
        <w:t>These</w:t>
      </w:r>
      <w:r>
        <w:rPr>
          <w:spacing w:val="16"/>
          <w:w w:val="105"/>
        </w:rPr>
        <w:t xml:space="preserve"> </w:t>
      </w:r>
      <w:r>
        <w:rPr>
          <w:w w:val="105"/>
        </w:rPr>
        <w:t>values</w:t>
      </w:r>
      <w:r>
        <w:rPr>
          <w:spacing w:val="17"/>
          <w:w w:val="105"/>
        </w:rPr>
        <w:t xml:space="preserve"> </w:t>
      </w:r>
      <w:r>
        <w:rPr>
          <w:w w:val="105"/>
        </w:rPr>
        <w:t>can</w:t>
      </w:r>
      <w:r>
        <w:rPr>
          <w:spacing w:val="16"/>
          <w:w w:val="105"/>
        </w:rPr>
        <w:t xml:space="preserve"> </w:t>
      </w:r>
      <w:r>
        <w:rPr>
          <w:w w:val="105"/>
        </w:rPr>
        <w:t>corresponds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measurement</w:t>
      </w:r>
      <w:r>
        <w:rPr>
          <w:w w:val="107"/>
        </w:rPr>
        <w:t xml:space="preserve"> </w:t>
      </w:r>
      <w:r>
        <w:rPr>
          <w:w w:val="105"/>
        </w:rPr>
        <w:t>taken</w:t>
      </w:r>
      <w:r>
        <w:rPr>
          <w:spacing w:val="43"/>
          <w:w w:val="105"/>
        </w:rPr>
        <w:t xml:space="preserve"> </w:t>
      </w:r>
      <w:r>
        <w:rPr>
          <w:w w:val="105"/>
        </w:rPr>
        <w:t>when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instrument</w:t>
      </w:r>
      <w:r>
        <w:rPr>
          <w:spacing w:val="44"/>
          <w:w w:val="105"/>
        </w:rPr>
        <w:t xml:space="preserve"> </w:t>
      </w:r>
      <w:r>
        <w:rPr>
          <w:w w:val="105"/>
        </w:rPr>
        <w:t>was</w:t>
      </w:r>
      <w:r>
        <w:rPr>
          <w:spacing w:val="44"/>
          <w:w w:val="105"/>
        </w:rPr>
        <w:t xml:space="preserve"> </w:t>
      </w:r>
      <w:r>
        <w:rPr>
          <w:w w:val="105"/>
        </w:rPr>
        <w:t>out</w:t>
      </w:r>
      <w:r>
        <w:rPr>
          <w:spacing w:val="44"/>
          <w:w w:val="105"/>
        </w:rPr>
        <w:t xml:space="preserve"> </w:t>
      </w:r>
      <w:r>
        <w:rPr>
          <w:w w:val="105"/>
        </w:rPr>
        <w:t>of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water</w:t>
      </w:r>
      <w:r>
        <w:rPr>
          <w:spacing w:val="44"/>
          <w:w w:val="105"/>
        </w:rPr>
        <w:t xml:space="preserve"> </w:t>
      </w:r>
      <w:r>
        <w:rPr>
          <w:w w:val="105"/>
        </w:rPr>
        <w:t>when</w:t>
      </w:r>
      <w:r>
        <w:rPr>
          <w:spacing w:val="45"/>
          <w:w w:val="105"/>
        </w:rPr>
        <w:t xml:space="preserve"> </w:t>
      </w:r>
      <w:r>
        <w:rPr>
          <w:w w:val="105"/>
        </w:rPr>
        <w:t>downloading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data</w:t>
      </w:r>
      <w:r>
        <w:rPr>
          <w:spacing w:val="44"/>
          <w:w w:val="105"/>
        </w:rPr>
        <w:t xml:space="preserve"> </w:t>
      </w:r>
      <w:r>
        <w:rPr>
          <w:w w:val="105"/>
        </w:rPr>
        <w:t>or</w:t>
      </w:r>
      <w:r>
        <w:rPr>
          <w:spacing w:val="44"/>
          <w:w w:val="105"/>
        </w:rPr>
        <w:t xml:space="preserve"> </w:t>
      </w:r>
      <w:r>
        <w:rPr>
          <w:w w:val="105"/>
        </w:rPr>
        <w:t>during</w:t>
      </w:r>
      <w:r>
        <w:rPr>
          <w:spacing w:val="43"/>
          <w:w w:val="105"/>
        </w:rPr>
        <w:t xml:space="preserve"> </w:t>
      </w:r>
      <w:r>
        <w:rPr>
          <w:w w:val="105"/>
        </w:rPr>
        <w:t>a</w:t>
      </w:r>
      <w:r>
        <w:rPr>
          <w:spacing w:val="44"/>
          <w:w w:val="105"/>
        </w:rPr>
        <w:t xml:space="preserve"> </w:t>
      </w:r>
      <w:r>
        <w:rPr>
          <w:w w:val="105"/>
        </w:rPr>
        <w:t>test</w:t>
      </w:r>
      <w:r>
        <w:rPr>
          <w:w w:val="115"/>
        </w:rPr>
        <w:t xml:space="preserve"> </w:t>
      </w:r>
      <w:r>
        <w:rPr>
          <w:w w:val="105"/>
        </w:rPr>
        <w:t>in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well,</w:t>
      </w:r>
      <w:r>
        <w:rPr>
          <w:spacing w:val="43"/>
          <w:w w:val="105"/>
        </w:rPr>
        <w:t xml:space="preserve"> </w:t>
      </w:r>
      <w:r>
        <w:rPr>
          <w:w w:val="105"/>
        </w:rPr>
        <w:t>or</w:t>
      </w:r>
      <w:r>
        <w:rPr>
          <w:spacing w:val="39"/>
          <w:w w:val="105"/>
        </w:rPr>
        <w:t xml:space="preserve"> </w:t>
      </w:r>
      <w:r>
        <w:rPr>
          <w:w w:val="105"/>
        </w:rPr>
        <w:t>can</w:t>
      </w:r>
      <w:r>
        <w:rPr>
          <w:spacing w:val="38"/>
          <w:w w:val="105"/>
        </w:rPr>
        <w:t xml:space="preserve"> </w:t>
      </w:r>
      <w:r>
        <w:rPr>
          <w:w w:val="105"/>
        </w:rPr>
        <w:t>represent</w:t>
      </w:r>
      <w:r>
        <w:rPr>
          <w:spacing w:val="38"/>
          <w:w w:val="105"/>
        </w:rPr>
        <w:t xml:space="preserve"> </w:t>
      </w:r>
      <w:r>
        <w:rPr>
          <w:w w:val="105"/>
        </w:rPr>
        <w:t>non</w:t>
      </w:r>
      <w:r>
        <w:rPr>
          <w:spacing w:val="39"/>
          <w:w w:val="105"/>
        </w:rPr>
        <w:t xml:space="preserve"> </w:t>
      </w:r>
      <w:r>
        <w:rPr>
          <w:w w:val="105"/>
        </w:rPr>
        <w:t>natural</w:t>
      </w:r>
      <w:r>
        <w:rPr>
          <w:spacing w:val="38"/>
          <w:w w:val="105"/>
        </w:rPr>
        <w:t xml:space="preserve"> </w:t>
      </w:r>
      <w:r>
        <w:rPr>
          <w:w w:val="105"/>
        </w:rPr>
        <w:t>behavior</w:t>
      </w:r>
      <w:r>
        <w:rPr>
          <w:spacing w:val="39"/>
          <w:w w:val="105"/>
        </w:rPr>
        <w:t xml:space="preserve"> </w:t>
      </w:r>
      <w:r>
        <w:rPr>
          <w:spacing w:val="0"/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level</w:t>
      </w:r>
      <w:r>
        <w:rPr>
          <w:spacing w:val="38"/>
          <w:w w:val="105"/>
        </w:rPr>
        <w:t xml:space="preserve"> </w:t>
      </w:r>
      <w:r>
        <w:rPr>
          <w:w w:val="105"/>
        </w:rPr>
        <w:t>in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well</w:t>
      </w:r>
      <w:r>
        <w:rPr>
          <w:spacing w:val="39"/>
          <w:w w:val="105"/>
        </w:rPr>
        <w:t xml:space="preserve"> </w:t>
      </w:r>
      <w:r>
        <w:rPr>
          <w:w w:val="105"/>
        </w:rPr>
        <w:t>dur</w:t>
      </w:r>
      <w:r>
        <w:rPr>
          <w:spacing w:val="38"/>
          <w:w w:val="105"/>
        </w:rPr>
        <w:t xml:space="preserve"> </w:t>
      </w:r>
      <w:r>
        <w:rPr>
          <w:w w:val="105"/>
        </w:rPr>
        <w:t>for</w:t>
      </w:r>
      <w:r>
        <w:rPr>
          <w:spacing w:val="39"/>
          <w:w w:val="105"/>
        </w:rPr>
        <w:t xml:space="preserve"> </w:t>
      </w:r>
      <w:r>
        <w:rPr>
          <w:w w:val="105"/>
        </w:rPr>
        <w:t>example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96"/>
        </w:rPr>
        <w:t xml:space="preserve"> </w:t>
      </w:r>
      <w:r>
        <w:rPr>
          <w:w w:val="105"/>
        </w:rPr>
        <w:t>pumping</w:t>
      </w:r>
      <w:r>
        <w:rPr>
          <w:spacing w:val="15"/>
          <w:w w:val="105"/>
        </w:rPr>
        <w:t xml:space="preserve"> </w:t>
      </w:r>
      <w:r>
        <w:rPr>
          <w:w w:val="105"/>
        </w:rPr>
        <w:t>during</w:t>
      </w:r>
      <w:r>
        <w:rPr>
          <w:spacing w:val="15"/>
          <w:w w:val="105"/>
        </w:rPr>
        <w:t xml:space="preserve"> </w:t>
      </w:r>
      <w:r>
        <w:rPr>
          <w:w w:val="105"/>
        </w:rPr>
        <w:t>an</w:t>
      </w:r>
      <w:r>
        <w:rPr>
          <w:spacing w:val="16"/>
          <w:w w:val="105"/>
        </w:rPr>
        <w:t xml:space="preserve"> </w:t>
      </w:r>
      <w:r>
        <w:rPr>
          <w:w w:val="105"/>
        </w:rPr>
        <w:t>echantillanage</w:t>
      </w:r>
      <w:r>
        <w:rPr>
          <w:spacing w:val="16"/>
          <w:w w:val="105"/>
        </w:rPr>
        <w:t xml:space="preserve"> </w:t>
      </w:r>
      <w:r>
        <w:rPr>
          <w:w w:val="105"/>
        </w:rPr>
        <w:t>test.</w:t>
      </w:r>
      <w:r>
        <w:rPr>
          <w:spacing w:val="42"/>
          <w:w w:val="105"/>
        </w:rPr>
        <w:t xml:space="preserve"> </w:t>
      </w:r>
      <w:r>
        <w:rPr>
          <w:w w:val="105"/>
        </w:rPr>
        <w:t>Figure</w:t>
      </w:r>
      <w:r>
        <w:rPr>
          <w:spacing w:val="15"/>
          <w:w w:val="105"/>
        </w:rPr>
        <w:t xml:space="preserve"> </w:t>
      </w:r>
      <w:r>
        <w:rPr>
          <w:w w:val="105"/>
        </w:rPr>
        <w:t>Y</w:t>
      </w:r>
      <w:r>
        <w:rPr>
          <w:spacing w:val="16"/>
          <w:w w:val="105"/>
        </w:rPr>
        <w:t xml:space="preserve"> </w:t>
      </w:r>
      <w:r>
        <w:rPr>
          <w:w w:val="105"/>
        </w:rPr>
        <w:t>shows</w:t>
      </w:r>
      <w:r>
        <w:rPr>
          <w:spacing w:val="15"/>
          <w:w w:val="105"/>
        </w:rPr>
        <w:t xml:space="preserve"> </w:t>
      </w:r>
      <w:r>
        <w:rPr>
          <w:w w:val="105"/>
        </w:rPr>
        <w:t>an</w:t>
      </w:r>
      <w:r>
        <w:rPr>
          <w:spacing w:val="16"/>
          <w:w w:val="105"/>
        </w:rPr>
        <w:t xml:space="preserve"> </w:t>
      </w:r>
      <w:r>
        <w:rPr>
          <w:w w:val="105"/>
        </w:rPr>
        <w:t>example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an</w:t>
      </w:r>
      <w:r>
        <w:rPr>
          <w:spacing w:val="15"/>
          <w:w w:val="105"/>
        </w:rPr>
        <w:t xml:space="preserve"> </w:t>
      </w:r>
      <w:r>
        <w:rPr>
          <w:w w:val="105"/>
        </w:rPr>
        <w:t>example</w:t>
      </w:r>
      <w:r>
        <w:rPr>
          <w:spacing w:val="16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aberrant</w:t>
      </w:r>
      <w:r>
        <w:rPr>
          <w:w w:val="110"/>
        </w:rPr>
        <w:t xml:space="preserve"> </w:t>
      </w:r>
      <w:r>
        <w:rPr>
          <w:w w:val="105"/>
        </w:rPr>
        <w:t>values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were</w:t>
      </w:r>
      <w:r>
        <w:rPr>
          <w:spacing w:val="15"/>
          <w:w w:val="105"/>
        </w:rPr>
        <w:t xml:space="preserve"> </w:t>
      </w:r>
      <w:r>
        <w:rPr>
          <w:w w:val="105"/>
        </w:rPr>
        <w:t>du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spacing w:val="0"/>
          <w:w w:val="105"/>
        </w:rPr>
        <w:t>measurement</w:t>
      </w:r>
      <w:r>
        <w:rPr>
          <w:spacing w:val="15"/>
          <w:w w:val="105"/>
        </w:rPr>
        <w:t xml:space="preserve"> </w:t>
      </w:r>
      <w:r>
        <w:rPr>
          <w:w w:val="105"/>
        </w:rPr>
        <w:t>taken</w:t>
      </w:r>
      <w:r>
        <w:rPr>
          <w:spacing w:val="16"/>
          <w:w w:val="105"/>
        </w:rPr>
        <w:t xml:space="preserve"> </w:t>
      </w:r>
      <w:r>
        <w:rPr>
          <w:spacing w:val="0"/>
          <w:w w:val="105"/>
        </w:rPr>
        <w:t>while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spacing w:val="0"/>
          <w:w w:val="105"/>
        </w:rPr>
        <w:t>instrument</w:t>
      </w:r>
      <w:r>
        <w:rPr>
          <w:spacing w:val="15"/>
          <w:w w:val="105"/>
        </w:rPr>
        <w:t xml:space="preserve"> </w:t>
      </w:r>
      <w:r>
        <w:rPr>
          <w:w w:val="105"/>
        </w:rPr>
        <w:t>was</w:t>
      </w:r>
      <w:r>
        <w:rPr>
          <w:spacing w:val="16"/>
          <w:w w:val="105"/>
        </w:rPr>
        <w:t xml:space="preserve"> </w:t>
      </w:r>
      <w:r>
        <w:rPr>
          <w:w w:val="105"/>
        </w:rPr>
        <w:t>out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water.</w:t>
      </w:r>
      <w:r>
        <w:rPr>
          <w:spacing w:val="43"/>
          <w:w w:val="105"/>
        </w:rPr>
        <w:t xml:space="preserve"> </w:t>
      </w:r>
      <w:r>
        <w:rPr>
          <w:w w:val="105"/>
        </w:rPr>
        <w:t>Tyipically,</w:t>
      </w:r>
      <w:r>
        <w:rPr>
          <w:spacing w:val="47"/>
          <w:w w:val="103"/>
        </w:rPr>
        <w:t xml:space="preserve"> </w:t>
      </w:r>
      <w:r>
        <w:rPr>
          <w:w w:val="105"/>
        </w:rPr>
        <w:t>these</w:t>
      </w:r>
      <w:r>
        <w:rPr>
          <w:spacing w:val="0"/>
          <w:w w:val="105"/>
        </w:rPr>
        <w:t xml:space="preserve"> </w:t>
      </w:r>
      <w:r>
        <w:rPr>
          <w:w w:val="105"/>
        </w:rPr>
        <w:t>measurement</w:t>
      </w:r>
      <w:r>
        <w:rPr>
          <w:spacing w:val="0"/>
          <w:w w:val="105"/>
        </w:rPr>
        <w:t xml:space="preserve"> </w:t>
      </w:r>
      <w:r>
        <w:rPr>
          <w:w w:val="105"/>
        </w:rPr>
        <w:t>will have</w:t>
      </w:r>
      <w:r>
        <w:rPr>
          <w:spacing w:val="0"/>
          <w:w w:val="105"/>
        </w:rPr>
        <w:t xml:space="preserve"> </w:t>
      </w:r>
      <w:r>
        <w:rPr>
          <w:w w:val="105"/>
        </w:rPr>
        <w:t>a</w:t>
      </w:r>
      <w:r>
        <w:rPr>
          <w:spacing w:val="0"/>
          <w:w w:val="105"/>
        </w:rPr>
        <w:t xml:space="preserve"> </w:t>
      </w:r>
      <w:r>
        <w:rPr>
          <w:w w:val="105"/>
        </w:rPr>
        <w:t>value</w:t>
      </w:r>
      <w:r>
        <w:rPr>
          <w:spacing w:val="0"/>
          <w:w w:val="105"/>
        </w:rPr>
        <w:t xml:space="preserve"> close </w:t>
      </w:r>
      <w:r>
        <w:rPr>
          <w:w w:val="105"/>
        </w:rPr>
        <w:t>to</w:t>
      </w:r>
      <w:r>
        <w:rPr>
          <w:spacing w:val="0"/>
          <w:w w:val="105"/>
        </w:rPr>
        <w:t xml:space="preserve"> </w:t>
      </w:r>
      <w:r>
        <w:rPr>
          <w:w w:val="105"/>
        </w:rPr>
        <w:t>zero, since the</w:t>
      </w:r>
      <w:r>
        <w:rPr>
          <w:spacing w:val="0"/>
          <w:w w:val="105"/>
        </w:rPr>
        <w:t xml:space="preserve"> </w:t>
      </w:r>
      <w:r>
        <w:rPr>
          <w:w w:val="105"/>
        </w:rPr>
        <w:t>pressure</w:t>
      </w:r>
      <w:r>
        <w:rPr>
          <w:spacing w:val="0"/>
          <w:w w:val="105"/>
        </w:rPr>
        <w:t xml:space="preserve"> </w:t>
      </w:r>
      <w:r>
        <w:rPr>
          <w:w w:val="105"/>
        </w:rPr>
        <w:t>measured, once</w:t>
      </w:r>
      <w:r>
        <w:rPr>
          <w:spacing w:val="0"/>
          <w:w w:val="105"/>
        </w:rPr>
        <w:t xml:space="preserve"> </w:t>
      </w:r>
      <w:r>
        <w:rPr>
          <w:w w:val="105"/>
        </w:rPr>
        <w:t>corrected for</w:t>
      </w:r>
      <w:r>
        <w:rPr>
          <w:spacing w:val="24"/>
          <w:w w:val="98"/>
        </w:rPr>
        <w:t xml:space="preserve"> </w:t>
      </w:r>
      <w:r>
        <w:rPr>
          <w:w w:val="105"/>
        </w:rPr>
        <w:t>barometric</w:t>
      </w:r>
      <w:r>
        <w:rPr>
          <w:spacing w:val="8"/>
          <w:w w:val="105"/>
        </w:rPr>
        <w:t xml:space="preserve"> </w:t>
      </w:r>
      <w:r>
        <w:rPr>
          <w:w w:val="105"/>
        </w:rPr>
        <w:t>pressure,</w:t>
      </w:r>
      <w:r>
        <w:rPr>
          <w:spacing w:val="8"/>
          <w:w w:val="105"/>
        </w:rPr>
        <w:t xml:space="preserve"> </w:t>
      </w:r>
      <w:r>
        <w:rPr>
          <w:w w:val="105"/>
        </w:rPr>
        <w:t>correspond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water</w:t>
      </w:r>
      <w:r>
        <w:rPr>
          <w:spacing w:val="9"/>
          <w:w w:val="105"/>
        </w:rPr>
        <w:t xml:space="preserve"> </w:t>
      </w:r>
      <w:r>
        <w:rPr>
          <w:w w:val="105"/>
        </w:rPr>
        <w:t>column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zero</w:t>
      </w:r>
      <w:r>
        <w:rPr>
          <w:spacing w:val="9"/>
          <w:w w:val="105"/>
        </w:rPr>
        <w:t xml:space="preserve"> </w:t>
      </w:r>
      <w:r>
        <w:rPr>
          <w:spacing w:val="0"/>
          <w:w w:val="105"/>
        </w:rPr>
        <w:t>height.</w:t>
      </w:r>
    </w:p>
    <w:p>
      <w:pPr>
        <w:pStyle w:val="TextBody"/>
        <w:spacing w:lineRule="auto" w:line="247"/>
        <w:ind w:left="113" w:right="152" w:firstLine="351"/>
        <w:jc w:val="both"/>
        <w:rPr/>
      </w:pPr>
      <w:r>
        <w:rPr>
          <w:w w:val="105"/>
        </w:rPr>
        <w:t>These</w:t>
      </w:r>
      <w:r>
        <w:rPr>
          <w:spacing w:val="8"/>
          <w:w w:val="105"/>
        </w:rPr>
        <w:t xml:space="preserve"> </w:t>
      </w:r>
      <w:r>
        <w:rPr>
          <w:w w:val="105"/>
        </w:rPr>
        <w:t>aberrant</w:t>
      </w:r>
      <w:r>
        <w:rPr>
          <w:spacing w:val="9"/>
          <w:w w:val="105"/>
        </w:rPr>
        <w:t xml:space="preserve"> </w:t>
      </w:r>
      <w:r>
        <w:rPr>
          <w:w w:val="105"/>
        </w:rPr>
        <w:t>value</w:t>
      </w:r>
      <w:r>
        <w:rPr>
          <w:spacing w:val="9"/>
          <w:w w:val="105"/>
        </w:rPr>
        <w:t xml:space="preserve"> </w:t>
      </w:r>
      <w:r>
        <w:rPr>
          <w:w w:val="105"/>
        </w:rPr>
        <w:t>complicate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process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interpreting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data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can</w:t>
      </w:r>
      <w:r>
        <w:rPr>
          <w:spacing w:val="9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removed</w:t>
      </w:r>
      <w:r>
        <w:rPr>
          <w:spacing w:val="8"/>
          <w:w w:val="105"/>
        </w:rPr>
        <w:t xml:space="preserve"> </w:t>
      </w:r>
      <w:r>
        <w:rPr>
          <w:w w:val="105"/>
        </w:rPr>
        <w:t>from</w:t>
      </w:r>
      <w:r>
        <w:rPr/>
        <w:t xml:space="preserve"> </w:t>
      </w:r>
      <w:r>
        <w:rPr>
          <w:w w:val="105"/>
        </w:rPr>
        <w:t xml:space="preserve">the </w:t>
      </w:r>
      <w:r>
        <w:rPr>
          <w:spacing w:val="10"/>
          <w:w w:val="105"/>
        </w:rPr>
        <w:t xml:space="preserve"> </w:t>
      </w:r>
      <w:r>
        <w:rPr>
          <w:w w:val="105"/>
        </w:rPr>
        <w:t>dataset.</w:t>
      </w:r>
    </w:p>
    <w:p>
      <w:pPr>
        <w:pStyle w:val="TextBody"/>
        <w:spacing w:lineRule="auto" w:line="247"/>
        <w:ind w:left="113" w:right="145" w:firstLine="351"/>
        <w:jc w:val="both"/>
        <w:rPr/>
      </w:pPr>
      <w:r>
        <w:rPr>
          <w:w w:val="105"/>
        </w:rPr>
        <w:t>Aberrant</w:t>
      </w:r>
      <w:r>
        <w:rPr>
          <w:spacing w:val="6"/>
          <w:w w:val="105"/>
        </w:rPr>
        <w:t xml:space="preserve"> </w:t>
      </w:r>
      <w:r>
        <w:rPr>
          <w:w w:val="105"/>
        </w:rPr>
        <w:t>value</w:t>
      </w:r>
      <w:r>
        <w:rPr>
          <w:spacing w:val="6"/>
          <w:w w:val="105"/>
        </w:rPr>
        <w:t xml:space="preserve"> </w:t>
      </w:r>
      <w:r>
        <w:rPr>
          <w:w w:val="105"/>
        </w:rPr>
        <w:t>can</w:t>
      </w:r>
      <w:r>
        <w:rPr>
          <w:spacing w:val="6"/>
          <w:w w:val="105"/>
        </w:rPr>
        <w:t xml:space="preserve"> </w:t>
      </w:r>
      <w:r>
        <w:rPr>
          <w:w w:val="105"/>
        </w:rPr>
        <w:t>be</w:t>
      </w:r>
      <w:r>
        <w:rPr>
          <w:spacing w:val="5"/>
          <w:w w:val="105"/>
        </w:rPr>
        <w:t xml:space="preserve"> </w:t>
      </w:r>
      <w:r>
        <w:rPr>
          <w:w w:val="105"/>
        </w:rPr>
        <w:t>removed</w:t>
      </w:r>
      <w:r>
        <w:rPr>
          <w:spacing w:val="5"/>
          <w:w w:val="105"/>
        </w:rPr>
        <w:t xml:space="preserve"> </w:t>
      </w:r>
      <w:r>
        <w:rPr>
          <w:w w:val="105"/>
        </w:rPr>
        <w:t>individually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dataset.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so,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data</w:t>
      </w:r>
      <w:r>
        <w:rPr>
          <w:spacing w:val="5"/>
          <w:w w:val="105"/>
        </w:rPr>
        <w:t xml:space="preserve"> </w:t>
      </w:r>
      <w:r>
        <w:rPr>
          <w:w w:val="105"/>
        </w:rPr>
        <w:t>can</w:t>
      </w:r>
      <w:r>
        <w:rPr>
          <w:spacing w:val="6"/>
          <w:w w:val="105"/>
        </w:rPr>
        <w:t xml:space="preserve"> </w:t>
      </w:r>
      <w:r>
        <w:rPr>
          <w:w w:val="105"/>
        </w:rPr>
        <w:t>be</w:t>
      </w:r>
      <w:r>
        <w:rPr>
          <w:spacing w:val="5"/>
          <w:w w:val="105"/>
        </w:rPr>
        <w:t xml:space="preserve"> </w:t>
      </w:r>
      <w:r>
        <w:rPr>
          <w:w w:val="105"/>
        </w:rPr>
        <w:t>displayed</w:t>
      </w:r>
      <w:r>
        <w:rPr>
          <w:w w:val="101"/>
        </w:rPr>
        <w:t xml:space="preserve"> </w:t>
      </w:r>
      <w:r>
        <w:rPr>
          <w:w w:val="105"/>
        </w:rPr>
        <w:t>as</w:t>
      </w:r>
      <w:r>
        <w:rPr>
          <w:spacing w:val="35"/>
          <w:w w:val="105"/>
        </w:rPr>
        <w:t xml:space="preserve"> </w:t>
      </w:r>
      <w:r>
        <w:rPr>
          <w:w w:val="105"/>
        </w:rPr>
        <w:t>dots.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tool</w:t>
      </w:r>
      <w:r>
        <w:rPr>
          <w:spacing w:val="36"/>
          <w:w w:val="105"/>
        </w:rPr>
        <w:t xml:space="preserve"> </w:t>
      </w:r>
      <w:r>
        <w:rPr>
          <w:w w:val="105"/>
        </w:rPr>
        <w:t>remove</w:t>
      </w:r>
      <w:r>
        <w:rPr>
          <w:spacing w:val="35"/>
          <w:w w:val="105"/>
        </w:rPr>
        <w:t xml:space="preserve"> </w:t>
      </w:r>
      <w:r>
        <w:rPr>
          <w:w w:val="105"/>
        </w:rPr>
        <w:t>aberrant</w:t>
      </w:r>
      <w:r>
        <w:rPr>
          <w:spacing w:val="35"/>
          <w:w w:val="105"/>
        </w:rPr>
        <w:t xml:space="preserve"> </w:t>
      </w:r>
      <w:r>
        <w:rPr>
          <w:w w:val="105"/>
        </w:rPr>
        <w:t>data</w:t>
      </w:r>
      <w:r>
        <w:rPr>
          <w:spacing w:val="36"/>
          <w:w w:val="105"/>
        </w:rPr>
        <w:t xml:space="preserve"> </w:t>
      </w:r>
      <w:r>
        <w:rPr>
          <w:w w:val="105"/>
        </w:rPr>
        <w:t>can</w:t>
      </w:r>
      <w:r>
        <w:rPr>
          <w:spacing w:val="35"/>
          <w:w w:val="105"/>
        </w:rPr>
        <w:t xml:space="preserve"> </w:t>
      </w:r>
      <w:r>
        <w:rPr>
          <w:w w:val="105"/>
        </w:rPr>
        <w:t>be</w:t>
      </w:r>
      <w:r>
        <w:rPr>
          <w:spacing w:val="35"/>
          <w:w w:val="105"/>
        </w:rPr>
        <w:t xml:space="preserve"> </w:t>
      </w:r>
      <w:r>
        <w:rPr>
          <w:w w:val="105"/>
        </w:rPr>
        <w:t>used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remove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aberrant</w:t>
      </w:r>
      <w:r>
        <w:rPr>
          <w:spacing w:val="35"/>
          <w:w w:val="105"/>
        </w:rPr>
        <w:t xml:space="preserve"> </w:t>
      </w:r>
      <w:r>
        <w:rPr>
          <w:w w:val="105"/>
        </w:rPr>
        <w:t>data.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process</w:t>
      </w:r>
      <w:r>
        <w:rPr>
          <w:w w:val="103"/>
        </w:rPr>
        <w:t xml:space="preserve"> </w:t>
      </w:r>
      <w:r>
        <w:rPr>
          <w:w w:val="105"/>
        </w:rPr>
        <w:t>consist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clicking</w:t>
      </w:r>
      <w:r>
        <w:rPr>
          <w:spacing w:val="8"/>
          <w:w w:val="105"/>
        </w:rPr>
        <w:t xml:space="preserve"> </w:t>
      </w:r>
      <w:r>
        <w:rPr>
          <w:w w:val="105"/>
        </w:rPr>
        <w:t>on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spacing w:val="0"/>
          <w:w w:val="105"/>
        </w:rPr>
        <w:t>button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toggle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edition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data</w:t>
      </w:r>
      <w:r>
        <w:rPr>
          <w:spacing w:val="8"/>
          <w:w w:val="105"/>
        </w:rPr>
        <w:t xml:space="preserve"> </w:t>
      </w:r>
      <w:r>
        <w:rPr>
          <w:spacing w:val="0"/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hover</w:t>
      </w:r>
      <w:r>
        <w:rPr>
          <w:spacing w:val="7"/>
          <w:w w:val="105"/>
        </w:rPr>
        <w:t xml:space="preserve"> </w:t>
      </w:r>
      <w:r>
        <w:rPr>
          <w:w w:val="105"/>
        </w:rPr>
        <w:t>over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data</w:t>
      </w:r>
      <w:r>
        <w:rPr>
          <w:spacing w:val="8"/>
          <w:w w:val="105"/>
        </w:rPr>
        <w:t xml:space="preserve"> </w:t>
      </w:r>
      <w:r>
        <w:rPr>
          <w:w w:val="105"/>
        </w:rPr>
        <w:t>point</w:t>
      </w:r>
      <w:r>
        <w:rPr>
          <w:spacing w:val="7"/>
          <w:w w:val="105"/>
        </w:rPr>
        <w:t xml:space="preserve"> </w:t>
      </w:r>
      <w:r>
        <w:rPr>
          <w:w w:val="105"/>
        </w:rPr>
        <w:t>that</w:t>
      </w:r>
      <w:r>
        <w:rPr>
          <w:spacing w:val="27"/>
          <w:w w:val="116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spacing w:val="0"/>
          <w:w w:val="105"/>
        </w:rPr>
        <w:t>aberrant.</w:t>
      </w:r>
      <w:r>
        <w:rPr>
          <w:spacing w:val="49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cross</w:t>
      </w:r>
      <w:r>
        <w:rPr>
          <w:spacing w:val="22"/>
          <w:w w:val="105"/>
        </w:rPr>
        <w:t xml:space="preserve"> </w:t>
      </w:r>
      <w:r>
        <w:rPr>
          <w:w w:val="105"/>
        </w:rPr>
        <w:t>should</w:t>
      </w:r>
      <w:r>
        <w:rPr>
          <w:spacing w:val="22"/>
          <w:w w:val="105"/>
        </w:rPr>
        <w:t xml:space="preserve"> </w:t>
      </w:r>
      <w:r>
        <w:rPr>
          <w:w w:val="105"/>
        </w:rPr>
        <w:t>appear</w:t>
      </w:r>
      <w:r>
        <w:rPr>
          <w:spacing w:val="22"/>
          <w:w w:val="105"/>
        </w:rPr>
        <w:t xml:space="preserve"> </w:t>
      </w:r>
      <w:r>
        <w:rPr>
          <w:w w:val="105"/>
        </w:rPr>
        <w:t>on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data</w:t>
      </w:r>
      <w:r>
        <w:rPr>
          <w:spacing w:val="21"/>
          <w:w w:val="105"/>
        </w:rPr>
        <w:t xml:space="preserve"> </w:t>
      </w:r>
      <w:r>
        <w:rPr>
          <w:w w:val="105"/>
        </w:rPr>
        <w:t>point.</w:t>
      </w:r>
      <w:r>
        <w:rPr>
          <w:spacing w:val="49"/>
          <w:w w:val="105"/>
        </w:rPr>
        <w:t xml:space="preserve"> </w:t>
      </w:r>
      <w:r>
        <w:rPr>
          <w:w w:val="105"/>
        </w:rPr>
        <w:t>Right</w:t>
      </w:r>
      <w:r>
        <w:rPr>
          <w:spacing w:val="22"/>
          <w:w w:val="105"/>
        </w:rPr>
        <w:t xml:space="preserve"> </w:t>
      </w:r>
      <w:r>
        <w:rPr>
          <w:w w:val="105"/>
        </w:rPr>
        <w:t>clicking</w:t>
      </w:r>
      <w:r>
        <w:rPr>
          <w:spacing w:val="22"/>
          <w:w w:val="105"/>
        </w:rPr>
        <w:t xml:space="preserve"> </w:t>
      </w:r>
      <w:r>
        <w:rPr>
          <w:w w:val="105"/>
        </w:rPr>
        <w:t>with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mouse</w:t>
      </w:r>
      <w:r>
        <w:rPr>
          <w:spacing w:val="21"/>
          <w:w w:val="105"/>
        </w:rPr>
        <w:t xml:space="preserve"> </w:t>
      </w:r>
      <w:r>
        <w:rPr>
          <w:w w:val="105"/>
        </w:rPr>
        <w:t>on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data</w:t>
      </w:r>
      <w:r>
        <w:rPr>
          <w:spacing w:val="28"/>
          <w:w w:val="114"/>
        </w:rPr>
        <w:t xml:space="preserve"> </w:t>
      </w:r>
      <w:r>
        <w:rPr>
          <w:w w:val="105"/>
        </w:rPr>
        <w:t>point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5"/>
          <w:w w:val="105"/>
        </w:rPr>
        <w:t xml:space="preserve"> </w:t>
      </w:r>
      <w:r>
        <w:rPr>
          <w:w w:val="105"/>
        </w:rPr>
        <w:t>remove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points</w:t>
      </w:r>
      <w:r>
        <w:rPr>
          <w:spacing w:val="13"/>
          <w:w w:val="105"/>
        </w:rPr>
        <w:t xml:space="preserve"> </w:t>
      </w:r>
      <w:r>
        <w:rPr>
          <w:w w:val="105"/>
        </w:rPr>
        <w:t>from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data.</w:t>
      </w:r>
      <w:r>
        <w:rPr>
          <w:spacing w:val="41"/>
          <w:w w:val="105"/>
        </w:rPr>
        <w:t xml:space="preserve"> </w:t>
      </w:r>
      <w:r>
        <w:rPr>
          <w:w w:val="105"/>
        </w:rPr>
        <w:t>It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possible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undo</w:t>
      </w:r>
      <w:r>
        <w:rPr>
          <w:spacing w:val="14"/>
          <w:w w:val="105"/>
        </w:rPr>
        <w:t xml:space="preserve"> </w:t>
      </w:r>
      <w:r>
        <w:rPr>
          <w:w w:val="105"/>
        </w:rPr>
        <w:t>up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10</w:t>
      </w:r>
      <w:r>
        <w:rPr>
          <w:spacing w:val="14"/>
          <w:w w:val="105"/>
        </w:rPr>
        <w:t xml:space="preserve"> </w:t>
      </w:r>
      <w:r>
        <w:rPr>
          <w:w w:val="105"/>
        </w:rPr>
        <w:t>operation</w:t>
      </w:r>
      <w:r>
        <w:rPr>
          <w:spacing w:val="15"/>
          <w:w w:val="105"/>
        </w:rPr>
        <w:t xml:space="preserve"> </w:t>
      </w:r>
      <w:r>
        <w:rPr>
          <w:w w:val="105"/>
        </w:rPr>
        <w:t>done</w:t>
      </w:r>
      <w:r>
        <w:rPr>
          <w:spacing w:val="13"/>
          <w:w w:val="105"/>
        </w:rPr>
        <w:t xml:space="preserve"> </w:t>
      </w:r>
      <w:r>
        <w:rPr>
          <w:w w:val="105"/>
        </w:rPr>
        <w:t>on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w w:val="110"/>
        </w:rPr>
        <w:t xml:space="preserve"> </w:t>
      </w:r>
      <w:r>
        <w:rPr>
          <w:w w:val="105"/>
        </w:rPr>
        <w:t>data.</w:t>
      </w:r>
    </w:p>
    <w:p>
      <w:pPr>
        <w:pStyle w:val="Normal"/>
        <w:spacing w:before="4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numPr>
          <w:ilvl w:val="2"/>
          <w:numId w:val="1"/>
        </w:numPr>
        <w:tabs>
          <w:tab w:val="left" w:pos="1101" w:leader="none"/>
        </w:tabs>
        <w:jc w:val="both"/>
        <w:rPr>
          <w:rFonts w:ascii="Georgia" w:hAnsi="Georgia" w:eastAsia="Georgia" w:cs="Georgia"/>
          <w:sz w:val="28"/>
          <w:szCs w:val="28"/>
        </w:rPr>
      </w:pPr>
      <w:bookmarkStart w:id="27" w:name="_bookmark34"/>
      <w:bookmarkStart w:id="28" w:name="Hung-depth_corrections"/>
      <w:bookmarkEnd w:id="27"/>
      <w:bookmarkEnd w:id="28"/>
      <w:r>
        <w:rPr>
          <w:rFonts w:ascii="Georgia" w:hAnsi="Georgia"/>
          <w:b/>
          <w:w w:val="95"/>
          <w:sz w:val="28"/>
        </w:rPr>
        <w:t>Hung-depth</w:t>
      </w:r>
      <w:r>
        <w:rPr>
          <w:rFonts w:ascii="Georgia" w:hAnsi="Georgia"/>
          <w:b/>
          <w:spacing w:val="40"/>
          <w:w w:val="95"/>
          <w:sz w:val="28"/>
        </w:rPr>
        <w:t xml:space="preserve"> </w:t>
      </w:r>
      <w:r>
        <w:rPr>
          <w:rFonts w:ascii="Georgia" w:hAnsi="Georgia"/>
          <w:b/>
          <w:w w:val="95"/>
          <w:sz w:val="28"/>
        </w:rPr>
        <w:t>corrections</w:t>
      </w:r>
    </w:p>
    <w:p>
      <w:pPr>
        <w:pStyle w:val="TextBody"/>
        <w:spacing w:lineRule="auto" w:line="247" w:before="158" w:after="0"/>
        <w:ind w:left="105" w:right="151" w:firstLine="8"/>
        <w:jc w:val="both"/>
        <w:rPr/>
      </w:pPr>
      <w:r>
        <w:rPr>
          <w:w w:val="105"/>
        </w:rPr>
        <w:t>Hung-depth</w:t>
      </w:r>
      <w:r>
        <w:rPr>
          <w:spacing w:val="30"/>
          <w:w w:val="105"/>
        </w:rPr>
        <w:t xml:space="preserve"> </w:t>
      </w:r>
      <w:r>
        <w:rPr>
          <w:spacing w:val="0"/>
          <w:w w:val="105"/>
        </w:rPr>
        <w:t>errors</w:t>
      </w:r>
      <w:r>
        <w:rPr>
          <w:spacing w:val="28"/>
          <w:w w:val="105"/>
        </w:rPr>
        <w:t xml:space="preserve"> </w:t>
      </w:r>
      <w:r>
        <w:rPr>
          <w:w w:val="105"/>
        </w:rPr>
        <w:t>are</w:t>
      </w:r>
      <w:r>
        <w:rPr>
          <w:spacing w:val="28"/>
          <w:w w:val="105"/>
        </w:rPr>
        <w:t xml:space="preserve"> </w:t>
      </w:r>
      <w:r>
        <w:rPr>
          <w:w w:val="105"/>
        </w:rPr>
        <w:t>caused</w:t>
      </w:r>
      <w:r>
        <w:rPr>
          <w:spacing w:val="29"/>
          <w:w w:val="105"/>
        </w:rPr>
        <w:t xml:space="preserve"> </w:t>
      </w:r>
      <w:r>
        <w:rPr>
          <w:w w:val="105"/>
        </w:rPr>
        <w:t>when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spacing w:val="0"/>
          <w:w w:val="105"/>
        </w:rPr>
        <w:t>transducer</w:t>
      </w:r>
      <w:r>
        <w:rPr>
          <w:spacing w:val="28"/>
          <w:w w:val="105"/>
        </w:rPr>
        <w:t xml:space="preserve"> </w:t>
      </w:r>
      <w:r>
        <w:rPr>
          <w:w w:val="105"/>
        </w:rPr>
        <w:t>changes</w:t>
      </w:r>
      <w:r>
        <w:rPr>
          <w:spacing w:val="29"/>
          <w:w w:val="105"/>
        </w:rPr>
        <w:t xml:space="preserve"> </w:t>
      </w:r>
      <w:r>
        <w:rPr>
          <w:w w:val="105"/>
        </w:rPr>
        <w:t>relative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its</w:t>
      </w:r>
      <w:r>
        <w:rPr>
          <w:spacing w:val="28"/>
          <w:w w:val="105"/>
        </w:rPr>
        <w:t xml:space="preserve"> </w:t>
      </w:r>
      <w:r>
        <w:rPr>
          <w:w w:val="105"/>
        </w:rPr>
        <w:t>original</w:t>
      </w:r>
      <w:r>
        <w:rPr>
          <w:spacing w:val="28"/>
          <w:w w:val="105"/>
        </w:rPr>
        <w:t xml:space="preserve"> </w:t>
      </w:r>
      <w:r>
        <w:rPr>
          <w:w w:val="105"/>
        </w:rPr>
        <w:t>position,</w:t>
      </w:r>
      <w:r>
        <w:rPr>
          <w:spacing w:val="29"/>
          <w:w w:val="105"/>
        </w:rPr>
        <w:t xml:space="preserve"> </w:t>
      </w:r>
      <w:r>
        <w:rPr>
          <w:w w:val="105"/>
        </w:rPr>
        <w:t>due</w:t>
      </w:r>
      <w:r>
        <w:rPr>
          <w:spacing w:val="28"/>
          <w:w w:val="107"/>
        </w:rPr>
        <w:t xml:space="preserve"> </w:t>
      </w:r>
      <w:r>
        <w:rPr>
          <w:w w:val="105"/>
        </w:rPr>
        <w:t>either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purposeful</w:t>
      </w:r>
      <w:r>
        <w:rPr>
          <w:spacing w:val="33"/>
          <w:w w:val="105"/>
        </w:rPr>
        <w:t xml:space="preserve"> </w:t>
      </w:r>
      <w:r>
        <w:rPr>
          <w:w w:val="105"/>
        </w:rPr>
        <w:t>or</w:t>
      </w:r>
      <w:r>
        <w:rPr>
          <w:spacing w:val="33"/>
          <w:w w:val="105"/>
        </w:rPr>
        <w:t xml:space="preserve"> </w:t>
      </w:r>
      <w:r>
        <w:rPr>
          <w:w w:val="105"/>
        </w:rPr>
        <w:t>accidental</w:t>
      </w:r>
      <w:r>
        <w:rPr>
          <w:spacing w:val="34"/>
          <w:w w:val="105"/>
        </w:rPr>
        <w:t xml:space="preserve"> </w:t>
      </w:r>
      <w:r>
        <w:rPr>
          <w:w w:val="105"/>
        </w:rPr>
        <w:t>raising</w:t>
      </w:r>
      <w:r>
        <w:rPr>
          <w:spacing w:val="33"/>
          <w:w w:val="105"/>
        </w:rPr>
        <w:t xml:space="preserve"> </w:t>
      </w:r>
      <w:r>
        <w:rPr>
          <w:w w:val="105"/>
        </w:rPr>
        <w:t>or</w:t>
      </w:r>
      <w:r>
        <w:rPr>
          <w:spacing w:val="33"/>
          <w:w w:val="105"/>
        </w:rPr>
        <w:t xml:space="preserve"> </w:t>
      </w:r>
      <w:r>
        <w:rPr>
          <w:w w:val="105"/>
        </w:rPr>
        <w:t>lowering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transducer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well.</w:t>
      </w:r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w w:val="105"/>
        </w:rPr>
        <w:t>given</w:t>
      </w:r>
      <w:r>
        <w:rPr>
          <w:w w:val="103"/>
        </w:rPr>
        <w:t xml:space="preserve"> </w:t>
      </w:r>
      <w:r>
        <w:rPr>
          <w:w w:val="105"/>
        </w:rPr>
        <w:t>project,</w:t>
      </w:r>
      <w:r>
        <w:rPr>
          <w:spacing w:val="10"/>
          <w:w w:val="105"/>
        </w:rPr>
        <w:t xml:space="preserve"> </w:t>
      </w:r>
      <w:r>
        <w:rPr>
          <w:w w:val="105"/>
        </w:rPr>
        <w:t>there</w:t>
      </w:r>
      <w:r>
        <w:rPr>
          <w:spacing w:val="11"/>
          <w:w w:val="105"/>
        </w:rPr>
        <w:t xml:space="preserve"> </w:t>
      </w:r>
      <w:r>
        <w:rPr>
          <w:w w:val="105"/>
        </w:rPr>
        <w:t>may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multiple</w:t>
      </w:r>
      <w:r>
        <w:rPr>
          <w:spacing w:val="11"/>
          <w:w w:val="105"/>
        </w:rPr>
        <w:t xml:space="preserve"> </w:t>
      </w:r>
      <w:r>
        <w:rPr>
          <w:w w:val="105"/>
        </w:rPr>
        <w:t>team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spacing w:val="0"/>
          <w:w w:val="105"/>
        </w:rPr>
        <w:t>may</w:t>
      </w:r>
      <w:r>
        <w:rPr>
          <w:spacing w:val="12"/>
          <w:w w:val="105"/>
        </w:rPr>
        <w:t xml:space="preserve"> </w:t>
      </w:r>
      <w:r>
        <w:rPr>
          <w:w w:val="105"/>
        </w:rPr>
        <w:t>have</w:t>
      </w:r>
      <w:r>
        <w:rPr>
          <w:spacing w:val="10"/>
          <w:w w:val="105"/>
        </w:rPr>
        <w:t xml:space="preserve"> </w:t>
      </w:r>
      <w:r>
        <w:rPr>
          <w:w w:val="105"/>
        </w:rPr>
        <w:t>access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well.</w:t>
      </w:r>
      <w:r>
        <w:rPr>
          <w:spacing w:val="37"/>
          <w:w w:val="105"/>
        </w:rPr>
        <w:t xml:space="preserve"> </w:t>
      </w:r>
      <w:r>
        <w:rPr>
          <w:w w:val="105"/>
        </w:rPr>
        <w:t>It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always</w:t>
      </w:r>
      <w:r>
        <w:rPr>
          <w:spacing w:val="10"/>
          <w:w w:val="105"/>
        </w:rPr>
        <w:t xml:space="preserve"> </w:t>
      </w:r>
      <w:r>
        <w:rPr>
          <w:w w:val="105"/>
        </w:rPr>
        <w:t>possible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10"/>
        </w:rPr>
        <w:t xml:space="preserve"> </w:t>
      </w:r>
      <w:r>
        <w:rPr>
          <w:w w:val="105"/>
        </w:rPr>
        <w:t>track</w:t>
      </w:r>
      <w:r>
        <w:rPr>
          <w:spacing w:val="31"/>
          <w:w w:val="105"/>
        </w:rPr>
        <w:t xml:space="preserve"> </w:t>
      </w:r>
      <w:r>
        <w:rPr>
          <w:w w:val="105"/>
        </w:rPr>
        <w:t>every</w:t>
      </w:r>
      <w:r>
        <w:rPr>
          <w:spacing w:val="32"/>
          <w:w w:val="105"/>
        </w:rPr>
        <w:t xml:space="preserve"> </w:t>
      </w:r>
      <w:r>
        <w:rPr>
          <w:w w:val="105"/>
        </w:rPr>
        <w:t>visit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well.</w:t>
      </w:r>
      <w:r>
        <w:rPr>
          <w:spacing w:val="13"/>
          <w:w w:val="105"/>
        </w:rPr>
        <w:t xml:space="preserve"> </w:t>
      </w:r>
      <w:r>
        <w:rPr>
          <w:w w:val="105"/>
        </w:rPr>
        <w:t>However,</w:t>
      </w:r>
      <w:r>
        <w:rPr>
          <w:spacing w:val="34"/>
          <w:w w:val="105"/>
        </w:rPr>
        <w:t xml:space="preserve"> </w:t>
      </w:r>
      <w:r>
        <w:rPr>
          <w:w w:val="105"/>
        </w:rPr>
        <w:t>it</w:t>
      </w:r>
      <w:r>
        <w:rPr>
          <w:spacing w:val="32"/>
          <w:w w:val="105"/>
        </w:rPr>
        <w:t xml:space="preserve"> </w:t>
      </w:r>
      <w:r>
        <w:rPr>
          <w:w w:val="105"/>
        </w:rPr>
        <w:t>occurs</w:t>
      </w:r>
      <w:r>
        <w:rPr>
          <w:spacing w:val="31"/>
          <w:w w:val="105"/>
        </w:rPr>
        <w:t xml:space="preserve"> </w:t>
      </w:r>
      <w:r>
        <w:rPr>
          <w:w w:val="105"/>
        </w:rPr>
        <w:t>frequently</w:t>
      </w:r>
      <w:r>
        <w:rPr>
          <w:spacing w:val="34"/>
          <w:w w:val="105"/>
        </w:rPr>
        <w:t xml:space="preserve"> </w:t>
      </w:r>
      <w:r>
        <w:rPr>
          <w:w w:val="105"/>
        </w:rPr>
        <w:t>that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instrument</w:t>
      </w:r>
      <w:r>
        <w:rPr>
          <w:spacing w:val="31"/>
          <w:w w:val="105"/>
        </w:rPr>
        <w:t xml:space="preserve"> </w:t>
      </w:r>
      <w:r>
        <w:rPr>
          <w:w w:val="105"/>
        </w:rPr>
        <w:t>is</w:t>
      </w:r>
      <w:r>
        <w:rPr>
          <w:spacing w:val="31"/>
          <w:w w:val="105"/>
        </w:rPr>
        <w:t xml:space="preserve"> </w:t>
      </w:r>
      <w:r>
        <w:rPr>
          <w:w w:val="105"/>
        </w:rPr>
        <w:t>not</w:t>
      </w:r>
      <w:r>
        <w:rPr>
          <w:spacing w:val="32"/>
          <w:w w:val="105"/>
        </w:rPr>
        <w:t xml:space="preserve"> </w:t>
      </w:r>
      <w:r>
        <w:rPr>
          <w:w w:val="105"/>
        </w:rPr>
        <w:t>replaced exactly</w:t>
      </w:r>
      <w:r>
        <w:rPr>
          <w:spacing w:val="29"/>
          <w:w w:val="105"/>
        </w:rPr>
        <w:t xml:space="preserve"> </w:t>
      </w:r>
      <w:r>
        <w:rPr>
          <w:w w:val="105"/>
        </w:rPr>
        <w:t>at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same</w:t>
      </w:r>
      <w:r>
        <w:rPr>
          <w:spacing w:val="29"/>
          <w:w w:val="105"/>
        </w:rPr>
        <w:t xml:space="preserve"> </w:t>
      </w:r>
      <w:r>
        <w:rPr>
          <w:w w:val="105"/>
        </w:rPr>
        <w:t>place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well.</w:t>
      </w:r>
      <w:r>
        <w:rPr>
          <w:spacing w:val="11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generally</w:t>
      </w:r>
      <w:r>
        <w:rPr>
          <w:spacing w:val="28"/>
          <w:w w:val="105"/>
        </w:rPr>
        <w:t xml:space="preserve"> </w:t>
      </w:r>
      <w:r>
        <w:rPr>
          <w:w w:val="105"/>
        </w:rPr>
        <w:t>won’t</w:t>
      </w:r>
      <w:r>
        <w:rPr>
          <w:spacing w:val="29"/>
          <w:w w:val="105"/>
        </w:rPr>
        <w:t xml:space="preserve"> </w:t>
      </w:r>
      <w:r>
        <w:rPr>
          <w:w w:val="105"/>
        </w:rPr>
        <w:t>be</w:t>
      </w:r>
      <w:r>
        <w:rPr>
          <w:spacing w:val="28"/>
          <w:w w:val="105"/>
        </w:rPr>
        <w:t xml:space="preserve"> </w:t>
      </w:r>
      <w:r>
        <w:rPr>
          <w:spacing w:val="0"/>
          <w:w w:val="105"/>
        </w:rPr>
        <w:t>perceptible</w:t>
      </w:r>
      <w:r>
        <w:rPr>
          <w:spacing w:val="29"/>
          <w:w w:val="105"/>
        </w:rPr>
        <w:t xml:space="preserve"> </w:t>
      </w:r>
      <w:r>
        <w:rPr>
          <w:w w:val="105"/>
        </w:rPr>
        <w:t>when</w:t>
      </w:r>
      <w:r>
        <w:rPr>
          <w:spacing w:val="28"/>
          <w:w w:val="105"/>
        </w:rPr>
        <w:t xml:space="preserve"> </w:t>
      </w:r>
      <w:r>
        <w:rPr>
          <w:w w:val="105"/>
        </w:rPr>
        <w:t>looking</w:t>
      </w:r>
      <w:r>
        <w:rPr>
          <w:spacing w:val="28"/>
          <w:w w:val="105"/>
        </w:rPr>
        <w:t xml:space="preserve"> </w:t>
      </w:r>
      <w:r>
        <w:rPr>
          <w:w w:val="105"/>
        </w:rPr>
        <w:t>at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12"/>
        </w:rPr>
        <w:t xml:space="preserve"> </w:t>
      </w:r>
      <w:r>
        <w:rPr>
          <w:w w:val="105"/>
        </w:rPr>
        <w:t>hydrograph</w:t>
      </w:r>
      <w:r>
        <w:rPr>
          <w:spacing w:val="19"/>
          <w:w w:val="105"/>
        </w:rPr>
        <w:t xml:space="preserve"> </w:t>
      </w:r>
      <w:r>
        <w:rPr>
          <w:w w:val="105"/>
        </w:rPr>
        <w:t>using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continuous</w:t>
      </w:r>
      <w:r>
        <w:rPr>
          <w:spacing w:val="20"/>
          <w:w w:val="105"/>
        </w:rPr>
        <w:t xml:space="preserve"> </w:t>
      </w:r>
      <w:r>
        <w:rPr>
          <w:w w:val="105"/>
        </w:rPr>
        <w:t>line.</w:t>
      </w:r>
      <w:r>
        <w:rPr>
          <w:spacing w:val="47"/>
          <w:w w:val="105"/>
        </w:rPr>
        <w:t xml:space="preserve"> </w:t>
      </w:r>
      <w:r>
        <w:rPr>
          <w:w w:val="105"/>
        </w:rPr>
        <w:t>However,</w:t>
      </w:r>
      <w:r>
        <w:rPr>
          <w:spacing w:val="20"/>
          <w:w w:val="105"/>
        </w:rPr>
        <w:t xml:space="preserve"> </w:t>
      </w: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errors</w:t>
      </w:r>
      <w:r>
        <w:rPr>
          <w:spacing w:val="19"/>
          <w:w w:val="105"/>
        </w:rPr>
        <w:t xml:space="preserve"> </w:t>
      </w:r>
      <w:r>
        <w:rPr>
          <w:w w:val="105"/>
        </w:rPr>
        <w:t>become</w:t>
      </w:r>
      <w:r>
        <w:rPr>
          <w:spacing w:val="18"/>
          <w:w w:val="105"/>
        </w:rPr>
        <w:t xml:space="preserve"> </w:t>
      </w:r>
      <w:r>
        <w:rPr>
          <w:w w:val="105"/>
        </w:rPr>
        <w:t>apparent</w:t>
      </w:r>
      <w:r>
        <w:rPr>
          <w:spacing w:val="20"/>
          <w:w w:val="105"/>
        </w:rPr>
        <w:t xml:space="preserve"> </w:t>
      </w:r>
      <w:r>
        <w:rPr>
          <w:w w:val="105"/>
        </w:rPr>
        <w:t>when</w:t>
      </w:r>
      <w:r>
        <w:rPr>
          <w:spacing w:val="19"/>
          <w:w w:val="105"/>
        </w:rPr>
        <w:t xml:space="preserve"> </w:t>
      </w:r>
      <w:r>
        <w:rPr>
          <w:w w:val="105"/>
        </w:rPr>
        <w:t>plotting</w:t>
      </w:r>
      <w:r>
        <w:rPr>
          <w:spacing w:val="19"/>
          <w:w w:val="105"/>
        </w:rPr>
        <w:t xml:space="preserve"> </w:t>
      </w:r>
      <w:r>
        <w:rPr>
          <w:w w:val="105"/>
        </w:rPr>
        <w:t>each</w:t>
      </w:r>
      <w:r>
        <w:rPr>
          <w:w w:val="104"/>
        </w:rPr>
        <w:t xml:space="preserve"> </w:t>
      </w:r>
      <w:r>
        <w:rPr>
          <w:w w:val="105"/>
        </w:rPr>
        <w:t>data</w:t>
      </w:r>
      <w:r>
        <w:rPr>
          <w:spacing w:val="11"/>
          <w:w w:val="105"/>
        </w:rPr>
        <w:t xml:space="preserve"> </w:t>
      </w:r>
      <w:r>
        <w:rPr>
          <w:w w:val="105"/>
        </w:rPr>
        <w:t>point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individual</w:t>
      </w:r>
      <w:r>
        <w:rPr>
          <w:spacing w:val="11"/>
          <w:w w:val="105"/>
        </w:rPr>
        <w:t xml:space="preserve"> </w:t>
      </w:r>
      <w:r>
        <w:rPr>
          <w:w w:val="105"/>
        </w:rPr>
        <w:t>dots.</w:t>
      </w:r>
      <w:r>
        <w:rPr>
          <w:spacing w:val="35"/>
          <w:w w:val="105"/>
        </w:rPr>
        <w:t xml:space="preserve"> </w:t>
      </w:r>
      <w:r>
        <w:rPr>
          <w:w w:val="105"/>
        </w:rPr>
        <w:t>Figure</w:t>
      </w:r>
      <w:r>
        <w:rPr>
          <w:spacing w:val="11"/>
          <w:w w:val="105"/>
        </w:rPr>
        <w:t xml:space="preserve"> </w:t>
      </w:r>
      <w:r>
        <w:rPr>
          <w:w w:val="105"/>
        </w:rPr>
        <w:t>Y</w:t>
      </w:r>
      <w:r>
        <w:rPr>
          <w:spacing w:val="11"/>
          <w:w w:val="105"/>
        </w:rPr>
        <w:t xml:space="preserve"> </w:t>
      </w:r>
      <w:r>
        <w:rPr>
          <w:w w:val="105"/>
        </w:rPr>
        <w:t>show</w:t>
      </w:r>
      <w:r>
        <w:rPr>
          <w:spacing w:val="12"/>
          <w:w w:val="105"/>
        </w:rPr>
        <w:t xml:space="preserve"> </w:t>
      </w:r>
      <w:r>
        <w:rPr>
          <w:w w:val="105"/>
        </w:rPr>
        <w:t>an</w:t>
      </w:r>
      <w:r>
        <w:rPr>
          <w:spacing w:val="11"/>
          <w:w w:val="105"/>
        </w:rPr>
        <w:t xml:space="preserve"> </w:t>
      </w:r>
      <w:r>
        <w:rPr>
          <w:w w:val="105"/>
        </w:rPr>
        <w:t>example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an</w:t>
      </w:r>
      <w:r>
        <w:rPr>
          <w:spacing w:val="11"/>
          <w:w w:val="105"/>
        </w:rPr>
        <w:t xml:space="preserve"> </w:t>
      </w:r>
      <w:r>
        <w:rPr>
          <w:w w:val="105"/>
        </w:rPr>
        <w:t>hydrograph</w:t>
      </w:r>
      <w:r>
        <w:rPr>
          <w:spacing w:val="10"/>
          <w:w w:val="105"/>
        </w:rPr>
        <w:t xml:space="preserve"> </w:t>
      </w:r>
      <w:r>
        <w:rPr>
          <w:w w:val="105"/>
        </w:rPr>
        <w:t>where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water-level</w:t>
      </w:r>
      <w:r>
        <w:rPr>
          <w:w w:val="102"/>
        </w:rPr>
        <w:t xml:space="preserve"> </w:t>
      </w:r>
      <w:r>
        <w:rPr>
          <w:w w:val="105"/>
        </w:rPr>
        <w:t>data</w:t>
      </w:r>
      <w:r>
        <w:rPr>
          <w:spacing w:val="20"/>
          <w:w w:val="105"/>
        </w:rPr>
        <w:t xml:space="preserve"> </w:t>
      </w:r>
      <w:r>
        <w:rPr>
          <w:w w:val="105"/>
        </w:rPr>
        <w:t>logger</w:t>
      </w:r>
      <w:r>
        <w:rPr>
          <w:spacing w:val="21"/>
          <w:w w:val="105"/>
        </w:rPr>
        <w:t xml:space="preserve"> </w:t>
      </w:r>
      <w:r>
        <w:rPr>
          <w:w w:val="105"/>
        </w:rPr>
        <w:t>was</w:t>
      </w:r>
      <w:r>
        <w:rPr>
          <w:spacing w:val="21"/>
          <w:w w:val="105"/>
        </w:rPr>
        <w:t xml:space="preserve"> </w:t>
      </w:r>
      <w:r>
        <w:rPr>
          <w:w w:val="105"/>
        </w:rPr>
        <w:t>not</w:t>
      </w:r>
      <w:r>
        <w:rPr>
          <w:spacing w:val="22"/>
          <w:w w:val="105"/>
        </w:rPr>
        <w:t xml:space="preserve"> </w:t>
      </w:r>
      <w:r>
        <w:rPr>
          <w:w w:val="105"/>
        </w:rPr>
        <w:t>reinstalled</w:t>
      </w:r>
      <w:r>
        <w:rPr>
          <w:spacing w:val="20"/>
          <w:w w:val="105"/>
        </w:rPr>
        <w:t xml:space="preserve"> </w:t>
      </w:r>
      <w:r>
        <w:rPr>
          <w:w w:val="105"/>
        </w:rPr>
        <w:t>at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same</w:t>
      </w:r>
      <w:r>
        <w:rPr>
          <w:spacing w:val="22"/>
          <w:w w:val="105"/>
        </w:rPr>
        <w:t xml:space="preserve"> </w:t>
      </w:r>
      <w:r>
        <w:rPr>
          <w:w w:val="105"/>
        </w:rPr>
        <w:t>depth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well</w:t>
      </w:r>
      <w:r>
        <w:rPr>
          <w:spacing w:val="21"/>
          <w:w w:val="105"/>
        </w:rPr>
        <w:t xml:space="preserve"> </w:t>
      </w:r>
      <w:r>
        <w:rPr>
          <w:w w:val="105"/>
        </w:rPr>
        <w:t>dur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mixed</w:t>
      </w:r>
      <w:r>
        <w:rPr>
          <w:spacing w:val="20"/>
          <w:w w:val="105"/>
        </w:rPr>
        <w:t xml:space="preserve"> </w:t>
      </w:r>
      <w:r>
        <w:rPr>
          <w:w w:val="105"/>
        </w:rPr>
        <w:t>cables.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situation</w:t>
      </w:r>
      <w:r>
        <w:rPr>
          <w:w w:val="109"/>
        </w:rPr>
        <w:t xml:space="preserve"> </w:t>
      </w:r>
      <w:r>
        <w:rPr>
          <w:w w:val="105"/>
        </w:rPr>
        <w:t>was</w:t>
      </w:r>
      <w:r>
        <w:rPr>
          <w:spacing w:val="12"/>
          <w:w w:val="105"/>
        </w:rPr>
        <w:t xml:space="preserve"> </w:t>
      </w:r>
      <w:r>
        <w:rPr>
          <w:w w:val="105"/>
        </w:rPr>
        <w:t>corrected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subsequent</w:t>
      </w:r>
      <w:r>
        <w:rPr>
          <w:spacing w:val="13"/>
          <w:w w:val="105"/>
        </w:rPr>
        <w:t xml:space="preserve"> </w:t>
      </w:r>
      <w:r>
        <w:rPr>
          <w:w w:val="105"/>
        </w:rPr>
        <w:t>visit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spacing w:val="0"/>
          <w:w w:val="105"/>
        </w:rPr>
        <w:t>well.</w:t>
      </w:r>
    </w:p>
    <w:p>
      <w:pPr>
        <w:sectPr>
          <w:footerReference w:type="default" r:id="rId11"/>
          <w:type w:val="nextPage"/>
          <w:pgSz w:w="12240" w:h="15840"/>
          <w:pgMar w:left="1020" w:right="980" w:header="0" w:top="1040" w:footer="515" w:bottom="70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spacing w:lineRule="auto" w:line="247"/>
        <w:ind w:left="113" w:right="146" w:firstLine="351"/>
        <w:jc w:val="both"/>
        <w:rPr/>
      </w:pPr>
      <w:r>
        <w:rPr>
          <w:w w:val="105"/>
        </w:rPr>
        <w:t>These occur</w:t>
      </w:r>
      <w:r>
        <w:rPr>
          <w:spacing w:val="1"/>
          <w:w w:val="105"/>
        </w:rPr>
        <w:t xml:space="preserve"> </w:t>
      </w:r>
      <w:r>
        <w:rPr>
          <w:w w:val="105"/>
        </w:rPr>
        <w:t>in the</w:t>
      </w:r>
      <w:r>
        <w:rPr>
          <w:spacing w:val="1"/>
          <w:w w:val="105"/>
        </w:rPr>
        <w:t xml:space="preserve"> </w:t>
      </w:r>
      <w:r>
        <w:rPr>
          <w:w w:val="105"/>
        </w:rPr>
        <w:t>data as</w:t>
      </w:r>
      <w:r>
        <w:rPr>
          <w:spacing w:val="1"/>
          <w:w w:val="105"/>
        </w:rPr>
        <w:t xml:space="preserve"> </w:t>
      </w:r>
      <w:r>
        <w:rPr>
          <w:spacing w:val="0"/>
          <w:w w:val="105"/>
        </w:rPr>
        <w:t>discontinuity</w:t>
      </w:r>
      <w:r>
        <w:rPr>
          <w:w w:val="105"/>
        </w:rPr>
        <w:t xml:space="preserve"> the</w:t>
      </w:r>
      <w:r>
        <w:rPr>
          <w:spacing w:val="1"/>
          <w:w w:val="105"/>
        </w:rPr>
        <w:t xml:space="preserve"> </w:t>
      </w:r>
      <w:r>
        <w:rPr>
          <w:w w:val="105"/>
        </w:rPr>
        <w:t>variation</w:t>
      </w:r>
      <w:r>
        <w:rPr>
          <w:spacing w:val="1"/>
          <w:w w:val="105"/>
        </w:rPr>
        <w:t xml:space="preserve"> </w:t>
      </w:r>
      <w:r>
        <w:rPr>
          <w:w w:val="105"/>
        </w:rPr>
        <w:t>of the</w:t>
      </w:r>
      <w:r>
        <w:rPr>
          <w:spacing w:val="1"/>
          <w:w w:val="105"/>
        </w:rPr>
        <w:t xml:space="preserve"> </w:t>
      </w:r>
      <w:r>
        <w:rPr>
          <w:w w:val="105"/>
        </w:rPr>
        <w:t>time-series.</w:t>
      </w:r>
      <w:r>
        <w:rPr>
          <w:spacing w:val="26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is possible</w:t>
      </w:r>
      <w:r>
        <w:rPr>
          <w:spacing w:val="1"/>
          <w:w w:val="105"/>
        </w:rPr>
        <w:t xml:space="preserve"> </w:t>
      </w:r>
      <w:r>
        <w:rPr>
          <w:w w:val="105"/>
        </w:rPr>
        <w:t>to correct</w:t>
      </w:r>
      <w:r>
        <w:rPr>
          <w:spacing w:val="24"/>
          <w:w w:val="103"/>
        </w:rPr>
        <w:t xml:space="preserve"> </w:t>
      </w:r>
      <w:r>
        <w:rPr>
          <w:w w:val="105"/>
        </w:rPr>
        <w:t>these</w:t>
      </w:r>
      <w:r>
        <w:rPr>
          <w:spacing w:val="17"/>
          <w:w w:val="105"/>
        </w:rPr>
        <w:t xml:space="preserve"> </w:t>
      </w:r>
      <w:r>
        <w:rPr>
          <w:w w:val="105"/>
        </w:rPr>
        <w:t>discontinuity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WHAT.</w:t>
      </w:r>
    </w:p>
    <w:p>
      <w:pPr>
        <w:pStyle w:val="Normal"/>
        <w:numPr>
          <w:ilvl w:val="2"/>
          <w:numId w:val="1"/>
        </w:numPr>
        <w:tabs>
          <w:tab w:val="left" w:pos="1101" w:leader="none"/>
        </w:tabs>
        <w:spacing w:before="36" w:after="0"/>
        <w:jc w:val="both"/>
        <w:rPr>
          <w:rFonts w:ascii="Georgia" w:hAnsi="Georgia" w:eastAsia="Georgia" w:cs="Georgia"/>
          <w:sz w:val="28"/>
          <w:szCs w:val="28"/>
        </w:rPr>
      </w:pPr>
      <w:bookmarkStart w:id="29" w:name="_bookmark35"/>
      <w:bookmarkStart w:id="30" w:name="Datum_correction"/>
      <w:bookmarkEnd w:id="29"/>
      <w:bookmarkEnd w:id="30"/>
      <w:r>
        <w:rPr>
          <w:rFonts w:ascii="Georgia" w:hAnsi="Georgia"/>
          <w:b/>
          <w:w w:val="95"/>
          <w:sz w:val="28"/>
        </w:rPr>
        <w:t>Datum</w:t>
      </w:r>
      <w:r>
        <w:rPr>
          <w:rFonts w:ascii="Georgia" w:hAnsi="Georgia"/>
          <w:b/>
          <w:spacing w:val="48"/>
          <w:w w:val="95"/>
          <w:sz w:val="28"/>
        </w:rPr>
        <w:t xml:space="preserve"> </w:t>
      </w:r>
      <w:r>
        <w:rPr>
          <w:rFonts w:ascii="Georgia" w:hAnsi="Georgia"/>
          <w:b/>
          <w:w w:val="95"/>
          <w:sz w:val="28"/>
        </w:rPr>
        <w:t>correction</w:t>
      </w:r>
    </w:p>
    <w:p>
      <w:pPr>
        <w:pStyle w:val="TextBody"/>
        <w:spacing w:lineRule="auto" w:line="247" w:before="158" w:after="0"/>
        <w:ind w:left="105" w:right="143" w:hanging="0"/>
        <w:jc w:val="both"/>
        <w:rPr/>
      </w:pPr>
      <w:r>
        <w:rPr>
          <w:w w:val="105"/>
        </w:rPr>
        <w:t>This</w:t>
      </w:r>
      <w:r>
        <w:rPr>
          <w:spacing w:val="24"/>
          <w:w w:val="105"/>
        </w:rPr>
        <w:t xml:space="preserve"> </w:t>
      </w:r>
      <w:r>
        <w:rPr>
          <w:spacing w:val="0"/>
          <w:w w:val="105"/>
        </w:rPr>
        <w:t>operation</w:t>
      </w:r>
      <w:r>
        <w:rPr>
          <w:spacing w:val="25"/>
          <w:w w:val="105"/>
        </w:rPr>
        <w:t xml:space="preserve"> </w:t>
      </w:r>
      <w:r>
        <w:rPr>
          <w:w w:val="105"/>
        </w:rPr>
        <w:t>consist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best-fitting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continuous,</w:t>
      </w:r>
      <w:r>
        <w:rPr>
          <w:spacing w:val="26"/>
          <w:w w:val="105"/>
        </w:rPr>
        <w:t xml:space="preserve"> </w:t>
      </w:r>
      <w:r>
        <w:rPr>
          <w:w w:val="105"/>
        </w:rPr>
        <w:t>aberrant</w:t>
      </w:r>
      <w:r>
        <w:rPr>
          <w:spacing w:val="25"/>
          <w:w w:val="105"/>
        </w:rPr>
        <w:t xml:space="preserve"> </w:t>
      </w:r>
      <w:r>
        <w:rPr>
          <w:w w:val="105"/>
        </w:rPr>
        <w:t>value</w:t>
      </w:r>
      <w:r>
        <w:rPr>
          <w:spacing w:val="24"/>
          <w:w w:val="105"/>
        </w:rPr>
        <w:t xml:space="preserve"> </w:t>
      </w:r>
      <w:r>
        <w:rPr>
          <w:w w:val="105"/>
        </w:rPr>
        <w:t>free,</w:t>
      </w:r>
      <w:r>
        <w:rPr>
          <w:spacing w:val="25"/>
          <w:w w:val="105"/>
        </w:rPr>
        <w:t xml:space="preserve"> </w:t>
      </w:r>
      <w:r>
        <w:rPr>
          <w:w w:val="105"/>
        </w:rPr>
        <w:t>water-level</w:t>
      </w:r>
      <w:r>
        <w:rPr>
          <w:spacing w:val="24"/>
          <w:w w:val="105"/>
        </w:rPr>
        <w:t xml:space="preserve"> </w:t>
      </w:r>
      <w:r>
        <w:rPr>
          <w:w w:val="105"/>
        </w:rPr>
        <w:t>time-series</w:t>
      </w:r>
      <w:r>
        <w:rPr>
          <w:spacing w:val="28"/>
          <w:w w:val="104"/>
        </w:rPr>
        <w:t xml:space="preserve"> </w:t>
      </w:r>
      <w:r>
        <w:rPr>
          <w:w w:val="105"/>
        </w:rPr>
        <w:t>with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manual</w:t>
      </w:r>
      <w:r>
        <w:rPr>
          <w:spacing w:val="23"/>
          <w:w w:val="105"/>
        </w:rPr>
        <w:t xml:space="preserve"> </w:t>
      </w:r>
      <w:r>
        <w:rPr>
          <w:w w:val="105"/>
        </w:rPr>
        <w:t>measurement</w:t>
      </w:r>
      <w:r>
        <w:rPr>
          <w:spacing w:val="24"/>
          <w:w w:val="105"/>
        </w:rPr>
        <w:t xml:space="preserve"> </w:t>
      </w:r>
      <w:r>
        <w:rPr>
          <w:w w:val="105"/>
        </w:rPr>
        <w:t>made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well.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fit</w:t>
      </w:r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done</w:t>
      </w:r>
      <w:r>
        <w:rPr>
          <w:spacing w:val="23"/>
          <w:w w:val="105"/>
        </w:rPr>
        <w:t xml:space="preserve"> </w:t>
      </w:r>
      <w:r>
        <w:rPr>
          <w:w w:val="105"/>
        </w:rPr>
        <w:t>by</w:t>
      </w:r>
      <w:r>
        <w:rPr>
          <w:spacing w:val="25"/>
          <w:w w:val="105"/>
        </w:rPr>
        <w:t xml:space="preserve"> </w:t>
      </w:r>
      <w:r>
        <w:rPr>
          <w:w w:val="105"/>
        </w:rPr>
        <w:t>translating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rotatting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w w:val="111"/>
        </w:rPr>
        <w:t xml:space="preserve"> </w:t>
      </w:r>
      <w:r>
        <w:rPr>
          <w:w w:val="105"/>
        </w:rPr>
        <w:t>curve</w:t>
      </w:r>
      <w:r>
        <w:rPr>
          <w:spacing w:val="30"/>
          <w:w w:val="105"/>
        </w:rPr>
        <w:t xml:space="preserve"> </w:t>
      </w:r>
      <w:r>
        <w:rPr>
          <w:w w:val="105"/>
        </w:rPr>
        <w:t>in</w:t>
      </w:r>
      <w:r>
        <w:rPr>
          <w:spacing w:val="30"/>
          <w:w w:val="105"/>
        </w:rPr>
        <w:t xml:space="preserve"> </w:t>
      </w:r>
      <w:r>
        <w:rPr>
          <w:w w:val="105"/>
        </w:rPr>
        <w:t>order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best</w:t>
      </w:r>
      <w:r>
        <w:rPr>
          <w:spacing w:val="29"/>
          <w:w w:val="105"/>
        </w:rPr>
        <w:t xml:space="preserve"> </w:t>
      </w:r>
      <w:r>
        <w:rPr>
          <w:w w:val="105"/>
        </w:rPr>
        <w:t>fit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manual</w:t>
      </w:r>
      <w:r>
        <w:rPr>
          <w:spacing w:val="30"/>
          <w:w w:val="105"/>
        </w:rPr>
        <w:t xml:space="preserve"> </w:t>
      </w:r>
      <w:r>
        <w:rPr>
          <w:w w:val="105"/>
        </w:rPr>
        <w:t xml:space="preserve">measurement.  </w:t>
      </w:r>
      <w:r>
        <w:rPr>
          <w:spacing w:val="0"/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translation</w:t>
      </w:r>
      <w:r>
        <w:rPr>
          <w:spacing w:val="31"/>
          <w:w w:val="105"/>
        </w:rPr>
        <w:t xml:space="preserve"> </w:t>
      </w:r>
      <w:r>
        <w:rPr>
          <w:w w:val="105"/>
        </w:rPr>
        <w:t>allow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correction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22"/>
          <w:w w:val="108"/>
        </w:rPr>
        <w:t xml:space="preserve"> </w:t>
      </w:r>
      <w:r>
        <w:rPr>
          <w:w w:val="105"/>
        </w:rPr>
        <w:t>error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estimation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depth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installation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instrument.</w:t>
      </w:r>
      <w:r>
        <w:rPr>
          <w:spacing w:val="50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addition,</w:t>
      </w:r>
      <w:r>
        <w:rPr>
          <w:spacing w:val="22"/>
          <w:w w:val="105"/>
        </w:rPr>
        <w:t xml:space="preserve"> </w:t>
      </w:r>
      <w:r>
        <w:rPr>
          <w:w w:val="105"/>
        </w:rPr>
        <w:t>if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depth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w w:val="94"/>
        </w:rPr>
        <w:t xml:space="preserve"> </w:t>
      </w:r>
      <w:r>
        <w:rPr>
          <w:w w:val="105"/>
        </w:rPr>
        <w:t>estallation</w:t>
      </w:r>
      <w:r>
        <w:rPr>
          <w:spacing w:val="3"/>
          <w:w w:val="105"/>
        </w:rPr>
        <w:t xml:space="preserve"> </w:t>
      </w:r>
      <w:r>
        <w:rPr>
          <w:w w:val="105"/>
        </w:rPr>
        <w:t>was</w:t>
      </w:r>
      <w:r>
        <w:rPr>
          <w:spacing w:val="2"/>
          <w:w w:val="105"/>
        </w:rPr>
        <w:t xml:space="preserve"> </w:t>
      </w:r>
      <w:r>
        <w:rPr>
          <w:spacing w:val="0"/>
          <w:w w:val="105"/>
        </w:rPr>
        <w:t>previously</w:t>
      </w:r>
      <w:r>
        <w:rPr>
          <w:spacing w:val="2"/>
          <w:w w:val="105"/>
        </w:rPr>
        <w:t xml:space="preserve"> </w:t>
      </w:r>
      <w:r>
        <w:rPr>
          <w:w w:val="105"/>
        </w:rPr>
        <w:t>unknown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set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value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zero,</w:t>
      </w:r>
      <w:r>
        <w:rPr>
          <w:spacing w:val="2"/>
          <w:w w:val="105"/>
        </w:rPr>
        <w:t xml:space="preserve"> </w:t>
      </w:r>
      <w:r>
        <w:rPr>
          <w:w w:val="105"/>
        </w:rPr>
        <w:t>this</w:t>
      </w:r>
      <w:r>
        <w:rPr>
          <w:spacing w:val="2"/>
          <w:w w:val="105"/>
        </w:rPr>
        <w:t xml:space="preserve"> </w:t>
      </w:r>
      <w:r>
        <w:rPr>
          <w:w w:val="105"/>
        </w:rPr>
        <w:t>will</w:t>
      </w:r>
      <w:r>
        <w:rPr>
          <w:spacing w:val="3"/>
          <w:w w:val="105"/>
        </w:rPr>
        <w:t xml:space="preserve"> </w:t>
      </w:r>
      <w:r>
        <w:rPr>
          <w:w w:val="105"/>
        </w:rPr>
        <w:t>allow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estimation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8"/>
        </w:rPr>
        <w:t xml:space="preserve"> </w:t>
      </w:r>
      <w:r>
        <w:rPr>
          <w:w w:val="105"/>
        </w:rPr>
        <w:t>depth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spacing w:val="0"/>
          <w:w w:val="105"/>
        </w:rPr>
        <w:t>installation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instrument.</w:t>
      </w:r>
    </w:p>
    <w:p>
      <w:pPr>
        <w:pStyle w:val="TextBody"/>
        <w:spacing w:lineRule="auto" w:line="247"/>
        <w:ind w:left="113" w:right="151" w:firstLine="351"/>
        <w:jc w:val="both"/>
        <w:rPr/>
      </w:pP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rotating</w:t>
      </w:r>
      <w:r>
        <w:rPr>
          <w:spacing w:val="39"/>
          <w:w w:val="105"/>
        </w:rPr>
        <w:t xml:space="preserve"> </w:t>
      </w:r>
      <w:r>
        <w:rPr>
          <w:w w:val="105"/>
        </w:rPr>
        <w:t>part</w:t>
      </w:r>
      <w:r>
        <w:rPr>
          <w:spacing w:val="41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correction</w:t>
      </w:r>
      <w:r>
        <w:rPr>
          <w:spacing w:val="41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correction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any</w:t>
      </w:r>
      <w:r>
        <w:rPr>
          <w:spacing w:val="40"/>
          <w:w w:val="105"/>
        </w:rPr>
        <w:t xml:space="preserve"> </w:t>
      </w:r>
      <w:r>
        <w:rPr>
          <w:w w:val="105"/>
        </w:rPr>
        <w:t>drift</w:t>
      </w:r>
      <w:r>
        <w:rPr>
          <w:spacing w:val="39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could</w:t>
      </w:r>
      <w:r>
        <w:rPr>
          <w:spacing w:val="40"/>
          <w:w w:val="105"/>
        </w:rPr>
        <w:t xml:space="preserve"> </w:t>
      </w:r>
      <w:r>
        <w:rPr>
          <w:w w:val="105"/>
        </w:rPr>
        <w:t>occur</w:t>
      </w:r>
      <w:r>
        <w:rPr>
          <w:spacing w:val="41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w w:val="112"/>
        </w:rPr>
        <w:t xml:space="preserve"> </w:t>
      </w:r>
      <w:r>
        <w:rPr>
          <w:w w:val="105"/>
        </w:rPr>
        <w:t>automatic</w:t>
      </w:r>
      <w:r>
        <w:rPr>
          <w:spacing w:val="37"/>
          <w:w w:val="105"/>
        </w:rPr>
        <w:t xml:space="preserve"> </w:t>
      </w:r>
      <w:r>
        <w:rPr>
          <w:w w:val="105"/>
        </w:rPr>
        <w:t>measurements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data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spacing w:val="0"/>
          <w:w w:val="105"/>
        </w:rPr>
        <w:t>data</w:t>
      </w:r>
      <w:r>
        <w:rPr>
          <w:spacing w:val="38"/>
          <w:w w:val="105"/>
        </w:rPr>
        <w:t xml:space="preserve"> </w:t>
      </w:r>
      <w:r>
        <w:rPr>
          <w:w w:val="105"/>
        </w:rPr>
        <w:t>logger.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cause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theory</w:t>
      </w:r>
      <w:r>
        <w:rPr>
          <w:spacing w:val="38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drift</w:t>
      </w:r>
      <w:r>
        <w:rPr>
          <w:spacing w:val="38"/>
          <w:w w:val="105"/>
        </w:rPr>
        <w:t xml:space="preserve"> </w:t>
      </w:r>
      <w:r>
        <w:rPr>
          <w:w w:val="105"/>
        </w:rPr>
        <w:t>in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12"/>
        </w:rPr>
        <w:t xml:space="preserve"> </w:t>
      </w:r>
      <w:r>
        <w:rPr>
          <w:w w:val="105"/>
        </w:rPr>
        <w:t>measurements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covered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detail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ref.</w:t>
      </w:r>
    </w:p>
    <w:p>
      <w:pPr>
        <w:pStyle w:val="TextBody"/>
        <w:spacing w:lineRule="auto" w:line="247"/>
        <w:ind w:left="105" w:right="143" w:firstLine="359"/>
        <w:jc w:val="both"/>
        <w:rPr/>
      </w:pPr>
      <w:r>
        <w:rPr>
          <w:w w:val="105"/>
        </w:rPr>
        <w:t>A</w:t>
      </w:r>
      <w:r>
        <w:rPr>
          <w:spacing w:val="35"/>
          <w:w w:val="105"/>
        </w:rPr>
        <w:t xml:space="preserve"> </w:t>
      </w:r>
      <w:r>
        <w:rPr>
          <w:w w:val="105"/>
        </w:rPr>
        <w:t>study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vertical</w:t>
      </w:r>
      <w:r>
        <w:rPr>
          <w:spacing w:val="34"/>
          <w:w w:val="105"/>
        </w:rPr>
        <w:t xml:space="preserve"> </w:t>
      </w:r>
      <w:r>
        <w:rPr>
          <w:w w:val="105"/>
        </w:rPr>
        <w:t>hydraulic</w:t>
      </w:r>
      <w:r>
        <w:rPr>
          <w:spacing w:val="33"/>
          <w:w w:val="105"/>
        </w:rPr>
        <w:t xml:space="preserve"> </w:t>
      </w:r>
      <w:r>
        <w:rPr>
          <w:w w:val="105"/>
        </w:rPr>
        <w:t>head</w:t>
      </w:r>
      <w:r>
        <w:rPr>
          <w:spacing w:val="35"/>
          <w:w w:val="105"/>
        </w:rPr>
        <w:t xml:space="preserve"> </w:t>
      </w:r>
      <w:r>
        <w:rPr>
          <w:spacing w:val="0"/>
          <w:w w:val="105"/>
        </w:rPr>
        <w:t>gradients</w:t>
      </w:r>
      <w:r>
        <w:rPr>
          <w:spacing w:val="35"/>
          <w:w w:val="105"/>
        </w:rPr>
        <w:t xml:space="preserve"> </w:t>
      </w:r>
      <w:r>
        <w:rPr>
          <w:w w:val="105"/>
        </w:rPr>
        <w:t>at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well</w:t>
      </w:r>
      <w:r>
        <w:rPr>
          <w:spacing w:val="35"/>
          <w:w w:val="105"/>
        </w:rPr>
        <w:t xml:space="preserve"> </w:t>
      </w:r>
      <w:r>
        <w:rPr>
          <w:w w:val="105"/>
        </w:rPr>
        <w:t>nest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w w:val="105"/>
        </w:rPr>
        <w:t>New</w:t>
      </w:r>
      <w:r>
        <w:rPr>
          <w:spacing w:val="35"/>
          <w:w w:val="105"/>
        </w:rPr>
        <w:t xml:space="preserve"> </w:t>
      </w:r>
      <w:r>
        <w:rPr>
          <w:w w:val="105"/>
        </w:rPr>
        <w:t>Hampshire</w:t>
      </w:r>
      <w:r>
        <w:rPr>
          <w:spacing w:val="37"/>
          <w:w w:val="105"/>
        </w:rPr>
        <w:t xml:space="preserve"> </w:t>
      </w:r>
      <w:r>
        <w:rPr>
          <w:w w:val="105"/>
        </w:rPr>
        <w:t>showed</w:t>
      </w:r>
      <w:r>
        <w:rPr>
          <w:spacing w:val="35"/>
          <w:w w:val="105"/>
        </w:rPr>
        <w:t xml:space="preserve"> </w:t>
      </w:r>
      <w:r>
        <w:rPr>
          <w:w w:val="105"/>
        </w:rPr>
        <w:t>that</w:t>
      </w:r>
      <w:r>
        <w:rPr>
          <w:spacing w:val="28"/>
          <w:w w:val="121"/>
        </w:rPr>
        <w:t xml:space="preserve"> </w:t>
      </w:r>
      <w:r>
        <w:rPr>
          <w:w w:val="105"/>
        </w:rPr>
        <w:t>uncorrected</w:t>
      </w:r>
      <w:r>
        <w:rPr>
          <w:spacing w:val="0"/>
          <w:w w:val="105"/>
        </w:rPr>
        <w:t xml:space="preserve"> </w:t>
      </w:r>
      <w:r>
        <w:rPr>
          <w:w w:val="105"/>
        </w:rPr>
        <w:t>data</w:t>
      </w:r>
      <w:r>
        <w:rPr>
          <w:spacing w:val="0"/>
          <w:w w:val="105"/>
        </w:rPr>
        <w:t xml:space="preserve"> </w:t>
      </w:r>
      <w:r>
        <w:rPr>
          <w:w w:val="105"/>
        </w:rPr>
        <w:t>from submersible pressure</w:t>
      </w:r>
      <w:r>
        <w:rPr>
          <w:spacing w:val="0"/>
          <w:w w:val="105"/>
        </w:rPr>
        <w:t xml:space="preserve"> </w:t>
      </w:r>
      <w:r>
        <w:rPr>
          <w:w w:val="105"/>
        </w:rPr>
        <w:t>transducers</w:t>
      </w:r>
      <w:r>
        <w:rPr>
          <w:spacing w:val="0"/>
          <w:w w:val="105"/>
        </w:rPr>
        <w:t xml:space="preserve"> </w:t>
      </w:r>
      <w:r>
        <w:rPr>
          <w:w w:val="105"/>
        </w:rPr>
        <w:t>resulted</w:t>
      </w:r>
      <w:r>
        <w:rPr>
          <w:spacing w:val="0"/>
          <w:w w:val="105"/>
        </w:rPr>
        <w:t xml:space="preserve"> </w:t>
      </w:r>
      <w:r>
        <w:rPr>
          <w:w w:val="105"/>
        </w:rPr>
        <w:t>in an</w:t>
      </w:r>
      <w:r>
        <w:rPr>
          <w:spacing w:val="0"/>
          <w:w w:val="105"/>
        </w:rPr>
        <w:t xml:space="preserve"> </w:t>
      </w:r>
      <w:r>
        <w:rPr>
          <w:w w:val="105"/>
        </w:rPr>
        <w:t>interpretation</w:t>
      </w:r>
      <w:r>
        <w:rPr>
          <w:spacing w:val="0"/>
          <w:w w:val="105"/>
        </w:rPr>
        <w:t xml:space="preserve"> </w:t>
      </w:r>
      <w:r>
        <w:rPr>
          <w:w w:val="105"/>
        </w:rPr>
        <w:t>of</w:t>
      </w:r>
      <w:r>
        <w:rPr>
          <w:spacing w:val="0"/>
          <w:w w:val="105"/>
        </w:rPr>
        <w:t xml:space="preserve"> </w:t>
      </w:r>
      <w:r>
        <w:rPr>
          <w:w w:val="105"/>
        </w:rPr>
        <w:t>reversals</w:t>
      </w:r>
      <w:r>
        <w:rPr>
          <w:spacing w:val="0"/>
          <w:w w:val="105"/>
        </w:rPr>
        <w:t xml:space="preserve"> </w:t>
      </w:r>
      <w:r>
        <w:rPr>
          <w:w w:val="105"/>
        </w:rPr>
        <w:t>in</w:t>
      </w:r>
      <w:r>
        <w:rPr>
          <w:w w:val="102"/>
        </w:rPr>
        <w:t xml:space="preserve"> </w:t>
      </w:r>
      <w:r>
        <w:rPr>
          <w:w w:val="105"/>
        </w:rPr>
        <w:t>vertical</w:t>
      </w:r>
      <w:r>
        <w:rPr>
          <w:spacing w:val="29"/>
          <w:w w:val="105"/>
        </w:rPr>
        <w:t xml:space="preserve"> </w:t>
      </w:r>
      <w:r>
        <w:rPr>
          <w:w w:val="105"/>
        </w:rPr>
        <w:t>hydraulic-head</w:t>
      </w:r>
      <w:r>
        <w:rPr>
          <w:spacing w:val="29"/>
          <w:w w:val="105"/>
        </w:rPr>
        <w:t xml:space="preserve"> </w:t>
      </w:r>
      <w:r>
        <w:rPr>
          <w:w w:val="105"/>
        </w:rPr>
        <w:t>gradients</w:t>
      </w:r>
      <w:r>
        <w:rPr>
          <w:spacing w:val="29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none</w:t>
      </w:r>
      <w:r>
        <w:rPr>
          <w:spacing w:val="29"/>
          <w:w w:val="105"/>
        </w:rPr>
        <w:t xml:space="preserve"> </w:t>
      </w:r>
      <w:r>
        <w:rPr>
          <w:w w:val="105"/>
        </w:rPr>
        <w:t>actually</w:t>
      </w:r>
      <w:r>
        <w:rPr>
          <w:spacing w:val="30"/>
          <w:w w:val="105"/>
        </w:rPr>
        <w:t xml:space="preserve"> </w:t>
      </w:r>
      <w:r>
        <w:rPr>
          <w:w w:val="105"/>
        </w:rPr>
        <w:t>occurred</w:t>
      </w:r>
      <w:r>
        <w:rPr>
          <w:spacing w:val="29"/>
          <w:w w:val="105"/>
        </w:rPr>
        <w:t xml:space="preserve"> </w:t>
      </w:r>
      <w:r>
        <w:rPr>
          <w:w w:val="105"/>
        </w:rPr>
        <w:t>(Rosenberry,</w:t>
      </w:r>
      <w:r>
        <w:rPr>
          <w:spacing w:val="32"/>
          <w:w w:val="105"/>
        </w:rPr>
        <w:t xml:space="preserve"> </w:t>
      </w:r>
      <w:r>
        <w:rPr>
          <w:w w:val="105"/>
        </w:rPr>
        <w:t>1990).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New</w:t>
      </w:r>
      <w:r>
        <w:rPr/>
        <w:t xml:space="preserve"> </w:t>
      </w:r>
      <w:r>
        <w:rPr>
          <w:w w:val="105"/>
        </w:rPr>
        <w:t>Hampshire</w:t>
      </w:r>
      <w:r>
        <w:rPr>
          <w:spacing w:val="0"/>
          <w:w w:val="105"/>
        </w:rPr>
        <w:t xml:space="preserve"> </w:t>
      </w:r>
      <w:r>
        <w:rPr>
          <w:w w:val="105"/>
        </w:rPr>
        <w:t>study, linear</w:t>
      </w:r>
      <w:r>
        <w:rPr>
          <w:spacing w:val="0"/>
          <w:w w:val="105"/>
        </w:rPr>
        <w:t xml:space="preserve"> </w:t>
      </w:r>
      <w:r>
        <w:rPr>
          <w:w w:val="105"/>
        </w:rPr>
        <w:t>adjustment</w:t>
      </w:r>
      <w:r>
        <w:rPr>
          <w:spacing w:val="0"/>
          <w:w w:val="105"/>
        </w:rPr>
        <w:t xml:space="preserve"> </w:t>
      </w:r>
      <w:r>
        <w:rPr>
          <w:w w:val="105"/>
        </w:rPr>
        <w:t>of</w:t>
      </w:r>
      <w:r>
        <w:rPr>
          <w:spacing w:val="0"/>
          <w:w w:val="105"/>
        </w:rPr>
        <w:t xml:space="preserve"> </w:t>
      </w:r>
      <w:r>
        <w:rPr>
          <w:w w:val="105"/>
        </w:rPr>
        <w:t>data</w:t>
      </w:r>
      <w:r>
        <w:rPr>
          <w:spacing w:val="0"/>
          <w:w w:val="105"/>
        </w:rPr>
        <w:t xml:space="preserve"> </w:t>
      </w:r>
      <w:r>
        <w:rPr>
          <w:w w:val="105"/>
        </w:rPr>
        <w:t>based</w:t>
      </w:r>
      <w:r>
        <w:rPr>
          <w:spacing w:val="0"/>
          <w:w w:val="105"/>
        </w:rPr>
        <w:t xml:space="preserve"> </w:t>
      </w:r>
      <w:r>
        <w:rPr>
          <w:w w:val="105"/>
        </w:rPr>
        <w:t>on</w:t>
      </w:r>
      <w:r>
        <w:rPr>
          <w:spacing w:val="0"/>
          <w:w w:val="105"/>
        </w:rPr>
        <w:t xml:space="preserve"> </w:t>
      </w:r>
      <w:r>
        <w:rPr>
          <w:w w:val="105"/>
        </w:rPr>
        <w:t>monthly</w:t>
      </w:r>
      <w:r>
        <w:rPr>
          <w:spacing w:val="0"/>
          <w:w w:val="105"/>
        </w:rPr>
        <w:t xml:space="preserve"> </w:t>
      </w:r>
      <w:r>
        <w:rPr>
          <w:w w:val="105"/>
        </w:rPr>
        <w:t>check</w:t>
      </w:r>
      <w:r>
        <w:rPr>
          <w:spacing w:val="0"/>
          <w:w w:val="105"/>
        </w:rPr>
        <w:t xml:space="preserve"> </w:t>
      </w:r>
      <w:r>
        <w:rPr>
          <w:w w:val="105"/>
        </w:rPr>
        <w:t>measurements</w:t>
      </w:r>
      <w:r>
        <w:rPr>
          <w:spacing w:val="0"/>
          <w:w w:val="105"/>
        </w:rPr>
        <w:t xml:space="preserve"> </w:t>
      </w:r>
      <w:r>
        <w:rPr>
          <w:w w:val="105"/>
        </w:rPr>
        <w:t>would</w:t>
      </w:r>
      <w:r>
        <w:rPr>
          <w:spacing w:val="0"/>
          <w:w w:val="105"/>
        </w:rPr>
        <w:t xml:space="preserve"> </w:t>
      </w:r>
      <w:r>
        <w:rPr>
          <w:w w:val="105"/>
        </w:rPr>
        <w:t>have</w:t>
      </w:r>
      <w:r>
        <w:rPr>
          <w:spacing w:val="0"/>
          <w:w w:val="105"/>
        </w:rPr>
        <w:t xml:space="preserve"> </w:t>
      </w:r>
      <w:r>
        <w:rPr>
          <w:w w:val="105"/>
        </w:rPr>
        <w:t>led</w:t>
      </w:r>
      <w:r>
        <w:rPr>
          <w:w w:val="99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conclusion</w:t>
      </w:r>
      <w:r>
        <w:rPr>
          <w:spacing w:val="25"/>
          <w:w w:val="105"/>
        </w:rPr>
        <w:t xml:space="preserve"> </w:t>
      </w:r>
      <w:r>
        <w:rPr>
          <w:w w:val="105"/>
        </w:rPr>
        <w:t>that</w:t>
      </w:r>
      <w:r>
        <w:rPr>
          <w:spacing w:val="23"/>
          <w:w w:val="105"/>
        </w:rPr>
        <w:t xml:space="preserve"> </w:t>
      </w:r>
      <w:r>
        <w:rPr>
          <w:w w:val="105"/>
        </w:rPr>
        <w:t>additional</w:t>
      </w:r>
      <w:r>
        <w:rPr>
          <w:spacing w:val="25"/>
          <w:w w:val="105"/>
        </w:rPr>
        <w:t xml:space="preserve"> </w:t>
      </w:r>
      <w:r>
        <w:rPr>
          <w:w w:val="105"/>
        </w:rPr>
        <w:t>water-table</w:t>
      </w:r>
      <w:r>
        <w:rPr>
          <w:spacing w:val="25"/>
          <w:w w:val="105"/>
        </w:rPr>
        <w:t xml:space="preserve"> </w:t>
      </w:r>
      <w:r>
        <w:rPr>
          <w:w w:val="105"/>
        </w:rPr>
        <w:t>fluctuations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up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0.17</w:t>
      </w:r>
      <w:r>
        <w:rPr>
          <w:spacing w:val="24"/>
          <w:w w:val="105"/>
        </w:rPr>
        <w:t xml:space="preserve"> </w:t>
      </w:r>
      <w:r>
        <w:rPr>
          <w:w w:val="105"/>
        </w:rPr>
        <w:t>ft</w:t>
      </w:r>
      <w:r>
        <w:rPr>
          <w:spacing w:val="24"/>
          <w:w w:val="105"/>
        </w:rPr>
        <w:t xml:space="preserve"> </w:t>
      </w:r>
      <w:r>
        <w:rPr>
          <w:spacing w:val="0"/>
          <w:w w:val="105"/>
        </w:rPr>
        <w:t>occurred</w:t>
      </w:r>
      <w:r>
        <w:rPr>
          <w:spacing w:val="23"/>
          <w:w w:val="105"/>
        </w:rPr>
        <w:t xml:space="preserve"> </w:t>
      </w:r>
      <w:r>
        <w:rPr>
          <w:w w:val="105"/>
        </w:rPr>
        <w:t>when</w:t>
      </w:r>
      <w:r>
        <w:rPr>
          <w:spacing w:val="24"/>
          <w:w w:val="105"/>
        </w:rPr>
        <w:t xml:space="preserve"> </w:t>
      </w:r>
      <w:r>
        <w:rPr>
          <w:w w:val="105"/>
        </w:rPr>
        <w:t>weekly</w:t>
      </w:r>
      <w:r>
        <w:rPr>
          <w:spacing w:val="27"/>
          <w:w w:val="101"/>
        </w:rPr>
        <w:t xml:space="preserve"> </w:t>
      </w:r>
      <w:r>
        <w:rPr>
          <w:w w:val="105"/>
        </w:rPr>
        <w:t>check</w:t>
      </w:r>
      <w:r>
        <w:rPr>
          <w:spacing w:val="50"/>
          <w:w w:val="105"/>
        </w:rPr>
        <w:t xml:space="preserve"> </w:t>
      </w:r>
      <w:r>
        <w:rPr>
          <w:w w:val="105"/>
        </w:rPr>
        <w:t>measurements</w:t>
      </w:r>
      <w:r>
        <w:rPr>
          <w:spacing w:val="49"/>
          <w:w w:val="105"/>
        </w:rPr>
        <w:t xml:space="preserve"> </w:t>
      </w:r>
      <w:r>
        <w:rPr>
          <w:w w:val="105"/>
        </w:rPr>
        <w:t>indicated</w:t>
      </w:r>
      <w:r>
        <w:rPr>
          <w:spacing w:val="49"/>
          <w:w w:val="105"/>
        </w:rPr>
        <w:t xml:space="preserve"> </w:t>
      </w:r>
      <w:r>
        <w:rPr>
          <w:w w:val="105"/>
        </w:rPr>
        <w:t>that</w:t>
      </w:r>
      <w:r>
        <w:rPr>
          <w:spacing w:val="50"/>
          <w:w w:val="105"/>
        </w:rPr>
        <w:t xml:space="preserve"> </w:t>
      </w:r>
      <w:r>
        <w:rPr>
          <w:w w:val="105"/>
        </w:rPr>
        <w:t>sensor</w:t>
      </w:r>
      <w:r>
        <w:rPr>
          <w:spacing w:val="50"/>
          <w:w w:val="105"/>
        </w:rPr>
        <w:t xml:space="preserve"> </w:t>
      </w:r>
      <w:r>
        <w:rPr>
          <w:w w:val="105"/>
        </w:rPr>
        <w:t>drift</w:t>
      </w:r>
      <w:r>
        <w:rPr>
          <w:spacing w:val="50"/>
          <w:w w:val="105"/>
        </w:rPr>
        <w:t xml:space="preserve"> </w:t>
      </w:r>
      <w:r>
        <w:rPr>
          <w:spacing w:val="0"/>
          <w:w w:val="105"/>
        </w:rPr>
        <w:t>actually</w:t>
      </w:r>
      <w:r>
        <w:rPr>
          <w:spacing w:val="51"/>
          <w:w w:val="105"/>
        </w:rPr>
        <w:t xml:space="preserve"> </w:t>
      </w:r>
      <w:r>
        <w:rPr>
          <w:w w:val="105"/>
        </w:rPr>
        <w:t>was</w:t>
      </w:r>
      <w:r>
        <w:rPr>
          <w:spacing w:val="49"/>
          <w:w w:val="105"/>
        </w:rPr>
        <w:t xml:space="preserve"> </w:t>
      </w:r>
      <w:r>
        <w:rPr>
          <w:w w:val="105"/>
        </w:rPr>
        <w:t>responsible</w:t>
      </w:r>
      <w:r>
        <w:rPr>
          <w:spacing w:val="50"/>
          <w:w w:val="105"/>
        </w:rPr>
        <w:t xml:space="preserve"> </w:t>
      </w:r>
      <w:r>
        <w:rPr>
          <w:w w:val="105"/>
        </w:rPr>
        <w:t>for</w:t>
      </w:r>
      <w:r>
        <w:rPr>
          <w:spacing w:val="51"/>
          <w:w w:val="105"/>
        </w:rPr>
        <w:t xml:space="preserve"> </w:t>
      </w:r>
      <w:r>
        <w:rPr>
          <w:w w:val="105"/>
        </w:rPr>
        <w:t>those</w:t>
      </w:r>
      <w:r>
        <w:rPr>
          <w:spacing w:val="49"/>
          <w:w w:val="105"/>
        </w:rPr>
        <w:t xml:space="preserve"> </w:t>
      </w:r>
      <w:r>
        <w:rPr>
          <w:spacing w:val="0"/>
          <w:w w:val="105"/>
        </w:rPr>
        <w:t>interpreted</w:t>
      </w:r>
      <w:r>
        <w:rPr>
          <w:spacing w:val="34"/>
          <w:w w:val="109"/>
        </w:rPr>
        <w:t xml:space="preserve"> </w:t>
      </w:r>
      <w:r>
        <w:rPr>
          <w:w w:val="105"/>
        </w:rPr>
        <w:t>water-level</w:t>
      </w:r>
      <w:r>
        <w:rPr>
          <w:spacing w:val="0"/>
          <w:w w:val="105"/>
        </w:rPr>
        <w:t xml:space="preserve"> </w:t>
      </w:r>
      <w:r>
        <w:rPr>
          <w:w w:val="105"/>
        </w:rPr>
        <w:t>fluctuations.</w:t>
      </w:r>
    </w:p>
    <w:p>
      <w:pPr>
        <w:pStyle w:val="TextBody"/>
        <w:ind w:left="465" w:hanging="0"/>
        <w:rPr/>
      </w:pPr>
      <w:r>
        <w:rPr>
          <w:w w:val="105"/>
        </w:rPr>
        <w:t>So</w:t>
      </w:r>
      <w:r>
        <w:rPr>
          <w:spacing w:val="0"/>
          <w:w w:val="105"/>
        </w:rPr>
        <w:t xml:space="preserve"> </w:t>
      </w:r>
      <w:r>
        <w:rPr>
          <w:w w:val="105"/>
        </w:rPr>
        <w:t>this</w:t>
      </w:r>
      <w:r>
        <w:rPr>
          <w:spacing w:val="0"/>
          <w:w w:val="105"/>
        </w:rPr>
        <w:t xml:space="preserve"> </w:t>
      </w:r>
      <w:r>
        <w:rPr>
          <w:w w:val="105"/>
        </w:rPr>
        <w:t>is</w:t>
      </w:r>
      <w:r>
        <w:rPr>
          <w:spacing w:val="0"/>
          <w:w w:val="105"/>
        </w:rPr>
        <w:t xml:space="preserve"> </w:t>
      </w:r>
      <w:r>
        <w:rPr>
          <w:w w:val="105"/>
        </w:rPr>
        <w:t>a</w:t>
      </w:r>
      <w:r>
        <w:rPr>
          <w:spacing w:val="0"/>
          <w:w w:val="105"/>
        </w:rPr>
        <w:t xml:space="preserve"> </w:t>
      </w:r>
      <w:r>
        <w:rPr>
          <w:w w:val="105"/>
        </w:rPr>
        <w:t>parameter</w:t>
      </w:r>
      <w:r>
        <w:rPr>
          <w:spacing w:val="0"/>
          <w:w w:val="105"/>
        </w:rPr>
        <w:t xml:space="preserve"> </w:t>
      </w:r>
      <w:r>
        <w:rPr>
          <w:w w:val="105"/>
        </w:rPr>
        <w:t>to</w:t>
      </w:r>
      <w:r>
        <w:rPr>
          <w:spacing w:val="0"/>
          <w:w w:val="105"/>
        </w:rPr>
        <w:t xml:space="preserve"> </w:t>
      </w:r>
      <w:r>
        <w:rPr>
          <w:w w:val="105"/>
        </w:rPr>
        <w:t>keep</w:t>
      </w:r>
      <w:r>
        <w:rPr>
          <w:spacing w:val="0"/>
          <w:w w:val="105"/>
        </w:rPr>
        <w:t xml:space="preserve"> </w:t>
      </w:r>
      <w:r>
        <w:rPr>
          <w:w w:val="105"/>
        </w:rPr>
        <w:t>an</w:t>
      </w:r>
      <w:r>
        <w:rPr>
          <w:spacing w:val="0"/>
          <w:w w:val="105"/>
        </w:rPr>
        <w:t xml:space="preserve"> </w:t>
      </w:r>
      <w:r>
        <w:rPr>
          <w:w w:val="105"/>
        </w:rPr>
        <w:t>eye</w:t>
      </w:r>
      <w:r>
        <w:rPr>
          <w:spacing w:val="0"/>
          <w:w w:val="105"/>
        </w:rPr>
        <w:t xml:space="preserve"> </w:t>
      </w:r>
      <w:r>
        <w:rPr>
          <w:w w:val="105"/>
        </w:rPr>
        <w:t>on</w:t>
      </w:r>
      <w:r>
        <w:rPr>
          <w:spacing w:val="0"/>
          <w:w w:val="105"/>
        </w:rPr>
        <w:t xml:space="preserve"> </w:t>
      </w:r>
      <w:r>
        <w:rPr>
          <w:w w:val="105"/>
        </w:rPr>
        <w:t>when</w:t>
      </w:r>
      <w:r>
        <w:rPr>
          <w:spacing w:val="0"/>
          <w:w w:val="105"/>
        </w:rPr>
        <w:t xml:space="preserve"> </w:t>
      </w:r>
      <w:r>
        <w:rPr>
          <w:w w:val="105"/>
        </w:rPr>
        <w:t>doing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validation</w:t>
      </w:r>
      <w:r>
        <w:rPr>
          <w:spacing w:val="0"/>
          <w:w w:val="105"/>
        </w:rPr>
        <w:t xml:space="preserve"> </w:t>
      </w:r>
      <w:r>
        <w:rPr>
          <w:w w:val="105"/>
        </w:rPr>
        <w:t>of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water</w:t>
      </w:r>
      <w:r>
        <w:rPr>
          <w:spacing w:val="0"/>
          <w:w w:val="105"/>
        </w:rPr>
        <w:t xml:space="preserve"> </w:t>
      </w:r>
      <w:r>
        <w:rPr>
          <w:w w:val="105"/>
        </w:rPr>
        <w:t>level</w:t>
      </w:r>
      <w:r>
        <w:rPr>
          <w:spacing w:val="0"/>
          <w:w w:val="105"/>
        </w:rPr>
        <w:t xml:space="preserve"> </w:t>
      </w:r>
      <w:r>
        <w:rPr>
          <w:w w:val="105"/>
        </w:rPr>
        <w:t>time</w:t>
      </w:r>
      <w:r>
        <w:rPr>
          <w:spacing w:val="0"/>
          <w:w w:val="105"/>
        </w:rPr>
        <w:t xml:space="preserve"> </w:t>
      </w:r>
      <w:r>
        <w:rPr>
          <w:w w:val="105"/>
        </w:rPr>
        <w:t>series.</w:t>
      </w:r>
    </w:p>
    <w:p>
      <w:pPr>
        <w:sectPr>
          <w:footerReference w:type="default" r:id="rId12"/>
          <w:type w:val="nextPage"/>
          <w:pgSz w:w="12240" w:h="15840"/>
          <w:pgMar w:left="1020" w:right="980" w:header="0" w:top="1080" w:footer="515" w:bottom="70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spacing w:lineRule="auto" w:line="247" w:before="13" w:after="0"/>
        <w:ind w:left="113" w:right="150" w:firstLine="351"/>
        <w:jc w:val="both"/>
        <w:rPr/>
      </w:pPr>
      <w:r>
        <w:rPr>
          <w:w w:val="105"/>
        </w:rPr>
        <w:t>In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project</w:t>
      </w:r>
      <w:r>
        <w:rPr>
          <w:spacing w:val="38"/>
          <w:w w:val="105"/>
        </w:rPr>
        <w:t xml:space="preserve"> </w:t>
      </w:r>
      <w:r>
        <w:rPr>
          <w:w w:val="105"/>
        </w:rPr>
        <w:t>Monteregie</w:t>
      </w:r>
      <w:r>
        <w:rPr>
          <w:spacing w:val="40"/>
          <w:w w:val="105"/>
        </w:rPr>
        <w:t xml:space="preserve"> </w:t>
      </w:r>
      <w:r>
        <w:rPr>
          <w:w w:val="105"/>
        </w:rPr>
        <w:t>Est</w:t>
      </w:r>
      <w:r>
        <w:rPr>
          <w:spacing w:val="39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PACES</w:t>
      </w:r>
      <w:r>
        <w:rPr>
          <w:spacing w:val="39"/>
          <w:w w:val="105"/>
        </w:rPr>
        <w:t xml:space="preserve"> </w:t>
      </w:r>
      <w:r>
        <w:rPr>
          <w:w w:val="105"/>
        </w:rPr>
        <w:t>project,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tolerated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difference</w:t>
      </w:r>
      <w:r>
        <w:rPr>
          <w:w w:val="102"/>
        </w:rPr>
        <w:t xml:space="preserve"> </w:t>
      </w:r>
      <w:r>
        <w:rPr>
          <w:w w:val="105"/>
        </w:rPr>
        <w:t>between</w:t>
      </w:r>
      <w:r>
        <w:rPr>
          <w:spacing w:val="12"/>
          <w:w w:val="105"/>
        </w:rPr>
        <w:t xml:space="preserve"> </w:t>
      </w:r>
      <w:r>
        <w:rPr>
          <w:w w:val="105"/>
        </w:rPr>
        <w:t>manual</w:t>
      </w:r>
      <w:r>
        <w:rPr>
          <w:spacing w:val="14"/>
          <w:w w:val="105"/>
        </w:rPr>
        <w:t xml:space="preserve"> </w:t>
      </w:r>
      <w:r>
        <w:rPr>
          <w:w w:val="105"/>
        </w:rPr>
        <w:t>measurement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automatic</w:t>
      </w:r>
      <w:r>
        <w:rPr>
          <w:spacing w:val="14"/>
          <w:w w:val="105"/>
        </w:rPr>
        <w:t xml:space="preserve"> </w:t>
      </w:r>
      <w:r>
        <w:rPr>
          <w:w w:val="105"/>
        </w:rPr>
        <w:t>values</w:t>
      </w:r>
      <w:r>
        <w:rPr>
          <w:spacing w:val="13"/>
          <w:w w:val="105"/>
        </w:rPr>
        <w:t xml:space="preserve"> </w:t>
      </w:r>
      <w:r>
        <w:rPr>
          <w:w w:val="105"/>
        </w:rPr>
        <w:t>was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+-</w:t>
      </w:r>
      <w:r>
        <w:rPr>
          <w:spacing w:val="14"/>
          <w:w w:val="105"/>
        </w:rPr>
        <w:t xml:space="preserve"> </w:t>
      </w:r>
      <w:r>
        <w:rPr>
          <w:w w:val="105"/>
        </w:rPr>
        <w:t>5</w:t>
      </w:r>
      <w:r>
        <w:rPr>
          <w:spacing w:val="13"/>
          <w:w w:val="105"/>
        </w:rPr>
        <w:t xml:space="preserve"> </w:t>
      </w:r>
      <w:r>
        <w:rPr>
          <w:w w:val="105"/>
        </w:rPr>
        <w:t>cm.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before="7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numPr>
          <w:ilvl w:val="0"/>
          <w:numId w:val="1"/>
        </w:numPr>
        <w:tabs>
          <w:tab w:val="left" w:pos="863" w:leader="none"/>
        </w:tabs>
        <w:spacing w:before="22" w:after="0"/>
        <w:ind w:left="862" w:hanging="749"/>
        <w:jc w:val="both"/>
        <w:rPr>
          <w:rFonts w:ascii="Georgia" w:hAnsi="Georgia" w:eastAsia="Georgia" w:cs="Georgia"/>
          <w:sz w:val="49"/>
          <w:szCs w:val="49"/>
        </w:rPr>
      </w:pPr>
      <w:bookmarkStart w:id="31" w:name="Plotting_the_data"/>
      <w:bookmarkStart w:id="32" w:name="_bookmark36"/>
      <w:bookmarkEnd w:id="31"/>
      <w:bookmarkEnd w:id="32"/>
      <w:r>
        <w:rPr>
          <w:rFonts w:ascii="Georgia" w:hAnsi="Georgia"/>
          <w:b/>
          <w:sz w:val="49"/>
        </w:rPr>
        <w:t>Plotting</w:t>
      </w:r>
      <w:r>
        <w:rPr>
          <w:rFonts w:ascii="Georgia" w:hAnsi="Georgia"/>
          <w:b/>
          <w:spacing w:val="12"/>
          <w:sz w:val="49"/>
        </w:rPr>
        <w:t xml:space="preserve"> </w:t>
      </w:r>
      <w:r>
        <w:rPr>
          <w:rFonts w:ascii="Georgia" w:hAnsi="Georgia"/>
          <w:b/>
          <w:sz w:val="49"/>
        </w:rPr>
        <w:t>the</w:t>
      </w:r>
      <w:r>
        <w:rPr>
          <w:rFonts w:ascii="Georgia" w:hAnsi="Georgia"/>
          <w:b/>
          <w:spacing w:val="13"/>
          <w:sz w:val="49"/>
        </w:rPr>
        <w:t xml:space="preserve"> </w:t>
      </w:r>
      <w:r>
        <w:rPr>
          <w:rFonts w:ascii="Georgia" w:hAnsi="Georgia"/>
          <w:b/>
          <w:sz w:val="49"/>
        </w:rPr>
        <w:t>data</w:t>
      </w:r>
    </w:p>
    <w:p>
      <w:pPr>
        <w:pStyle w:val="Normal"/>
        <w:spacing w:before="5" w:after="0"/>
        <w:rPr>
          <w:rFonts w:ascii="Georgia" w:hAnsi="Georgia" w:eastAsia="Georgia" w:cs="Georgia"/>
          <w:b/>
          <w:b/>
          <w:bCs/>
          <w:sz w:val="66"/>
          <w:szCs w:val="66"/>
        </w:rPr>
      </w:pPr>
      <w:r>
        <w:rPr>
          <w:rFonts w:eastAsia="Georgia" w:cs="Georgia" w:ascii="Georgia" w:hAnsi="Georgia"/>
          <w:b/>
          <w:bCs/>
          <w:sz w:val="66"/>
          <w:szCs w:val="66"/>
        </w:rPr>
      </w:r>
    </w:p>
    <w:p>
      <w:pPr>
        <w:pStyle w:val="TextBody"/>
        <w:spacing w:lineRule="auto" w:line="247"/>
        <w:ind w:left="101" w:right="105" w:hanging="0"/>
        <w:jc w:val="both"/>
        <w:rPr/>
      </w:pPr>
      <w:r>
        <w:rPr>
          <w:w w:val="105"/>
        </w:rPr>
        <w:t>WHAT</w:t>
      </w:r>
      <w:r>
        <w:rPr>
          <w:spacing w:val="30"/>
          <w:w w:val="105"/>
        </w:rPr>
        <w:t xml:space="preserve"> </w:t>
      </w:r>
      <w:r>
        <w:rPr>
          <w:w w:val="105"/>
        </w:rPr>
        <w:t>make</w:t>
      </w:r>
      <w:r>
        <w:rPr>
          <w:spacing w:val="31"/>
          <w:w w:val="105"/>
        </w:rPr>
        <w:t xml:space="preserve"> </w:t>
      </w:r>
      <w:r>
        <w:rPr>
          <w:w w:val="105"/>
        </w:rPr>
        <w:t>use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powerful</w:t>
      </w:r>
      <w:r>
        <w:rPr>
          <w:spacing w:val="30"/>
          <w:w w:val="105"/>
        </w:rPr>
        <w:t xml:space="preserve"> </w:t>
      </w:r>
      <w:r>
        <w:rPr>
          <w:w w:val="105"/>
        </w:rPr>
        <w:t>Python</w:t>
      </w:r>
      <w:r>
        <w:rPr>
          <w:spacing w:val="31"/>
          <w:w w:val="105"/>
        </w:rPr>
        <w:t xml:space="preserve"> </w:t>
      </w:r>
      <w:r>
        <w:rPr>
          <w:w w:val="105"/>
        </w:rPr>
        <w:t>package</w:t>
      </w:r>
      <w:r>
        <w:rPr>
          <w:spacing w:val="30"/>
          <w:w w:val="105"/>
        </w:rPr>
        <w:t xml:space="preserve"> </w:t>
      </w:r>
      <w:r>
        <w:rPr>
          <w:w w:val="105"/>
        </w:rPr>
        <w:t>Matplotlib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render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data</w:t>
      </w:r>
      <w:r>
        <w:rPr>
          <w:spacing w:val="31"/>
          <w:w w:val="105"/>
        </w:rPr>
        <w:t xml:space="preserve"> </w:t>
      </w:r>
      <w:r>
        <w:rPr>
          <w:w w:val="105"/>
        </w:rPr>
        <w:t>in</w:t>
      </w:r>
      <w:r>
        <w:rPr>
          <w:spacing w:val="30"/>
          <w:w w:val="105"/>
        </w:rPr>
        <w:t xml:space="preserve"> </w:t>
      </w:r>
      <w:r>
        <w:rPr>
          <w:w w:val="105"/>
        </w:rPr>
        <w:t>publication-</w:t>
      </w:r>
      <w:r>
        <w:rPr>
          <w:w w:val="107"/>
        </w:rPr>
        <w:t xml:space="preserve"> </w:t>
      </w:r>
      <w:r>
        <w:rPr>
          <w:w w:val="105"/>
        </w:rPr>
        <w:t>quality</w:t>
      </w:r>
      <w:r>
        <w:rPr>
          <w:spacing w:val="9"/>
          <w:w w:val="105"/>
        </w:rPr>
        <w:t xml:space="preserve"> </w:t>
      </w:r>
      <w:r>
        <w:rPr>
          <w:w w:val="105"/>
        </w:rPr>
        <w:t>graph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w w:val="105"/>
        </w:rPr>
        <w:t>complex</w:t>
      </w:r>
      <w:r>
        <w:rPr>
          <w:spacing w:val="10"/>
          <w:w w:val="105"/>
        </w:rPr>
        <w:t xml:space="preserve"> </w:t>
      </w:r>
      <w:r>
        <w:rPr>
          <w:w w:val="105"/>
        </w:rPr>
        <w:t>layout.</w:t>
      </w:r>
      <w:r>
        <w:rPr>
          <w:spacing w:val="34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w w:val="105"/>
        </w:rPr>
        <w:t>this</w:t>
      </w:r>
      <w:r>
        <w:rPr>
          <w:spacing w:val="10"/>
          <w:w w:val="105"/>
        </w:rPr>
        <w:t xml:space="preserve"> </w:t>
      </w:r>
      <w:r>
        <w:rPr>
          <w:w w:val="105"/>
        </w:rPr>
        <w:t>tool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way</w:t>
      </w:r>
      <w:r>
        <w:rPr>
          <w:spacing w:val="9"/>
          <w:w w:val="105"/>
        </w:rPr>
        <w:t xml:space="preserve"> </w:t>
      </w:r>
      <w:r>
        <w:rPr>
          <w:w w:val="105"/>
        </w:rPr>
        <w:t>WHAT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built</w:t>
      </w:r>
      <w:r>
        <w:rPr>
          <w:spacing w:val="9"/>
          <w:w w:val="105"/>
        </w:rPr>
        <w:t xml:space="preserve"> </w:t>
      </w:r>
      <w:r>
        <w:rPr>
          <w:w w:val="105"/>
        </w:rPr>
        <w:t>internally,</w:t>
      </w:r>
      <w:r>
        <w:rPr>
          <w:spacing w:val="9"/>
          <w:w w:val="105"/>
        </w:rPr>
        <w:t xml:space="preserve"> </w:t>
      </w:r>
      <w:r>
        <w:rPr>
          <w:w w:val="105"/>
        </w:rPr>
        <w:t>there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w w:val="96"/>
        </w:rPr>
        <w:t xml:space="preserve"> </w:t>
      </w:r>
      <w:r>
        <w:rPr>
          <w:w w:val="105"/>
        </w:rPr>
        <w:t>almost</w:t>
      </w:r>
      <w:r>
        <w:rPr>
          <w:spacing w:val="0"/>
          <w:w w:val="105"/>
        </w:rPr>
        <w:t xml:space="preserve"> </w:t>
      </w:r>
      <w:r>
        <w:rPr>
          <w:w w:val="105"/>
        </w:rPr>
        <w:t>no</w:t>
      </w:r>
      <w:r>
        <w:rPr>
          <w:spacing w:val="0"/>
          <w:w w:val="105"/>
        </w:rPr>
        <w:t xml:space="preserve"> </w:t>
      </w:r>
      <w:r>
        <w:rPr>
          <w:w w:val="105"/>
        </w:rPr>
        <w:t>graph</w:t>
      </w:r>
      <w:r>
        <w:rPr>
          <w:spacing w:val="0"/>
          <w:w w:val="105"/>
        </w:rPr>
        <w:t xml:space="preserve"> </w:t>
      </w:r>
      <w:r>
        <w:rPr>
          <w:w w:val="105"/>
        </w:rPr>
        <w:t>configuration that</w:t>
      </w:r>
      <w:r>
        <w:rPr>
          <w:spacing w:val="0"/>
          <w:w w:val="105"/>
        </w:rPr>
        <w:t xml:space="preserve"> </w:t>
      </w:r>
      <w:r>
        <w:rPr>
          <w:w w:val="105"/>
        </w:rPr>
        <w:t>can’t</w:t>
      </w:r>
      <w:r>
        <w:rPr>
          <w:spacing w:val="0"/>
          <w:w w:val="105"/>
        </w:rPr>
        <w:t xml:space="preserve"> </w:t>
      </w:r>
      <w:r>
        <w:rPr>
          <w:w w:val="105"/>
        </w:rPr>
        <w:t>be</w:t>
      </w:r>
      <w:r>
        <w:rPr>
          <w:spacing w:val="0"/>
          <w:w w:val="105"/>
        </w:rPr>
        <w:t xml:space="preserve"> </w:t>
      </w:r>
      <w:r>
        <w:rPr>
          <w:w w:val="105"/>
        </w:rPr>
        <w:t>done.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possibility</w:t>
      </w:r>
      <w:r>
        <w:rPr>
          <w:spacing w:val="0"/>
          <w:w w:val="105"/>
        </w:rPr>
        <w:t xml:space="preserve"> </w:t>
      </w:r>
      <w:r>
        <w:rPr>
          <w:w w:val="105"/>
        </w:rPr>
        <w:t>are</w:t>
      </w:r>
      <w:r>
        <w:rPr>
          <w:spacing w:val="0"/>
          <w:w w:val="105"/>
        </w:rPr>
        <w:t xml:space="preserve"> </w:t>
      </w:r>
      <w:r>
        <w:rPr>
          <w:w w:val="105"/>
        </w:rPr>
        <w:t>seldom</w:t>
      </w:r>
      <w:r>
        <w:rPr>
          <w:spacing w:val="0"/>
          <w:w w:val="105"/>
        </w:rPr>
        <w:t xml:space="preserve"> </w:t>
      </w:r>
      <w:r>
        <w:rPr>
          <w:w w:val="105"/>
        </w:rPr>
        <w:t>limited</w:t>
      </w:r>
      <w:r>
        <w:rPr>
          <w:spacing w:val="0"/>
          <w:w w:val="105"/>
        </w:rPr>
        <w:t xml:space="preserve"> </w:t>
      </w:r>
      <w:r>
        <w:rPr>
          <w:w w:val="105"/>
        </w:rPr>
        <w:t>by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UI</w:t>
      </w:r>
      <w:r>
        <w:rPr>
          <w:spacing w:val="0"/>
          <w:w w:val="105"/>
        </w:rPr>
        <w:t xml:space="preserve"> </w:t>
      </w:r>
      <w:r>
        <w:rPr>
          <w:w w:val="105"/>
        </w:rPr>
        <w:t>and</w:t>
      </w:r>
      <w:r>
        <w:rPr>
          <w:w w:val="106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time</w:t>
      </w:r>
      <w:r>
        <w:rPr>
          <w:spacing w:val="7"/>
          <w:w w:val="105"/>
        </w:rPr>
        <w:t xml:space="preserve"> </w:t>
      </w:r>
      <w:r>
        <w:rPr>
          <w:w w:val="105"/>
        </w:rPr>
        <w:t>it</w:t>
      </w:r>
      <w:r>
        <w:rPr>
          <w:spacing w:val="7"/>
          <w:w w:val="105"/>
        </w:rPr>
        <w:t xml:space="preserve"> </w:t>
      </w:r>
      <w:r>
        <w:rPr>
          <w:w w:val="105"/>
        </w:rPr>
        <w:t>requires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implement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design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addition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new</w:t>
      </w:r>
      <w:r>
        <w:rPr>
          <w:spacing w:val="7"/>
          <w:w w:val="105"/>
        </w:rPr>
        <w:t xml:space="preserve"> </w:t>
      </w:r>
      <w:r>
        <w:rPr>
          <w:w w:val="105"/>
        </w:rPr>
        <w:t>feature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UI.</w:t>
      </w:r>
      <w:r>
        <w:rPr>
          <w:spacing w:val="7"/>
          <w:w w:val="105"/>
        </w:rPr>
        <w:t xml:space="preserve"> </w:t>
      </w:r>
      <w:r>
        <w:rPr>
          <w:w w:val="105"/>
        </w:rPr>
        <w:t>It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however</w:t>
      </w:r>
      <w:r>
        <w:rPr>
          <w:w w:val="99"/>
        </w:rPr>
        <w:t xml:space="preserve"> </w:t>
      </w:r>
      <w:r>
        <w:rPr>
          <w:w w:val="105"/>
        </w:rPr>
        <w:t>very</w:t>
      </w:r>
      <w:r>
        <w:rPr>
          <w:spacing w:val="27"/>
          <w:w w:val="105"/>
        </w:rPr>
        <w:t xml:space="preserve"> </w:t>
      </w:r>
      <w:r>
        <w:rPr>
          <w:w w:val="105"/>
        </w:rPr>
        <w:t>fast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make</w:t>
      </w:r>
      <w:r>
        <w:rPr>
          <w:spacing w:val="27"/>
          <w:w w:val="105"/>
        </w:rPr>
        <w:t xml:space="preserve"> </w:t>
      </w:r>
      <w:r>
        <w:rPr>
          <w:w w:val="105"/>
        </w:rPr>
        <w:t>changes</w:t>
      </w:r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source</w:t>
      </w:r>
      <w:r>
        <w:rPr>
          <w:spacing w:val="27"/>
          <w:w w:val="105"/>
        </w:rPr>
        <w:t xml:space="preserve"> </w:t>
      </w:r>
      <w:r>
        <w:rPr>
          <w:w w:val="105"/>
        </w:rPr>
        <w:t>code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make</w:t>
      </w:r>
      <w:r>
        <w:rPr>
          <w:spacing w:val="27"/>
          <w:w w:val="105"/>
        </w:rPr>
        <w:t xml:space="preserve"> </w:t>
      </w:r>
      <w:r>
        <w:rPr>
          <w:w w:val="105"/>
        </w:rPr>
        <w:t>your</w:t>
      </w:r>
      <w:r>
        <w:rPr>
          <w:spacing w:val="28"/>
          <w:w w:val="105"/>
        </w:rPr>
        <w:t xml:space="preserve"> </w:t>
      </w:r>
      <w:r>
        <w:rPr>
          <w:w w:val="105"/>
        </w:rPr>
        <w:t>graph</w:t>
      </w:r>
      <w:r>
        <w:rPr>
          <w:spacing w:val="27"/>
          <w:w w:val="105"/>
        </w:rPr>
        <w:t xml:space="preserve"> </w:t>
      </w:r>
      <w:r>
        <w:rPr>
          <w:w w:val="105"/>
        </w:rPr>
        <w:t>exactly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way</w:t>
      </w:r>
      <w:r>
        <w:rPr>
          <w:spacing w:val="27"/>
          <w:w w:val="105"/>
        </w:rPr>
        <w:t xml:space="preserve"> </w:t>
      </w:r>
      <w:r>
        <w:rPr>
          <w:w w:val="105"/>
        </w:rPr>
        <w:t>it</w:t>
      </w:r>
      <w:r>
        <w:rPr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desired. WHAT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spacing w:val="0"/>
          <w:w w:val="105"/>
        </w:rPr>
        <w:t>buitl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modular</w:t>
      </w:r>
      <w:r>
        <w:rPr>
          <w:spacing w:val="18"/>
          <w:w w:val="105"/>
        </w:rPr>
        <w:t xml:space="preserve"> </w:t>
      </w:r>
      <w:r>
        <w:rPr>
          <w:w w:val="105"/>
        </w:rPr>
        <w:t>fashion.</w:t>
      </w:r>
      <w:r>
        <w:rPr>
          <w:spacing w:val="48"/>
          <w:w w:val="105"/>
        </w:rPr>
        <w:t xml:space="preserve"> </w:t>
      </w:r>
      <w:r>
        <w:rPr>
          <w:w w:val="105"/>
        </w:rPr>
        <w:t>This</w:t>
      </w:r>
      <w:r>
        <w:rPr>
          <w:spacing w:val="19"/>
          <w:w w:val="105"/>
        </w:rPr>
        <w:t xml:space="preserve"> </w:t>
      </w:r>
      <w:r>
        <w:rPr>
          <w:w w:val="105"/>
        </w:rPr>
        <w:t>means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it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not</w:t>
      </w:r>
      <w:r>
        <w:rPr>
          <w:spacing w:val="20"/>
          <w:w w:val="105"/>
        </w:rPr>
        <w:t xml:space="preserve"> </w:t>
      </w:r>
      <w:r>
        <w:rPr>
          <w:w w:val="105"/>
        </w:rPr>
        <w:t>needed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run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entire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24"/>
          <w:w w:val="105"/>
        </w:rPr>
        <w:t xml:space="preserve"> </w:t>
      </w:r>
      <w:r>
        <w:rPr>
          <w:w w:val="105"/>
        </w:rPr>
        <w:t>if</w:t>
      </w:r>
      <w:r>
        <w:rPr>
          <w:spacing w:val="27"/>
          <w:w w:val="105"/>
        </w:rPr>
        <w:t xml:space="preserve"> </w:t>
      </w:r>
      <w:r>
        <w:rPr>
          <w:w w:val="105"/>
        </w:rPr>
        <w:t>only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certain</w:t>
      </w:r>
      <w:r>
        <w:rPr>
          <w:spacing w:val="28"/>
          <w:w w:val="105"/>
        </w:rPr>
        <w:t xml:space="preserve"> </w:t>
      </w:r>
      <w:r>
        <w:rPr>
          <w:w w:val="105"/>
        </w:rPr>
        <w:t>feature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needed.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27"/>
          <w:w w:val="105"/>
        </w:rPr>
        <w:t xml:space="preserve"> </w:t>
      </w:r>
      <w:r>
        <w:rPr>
          <w:w w:val="105"/>
        </w:rPr>
        <w:t>example,</w:t>
      </w:r>
      <w:r>
        <w:rPr>
          <w:spacing w:val="30"/>
          <w:w w:val="105"/>
        </w:rPr>
        <w:t xml:space="preserve"> </w:t>
      </w:r>
      <w:r>
        <w:rPr>
          <w:w w:val="105"/>
        </w:rPr>
        <w:t>it</w:t>
      </w:r>
      <w:r>
        <w:rPr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possible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plus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hydrograph</w:t>
      </w:r>
      <w:r>
        <w:rPr>
          <w:spacing w:val="27"/>
          <w:w w:val="105"/>
        </w:rPr>
        <w:t xml:space="preserve"> </w:t>
      </w:r>
      <w:r>
        <w:rPr>
          <w:w w:val="105"/>
        </w:rPr>
        <w:t>from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w w:val="112"/>
        </w:rPr>
        <w:t xml:space="preserve"> </w:t>
      </w:r>
      <w:r>
        <w:rPr>
          <w:w w:val="105"/>
        </w:rPr>
        <w:t>Module</w:t>
      </w:r>
      <w:r>
        <w:rPr>
          <w:spacing w:val="8"/>
          <w:w w:val="105"/>
        </w:rPr>
        <w:t xml:space="preserve"> </w:t>
      </w:r>
      <w:r>
        <w:rPr>
          <w:w w:val="105"/>
        </w:rPr>
        <w:t>Hydroprint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WHAT</w:t>
      </w:r>
      <w:r>
        <w:rPr>
          <w:spacing w:val="9"/>
          <w:w w:val="105"/>
        </w:rPr>
        <w:t xml:space="preserve"> </w:t>
      </w:r>
      <w:r>
        <w:rPr>
          <w:w w:val="105"/>
        </w:rPr>
        <w:t>without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UI.</w:t>
      </w:r>
      <w:r>
        <w:rPr>
          <w:spacing w:val="8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you</w:t>
      </w:r>
      <w:r>
        <w:rPr>
          <w:spacing w:val="8"/>
          <w:w w:val="105"/>
        </w:rPr>
        <w:t xml:space="preserve"> </w:t>
      </w:r>
      <w:r>
        <w:rPr>
          <w:w w:val="105"/>
        </w:rPr>
        <w:t>have</w:t>
      </w:r>
      <w:r>
        <w:rPr>
          <w:spacing w:val="8"/>
          <w:w w:val="105"/>
        </w:rPr>
        <w:t xml:space="preserve"> </w:t>
      </w:r>
      <w:r>
        <w:rPr>
          <w:w w:val="105"/>
        </w:rPr>
        <w:t>any</w:t>
      </w:r>
      <w:r>
        <w:rPr>
          <w:spacing w:val="9"/>
          <w:w w:val="105"/>
        </w:rPr>
        <w:t xml:space="preserve"> </w:t>
      </w:r>
      <w:r>
        <w:rPr>
          <w:w w:val="105"/>
        </w:rPr>
        <w:t>idea,</w:t>
      </w:r>
      <w:r>
        <w:rPr>
          <w:spacing w:val="7"/>
          <w:w w:val="105"/>
        </w:rPr>
        <w:t xml:space="preserve"> </w:t>
      </w:r>
      <w:r>
        <w:rPr>
          <w:w w:val="105"/>
        </w:rPr>
        <w:t>suggestion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8"/>
          <w:w w:val="105"/>
        </w:rPr>
        <w:t xml:space="preserve"> </w:t>
      </w:r>
      <w:r>
        <w:rPr>
          <w:w w:val="105"/>
        </w:rPr>
        <w:t>request,</w:t>
      </w:r>
      <w:r>
        <w:rPr>
          <w:spacing w:val="8"/>
          <w:w w:val="105"/>
        </w:rPr>
        <w:t xml:space="preserve"> </w:t>
      </w:r>
      <w:r>
        <w:rPr>
          <w:w w:val="105"/>
        </w:rPr>
        <w:t>please</w:t>
      </w:r>
      <w:r>
        <w:rPr>
          <w:w w:val="101"/>
        </w:rPr>
        <w:t xml:space="preserve"> </w:t>
      </w:r>
      <w:r>
        <w:rPr>
          <w:w w:val="105"/>
        </w:rPr>
        <w:t>contact</w:t>
      </w:r>
      <w:r>
        <w:rPr>
          <w:spacing w:val="7"/>
          <w:w w:val="105"/>
        </w:rPr>
        <w:t xml:space="preserve"> </w:t>
      </w:r>
      <w:r>
        <w:rPr>
          <w:w w:val="105"/>
        </w:rPr>
        <w:t>us.</w:t>
      </w:r>
      <w:r>
        <w:rPr>
          <w:spacing w:val="30"/>
          <w:w w:val="105"/>
        </w:rPr>
        <w:t xml:space="preserve"> </w:t>
      </w:r>
      <w:r>
        <w:rPr>
          <w:w w:val="105"/>
        </w:rPr>
        <w:t>We</w:t>
      </w:r>
      <w:r>
        <w:rPr>
          <w:spacing w:val="7"/>
          <w:w w:val="105"/>
        </w:rPr>
        <w:t xml:space="preserve"> </w:t>
      </w:r>
      <w:r>
        <w:rPr>
          <w:w w:val="105"/>
        </w:rPr>
        <w:t>would</w:t>
      </w:r>
      <w:r>
        <w:rPr>
          <w:spacing w:val="7"/>
          <w:w w:val="105"/>
        </w:rPr>
        <w:t xml:space="preserve"> </w:t>
      </w:r>
      <w:r>
        <w:rPr>
          <w:w w:val="105"/>
        </w:rPr>
        <w:t>like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hear</w:t>
      </w:r>
      <w:r>
        <w:rPr>
          <w:spacing w:val="6"/>
          <w:w w:val="105"/>
        </w:rPr>
        <w:t xml:space="preserve"> </w:t>
      </w:r>
      <w:r>
        <w:rPr>
          <w:w w:val="105"/>
        </w:rPr>
        <w:t>from</w:t>
      </w:r>
      <w:r>
        <w:rPr>
          <w:spacing w:val="7"/>
          <w:w w:val="105"/>
        </w:rPr>
        <w:t xml:space="preserve"> </w:t>
      </w:r>
      <w:r>
        <w:rPr>
          <w:w w:val="105"/>
        </w:rPr>
        <w:t>you.</w:t>
      </w:r>
      <w:r>
        <w:rPr>
          <w:spacing w:val="31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example,</w:t>
      </w:r>
      <w:r>
        <w:rPr>
          <w:spacing w:val="8"/>
          <w:w w:val="105"/>
        </w:rPr>
        <w:t xml:space="preserve"> </w:t>
      </w:r>
      <w:r>
        <w:rPr>
          <w:w w:val="105"/>
        </w:rPr>
        <w:t>changing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color,</w:t>
      </w:r>
      <w:r>
        <w:rPr>
          <w:spacing w:val="7"/>
          <w:w w:val="105"/>
        </w:rPr>
        <w:t xml:space="preserve"> </w:t>
      </w:r>
      <w:r>
        <w:rPr>
          <w:w w:val="105"/>
        </w:rPr>
        <w:t>adding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legend</w:t>
      </w:r>
      <w:r>
        <w:rPr>
          <w:spacing w:val="6"/>
          <w:w w:val="105"/>
        </w:rPr>
        <w:t xml:space="preserve"> </w:t>
      </w:r>
      <w:r>
        <w:rPr>
          <w:w w:val="105"/>
        </w:rPr>
        <w:t>or</w:t>
      </w:r>
      <w:r>
        <w:rPr>
          <w:w w:val="103"/>
        </w:rPr>
        <w:t xml:space="preserve"> </w:t>
      </w:r>
      <w:r>
        <w:rPr>
          <w:w w:val="105"/>
        </w:rPr>
        <w:t>plotting</w:t>
      </w:r>
      <w:r>
        <w:rPr>
          <w:spacing w:val="6"/>
          <w:w w:val="105"/>
        </w:rPr>
        <w:t xml:space="preserve"> </w:t>
      </w:r>
      <w:r>
        <w:rPr>
          <w:w w:val="105"/>
        </w:rPr>
        <w:t>multiple</w:t>
      </w:r>
      <w:r>
        <w:rPr>
          <w:spacing w:val="5"/>
          <w:w w:val="105"/>
        </w:rPr>
        <w:t xml:space="preserve"> </w:t>
      </w:r>
      <w:r>
        <w:rPr>
          <w:w w:val="105"/>
        </w:rPr>
        <w:t>water</w:t>
      </w:r>
      <w:r>
        <w:rPr>
          <w:spacing w:val="7"/>
          <w:w w:val="105"/>
        </w:rPr>
        <w:t xml:space="preserve"> </w:t>
      </w:r>
      <w:r>
        <w:rPr>
          <w:spacing w:val="0"/>
          <w:w w:val="105"/>
        </w:rPr>
        <w:t>level</w:t>
      </w:r>
      <w:r>
        <w:rPr>
          <w:spacing w:val="7"/>
          <w:w w:val="105"/>
        </w:rPr>
        <w:t xml:space="preserve"> </w:t>
      </w:r>
      <w:r>
        <w:rPr>
          <w:w w:val="105"/>
        </w:rPr>
        <w:t>time</w:t>
      </w:r>
      <w:r>
        <w:rPr>
          <w:spacing w:val="6"/>
          <w:w w:val="105"/>
        </w:rPr>
        <w:t xml:space="preserve"> </w:t>
      </w:r>
      <w:r>
        <w:rPr>
          <w:w w:val="105"/>
        </w:rPr>
        <w:t>series</w:t>
      </w:r>
      <w:r>
        <w:rPr>
          <w:spacing w:val="7"/>
          <w:w w:val="105"/>
        </w:rPr>
        <w:t xml:space="preserve"> </w:t>
      </w:r>
      <w:r>
        <w:rPr>
          <w:w w:val="105"/>
        </w:rPr>
        <w:t>on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same</w:t>
      </w:r>
      <w:r>
        <w:rPr>
          <w:spacing w:val="7"/>
          <w:w w:val="105"/>
        </w:rPr>
        <w:t xml:space="preserve"> </w:t>
      </w:r>
      <w:r>
        <w:rPr>
          <w:w w:val="105"/>
        </w:rPr>
        <w:t>graph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something</w:t>
      </w:r>
      <w:r>
        <w:rPr>
          <w:spacing w:val="6"/>
          <w:w w:val="105"/>
        </w:rPr>
        <w:t xml:space="preserve"> </w:t>
      </w:r>
      <w:r>
        <w:rPr>
          <w:w w:val="105"/>
        </w:rPr>
        <w:t>that</w:t>
      </w:r>
      <w:r>
        <w:rPr>
          <w:spacing w:val="6"/>
          <w:w w:val="105"/>
        </w:rPr>
        <w:t xml:space="preserve"> </w:t>
      </w:r>
      <w:r>
        <w:rPr>
          <w:w w:val="105"/>
        </w:rPr>
        <w:t>can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7"/>
          <w:w w:val="105"/>
        </w:rPr>
        <w:t xml:space="preserve"> </w:t>
      </w:r>
      <w:r>
        <w:rPr>
          <w:w w:val="105"/>
        </w:rPr>
        <w:t>easily</w:t>
      </w:r>
      <w:r>
        <w:rPr>
          <w:spacing w:val="7"/>
          <w:w w:val="105"/>
        </w:rPr>
        <w:t xml:space="preserve"> </w:t>
      </w:r>
      <w:r>
        <w:rPr>
          <w:w w:val="105"/>
        </w:rPr>
        <w:t>achieved</w:t>
      </w:r>
      <w:r>
        <w:rPr>
          <w:spacing w:val="24"/>
          <w:w w:val="101"/>
        </w:rPr>
        <w:t xml:space="preserve"> </w:t>
      </w:r>
      <w:r>
        <w:rPr>
          <w:w w:val="105"/>
        </w:rPr>
        <w:t>by</w:t>
      </w:r>
      <w:r>
        <w:rPr>
          <w:spacing w:val="17"/>
          <w:w w:val="105"/>
        </w:rPr>
        <w:t xml:space="preserve"> </w:t>
      </w:r>
      <w:r>
        <w:rPr>
          <w:w w:val="105"/>
        </w:rPr>
        <w:t>modifying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source</w:t>
      </w:r>
      <w:r>
        <w:rPr>
          <w:spacing w:val="18"/>
          <w:w w:val="105"/>
        </w:rPr>
        <w:t xml:space="preserve"> </w:t>
      </w:r>
      <w:r>
        <w:rPr>
          <w:w w:val="105"/>
        </w:rPr>
        <w:t>code,</w:t>
      </w:r>
      <w:r>
        <w:rPr>
          <w:spacing w:val="17"/>
          <w:w w:val="105"/>
        </w:rPr>
        <w:t xml:space="preserve"> </w:t>
      </w:r>
      <w:r>
        <w:rPr>
          <w:w w:val="105"/>
        </w:rPr>
        <w:t>but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can</w:t>
      </w:r>
      <w:r>
        <w:rPr>
          <w:spacing w:val="17"/>
          <w:w w:val="105"/>
        </w:rPr>
        <w:t xml:space="preserve"> </w:t>
      </w:r>
      <w:r>
        <w:rPr>
          <w:w w:val="105"/>
        </w:rPr>
        <w:t>take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lot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time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implement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good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robust</w:t>
      </w:r>
      <w:r>
        <w:rPr>
          <w:w w:val="108"/>
        </w:rPr>
        <w:t xml:space="preserve"> </w:t>
      </w:r>
      <w:r>
        <w:rPr>
          <w:w w:val="105"/>
        </w:rPr>
        <w:t>UI</w:t>
      </w:r>
      <w:r>
        <w:rPr>
          <w:spacing w:val="0"/>
          <w:w w:val="105"/>
        </w:rPr>
        <w:t xml:space="preserve"> </w:t>
      </w:r>
      <w:r>
        <w:rPr>
          <w:w w:val="105"/>
        </w:rPr>
        <w:t>design.</w:t>
      </w:r>
    </w:p>
    <w:p>
      <w:pPr>
        <w:pStyle w:val="TextBody"/>
        <w:spacing w:lineRule="auto" w:line="247"/>
        <w:ind w:left="101" w:right="151" w:firstLine="363"/>
        <w:jc w:val="both"/>
        <w:rPr/>
      </w:pPr>
      <w:r>
        <w:rPr/>
        <w:t>The</w:t>
      </w:r>
      <w:r>
        <w:rPr>
          <w:spacing w:val="27"/>
        </w:rPr>
        <w:t xml:space="preserve"> </w:t>
      </w:r>
      <w:r>
        <w:rPr/>
        <w:t>tradeoff</w:t>
      </w:r>
      <w:r>
        <w:rPr>
          <w:spacing w:val="26"/>
        </w:rPr>
        <w:t xml:space="preserve"> </w:t>
      </w:r>
      <w:r>
        <w:rPr/>
        <w:t>for</w:t>
      </w:r>
      <w:r>
        <w:rPr>
          <w:spacing w:val="27"/>
        </w:rPr>
        <w:t xml:space="preserve"> </w:t>
      </w:r>
      <w:r>
        <w:rPr/>
        <w:t>the</w:t>
      </w:r>
      <w:r>
        <w:rPr>
          <w:spacing w:val="26"/>
        </w:rPr>
        <w:t xml:space="preserve"> </w:t>
      </w:r>
      <w:r>
        <w:rPr/>
        <w:t>packaging</w:t>
      </w:r>
      <w:r>
        <w:rPr>
          <w:spacing w:val="26"/>
        </w:rPr>
        <w:t xml:space="preserve"> </w:t>
      </w:r>
      <w:r>
        <w:rPr/>
        <w:t>of</w:t>
      </w:r>
      <w:r>
        <w:rPr>
          <w:spacing w:val="26"/>
        </w:rPr>
        <w:t xml:space="preserve"> </w:t>
      </w:r>
      <w:r>
        <w:rPr/>
        <w:t>code</w:t>
      </w:r>
      <w:r>
        <w:rPr>
          <w:spacing w:val="27"/>
        </w:rPr>
        <w:t xml:space="preserve"> </w:t>
      </w:r>
      <w:r>
        <w:rPr/>
        <w:t>into</w:t>
      </w:r>
      <w:r>
        <w:rPr>
          <w:spacing w:val="27"/>
        </w:rPr>
        <w:t xml:space="preserve"> </w:t>
      </w:r>
      <w:r>
        <w:rPr/>
        <w:t>a</w:t>
      </w:r>
      <w:r>
        <w:rPr>
          <w:spacing w:val="27"/>
        </w:rPr>
        <w:t xml:space="preserve"> </w:t>
      </w:r>
      <w:r>
        <w:rPr/>
        <w:t>UI</w:t>
      </w:r>
      <w:r>
        <w:rPr>
          <w:spacing w:val="28"/>
        </w:rPr>
        <w:t xml:space="preserve"> </w:t>
      </w:r>
      <w:r>
        <w:rPr/>
        <w:t>is</w:t>
      </w:r>
      <w:r>
        <w:rPr>
          <w:spacing w:val="26"/>
        </w:rPr>
        <w:t xml:space="preserve"> </w:t>
      </w:r>
      <w:r>
        <w:rPr/>
        <w:t>that</w:t>
      </w:r>
      <w:r>
        <w:rPr>
          <w:spacing w:val="27"/>
        </w:rPr>
        <w:t xml:space="preserve"> </w:t>
      </w:r>
      <w:r>
        <w:rPr/>
        <w:t>the</w:t>
      </w:r>
      <w:r>
        <w:rPr>
          <w:spacing w:val="27"/>
        </w:rPr>
        <w:t xml:space="preserve"> </w:t>
      </w:r>
      <w:r>
        <w:rPr/>
        <w:t>production</w:t>
      </w:r>
      <w:r>
        <w:rPr>
          <w:spacing w:val="26"/>
        </w:rPr>
        <w:t xml:space="preserve"> </w:t>
      </w:r>
      <w:r>
        <w:rPr/>
        <w:t>of</w:t>
      </w:r>
      <w:r>
        <w:rPr>
          <w:spacing w:val="26"/>
        </w:rPr>
        <w:t xml:space="preserve"> </w:t>
      </w:r>
      <w:r>
        <w:rPr/>
        <w:t>graph</w:t>
      </w:r>
      <w:r>
        <w:rPr>
          <w:spacing w:val="27"/>
        </w:rPr>
        <w:t xml:space="preserve"> </w:t>
      </w:r>
      <w:r>
        <w:rPr/>
        <w:t>in</w:t>
      </w:r>
      <w:r>
        <w:rPr>
          <w:spacing w:val="27"/>
        </w:rPr>
        <w:t xml:space="preserve"> </w:t>
      </w:r>
      <w:r>
        <w:rPr/>
        <w:t>the</w:t>
      </w:r>
      <w:r>
        <w:rPr>
          <w:spacing w:val="26"/>
        </w:rPr>
        <w:t xml:space="preserve"> </w:t>
      </w:r>
      <w:r>
        <w:rPr/>
        <w:t>frame</w:t>
      </w:r>
      <w:r>
        <w:rPr>
          <w:spacing w:val="28"/>
        </w:rPr>
        <w:t xml:space="preserve"> </w:t>
      </w:r>
      <w:r>
        <w:rPr/>
        <w:t>of</w:t>
      </w:r>
      <w:r>
        <w:rPr>
          <w:w w:val="92"/>
        </w:rPr>
        <w:t xml:space="preserve"> </w:t>
      </w:r>
      <w:r>
        <w:rPr/>
        <w:t>WHAT</w:t>
      </w:r>
      <w:r>
        <w:rPr>
          <w:spacing w:val="27"/>
        </w:rPr>
        <w:t xml:space="preserve"> </w:t>
      </w:r>
      <w:r>
        <w:rPr/>
        <w:t>UI</w:t>
      </w:r>
      <w:r>
        <w:rPr>
          <w:spacing w:val="27"/>
        </w:rPr>
        <w:t xml:space="preserve"> </w:t>
      </w:r>
      <w:r>
        <w:rPr/>
        <w:t>is</w:t>
      </w:r>
      <w:r>
        <w:rPr>
          <w:spacing w:val="27"/>
        </w:rPr>
        <w:t xml:space="preserve"> </w:t>
      </w:r>
      <w:r>
        <w:rPr/>
        <w:t>more</w:t>
      </w:r>
      <w:r>
        <w:rPr>
          <w:spacing w:val="26"/>
        </w:rPr>
        <w:t xml:space="preserve"> </w:t>
      </w:r>
      <w:r>
        <w:rPr/>
        <w:t>strict</w:t>
      </w:r>
      <w:r>
        <w:rPr>
          <w:spacing w:val="27"/>
        </w:rPr>
        <w:t xml:space="preserve"> </w:t>
      </w:r>
      <w:r>
        <w:rPr/>
        <w:t>and</w:t>
      </w:r>
      <w:r>
        <w:rPr>
          <w:spacing w:val="27"/>
        </w:rPr>
        <w:t xml:space="preserve"> </w:t>
      </w:r>
      <w:r>
        <w:rPr/>
        <w:t>allow</w:t>
      </w:r>
      <w:r>
        <w:rPr>
          <w:spacing w:val="27"/>
        </w:rPr>
        <w:t xml:space="preserve"> </w:t>
      </w:r>
      <w:r>
        <w:rPr/>
        <w:t>for</w:t>
      </w:r>
      <w:r>
        <w:rPr>
          <w:spacing w:val="27"/>
        </w:rPr>
        <w:t xml:space="preserve"> </w:t>
      </w:r>
      <w:r>
        <w:rPr/>
        <w:t>less</w:t>
      </w:r>
      <w:r>
        <w:rPr>
          <w:spacing w:val="26"/>
        </w:rPr>
        <w:t xml:space="preserve"> </w:t>
      </w:r>
      <w:r>
        <w:rPr/>
        <w:t>flexibility</w:t>
      </w:r>
      <w:r>
        <w:rPr>
          <w:spacing w:val="29"/>
        </w:rPr>
        <w:t xml:space="preserve"> </w:t>
      </w:r>
      <w:r>
        <w:rPr/>
        <w:t>to</w:t>
      </w:r>
      <w:r>
        <w:rPr>
          <w:spacing w:val="27"/>
        </w:rPr>
        <w:t xml:space="preserve"> </w:t>
      </w:r>
      <w:r>
        <w:rPr/>
        <w:t>the</w:t>
      </w:r>
      <w:r>
        <w:rPr>
          <w:spacing w:val="27"/>
        </w:rPr>
        <w:t xml:space="preserve"> </w:t>
      </w:r>
      <w:r>
        <w:rPr/>
        <w:t>user.</w:t>
      </w:r>
      <w:r>
        <w:rPr>
          <w:spacing w:val="56"/>
        </w:rPr>
        <w:t xml:space="preserve"> </w:t>
      </w:r>
      <w:r>
        <w:rPr/>
        <w:t>Neverthless,</w:t>
      </w:r>
      <w:r>
        <w:rPr>
          <w:spacing w:val="27"/>
        </w:rPr>
        <w:t xml:space="preserve"> </w:t>
      </w:r>
      <w:r>
        <w:rPr/>
        <w:t>it</w:t>
      </w:r>
      <w:r>
        <w:rPr>
          <w:spacing w:val="27"/>
        </w:rPr>
        <w:t xml:space="preserve"> </w:t>
      </w:r>
      <w:r>
        <w:rPr/>
        <w:t>is</w:t>
      </w:r>
      <w:r>
        <w:rPr>
          <w:spacing w:val="27"/>
        </w:rPr>
        <w:t xml:space="preserve"> </w:t>
      </w:r>
      <w:r>
        <w:rPr/>
        <w:t>still</w:t>
      </w:r>
      <w:r>
        <w:rPr>
          <w:spacing w:val="27"/>
        </w:rPr>
        <w:t xml:space="preserve"> </w:t>
      </w:r>
      <w:r>
        <w:rPr/>
        <w:t>possible</w:t>
      </w:r>
      <w:r>
        <w:rPr>
          <w:spacing w:val="26"/>
        </w:rPr>
        <w:t xml:space="preserve"> </w:t>
      </w:r>
      <w:r>
        <w:rPr/>
        <w:t>to</w:t>
      </w:r>
      <w:r>
        <w:rPr>
          <w:w w:val="109"/>
        </w:rPr>
        <w:t xml:space="preserve"> </w:t>
      </w:r>
      <w:r>
        <w:rPr/>
        <w:t>produce</w:t>
      </w:r>
      <w:r>
        <w:rPr>
          <w:spacing w:val="30"/>
        </w:rPr>
        <w:t xml:space="preserve"> </w:t>
      </w:r>
      <w:r>
        <w:rPr/>
        <w:t>very</w:t>
      </w:r>
      <w:r>
        <w:rPr>
          <w:spacing w:val="30"/>
        </w:rPr>
        <w:t xml:space="preserve"> </w:t>
      </w:r>
      <w:r>
        <w:rPr/>
        <w:t>good</w:t>
      </w:r>
      <w:r>
        <w:rPr>
          <w:spacing w:val="30"/>
        </w:rPr>
        <w:t xml:space="preserve"> </w:t>
      </w:r>
      <w:r>
        <w:rPr/>
        <w:t>graph</w:t>
      </w:r>
      <w:r>
        <w:rPr>
          <w:spacing w:val="30"/>
        </w:rPr>
        <w:t xml:space="preserve"> </w:t>
      </w:r>
      <w:r>
        <w:rPr/>
        <w:t>from</w:t>
      </w:r>
      <w:r>
        <w:rPr>
          <w:spacing w:val="31"/>
        </w:rPr>
        <w:t xml:space="preserve"> </w:t>
      </w:r>
      <w:r>
        <w:rPr/>
        <w:t>the</w:t>
      </w:r>
      <w:r>
        <w:rPr>
          <w:spacing w:val="30"/>
        </w:rPr>
        <w:t xml:space="preserve"> </w:t>
      </w:r>
      <w:r>
        <w:rPr/>
        <w:t>UI</w:t>
      </w:r>
      <w:r>
        <w:rPr>
          <w:spacing w:val="30"/>
        </w:rPr>
        <w:t xml:space="preserve"> </w:t>
      </w:r>
      <w:r>
        <w:rPr/>
        <w:t>and</w:t>
      </w:r>
      <w:r>
        <w:rPr>
          <w:spacing w:val="30"/>
        </w:rPr>
        <w:t xml:space="preserve"> </w:t>
      </w:r>
      <w:r>
        <w:rPr/>
        <w:t>new</w:t>
      </w:r>
      <w:r>
        <w:rPr>
          <w:spacing w:val="30"/>
        </w:rPr>
        <w:t xml:space="preserve"> </w:t>
      </w:r>
      <w:r>
        <w:rPr/>
        <w:t>options</w:t>
      </w:r>
      <w:r>
        <w:rPr>
          <w:spacing w:val="30"/>
        </w:rPr>
        <w:t xml:space="preserve"> </w:t>
      </w:r>
      <w:r>
        <w:rPr/>
        <w:t>are</w:t>
      </w:r>
      <w:r>
        <w:rPr>
          <w:spacing w:val="30"/>
        </w:rPr>
        <w:t xml:space="preserve"> </w:t>
      </w:r>
      <w:r>
        <w:rPr/>
        <w:t>added</w:t>
      </w:r>
      <w:r>
        <w:rPr>
          <w:spacing w:val="30"/>
        </w:rPr>
        <w:t xml:space="preserve"> </w:t>
      </w:r>
      <w:r>
        <w:rPr/>
        <w:t>frequently</w:t>
      </w:r>
      <w:r>
        <w:rPr>
          <w:spacing w:val="32"/>
        </w:rPr>
        <w:t xml:space="preserve"> </w:t>
      </w:r>
      <w:r>
        <w:rPr/>
        <w:t>to</w:t>
      </w:r>
      <w:r>
        <w:rPr>
          <w:spacing w:val="30"/>
        </w:rPr>
        <w:t xml:space="preserve"> </w:t>
      </w:r>
      <w:r>
        <w:rPr/>
        <w:t>the</w:t>
      </w:r>
      <w:r>
        <w:rPr>
          <w:spacing w:val="30"/>
        </w:rPr>
        <w:t xml:space="preserve"> </w:t>
      </w:r>
      <w:r>
        <w:rPr/>
        <w:t>program</w:t>
      </w:r>
      <w:r>
        <w:rPr>
          <w:spacing w:val="30"/>
        </w:rPr>
        <w:t xml:space="preserve"> </w:t>
      </w:r>
      <w:r>
        <w:rPr>
          <w:spacing w:val="0"/>
        </w:rPr>
        <w:t>to</w:t>
      </w:r>
      <w:r>
        <w:rPr>
          <w:spacing w:val="30"/>
        </w:rPr>
        <w:t xml:space="preserve"> </w:t>
      </w:r>
      <w:r>
        <w:rPr/>
        <w:t>add</w:t>
      </w:r>
      <w:r>
        <w:rPr>
          <w:spacing w:val="21"/>
          <w:w w:val="106"/>
        </w:rPr>
        <w:t xml:space="preserve"> </w:t>
      </w:r>
      <w:r>
        <w:rPr/>
        <w:t>more</w:t>
      </w:r>
      <w:r>
        <w:rPr>
          <w:spacing w:val="47"/>
        </w:rPr>
        <w:t xml:space="preserve"> </w:t>
      </w:r>
      <w:r>
        <w:rPr/>
        <w:t>flexibility.</w:t>
      </w:r>
    </w:p>
    <w:p>
      <w:pPr>
        <w:pStyle w:val="TextBody"/>
        <w:spacing w:lineRule="auto" w:line="247"/>
        <w:ind w:left="113" w:right="142" w:firstLine="351"/>
        <w:jc w:val="both"/>
        <w:rPr/>
      </w:pP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plotting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weather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32"/>
          <w:w w:val="105"/>
        </w:rPr>
        <w:t xml:space="preserve"> </w:t>
      </w:r>
      <w:r>
        <w:rPr>
          <w:w w:val="105"/>
        </w:rPr>
        <w:t>water-level</w:t>
      </w:r>
      <w:r>
        <w:rPr>
          <w:spacing w:val="34"/>
          <w:w w:val="105"/>
        </w:rPr>
        <w:t xml:space="preserve"> </w:t>
      </w:r>
      <w:r>
        <w:rPr>
          <w:w w:val="105"/>
        </w:rPr>
        <w:t>data</w:t>
      </w:r>
      <w:r>
        <w:rPr>
          <w:spacing w:val="32"/>
          <w:w w:val="105"/>
        </w:rPr>
        <w:t xml:space="preserve"> </w:t>
      </w:r>
      <w:r>
        <w:rPr>
          <w:w w:val="105"/>
        </w:rPr>
        <w:t>into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w w:val="105"/>
        </w:rPr>
        <w:t>same</w:t>
      </w:r>
      <w:r>
        <w:rPr>
          <w:spacing w:val="32"/>
          <w:w w:val="105"/>
        </w:rPr>
        <w:t xml:space="preserve"> </w:t>
      </w:r>
      <w:r>
        <w:rPr>
          <w:w w:val="105"/>
        </w:rPr>
        <w:t>graph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w w:val="105"/>
        </w:rPr>
        <w:t>publication-quality</w:t>
      </w:r>
      <w:r>
        <w:rPr>
          <w:w w:val="108"/>
        </w:rPr>
        <w:t xml:space="preserve"> </w:t>
      </w:r>
      <w:r>
        <w:rPr>
          <w:w w:val="105"/>
        </w:rPr>
        <w:t>figure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done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mode ‘‘Layout’’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tab</w:t>
      </w:r>
      <w:r>
        <w:rPr>
          <w:spacing w:val="1"/>
          <w:w w:val="105"/>
        </w:rPr>
        <w:t xml:space="preserve"> </w:t>
      </w:r>
      <w:r>
        <w:rPr>
          <w:w w:val="105"/>
        </w:rPr>
        <w:t>called</w:t>
      </w:r>
      <w:r>
        <w:rPr>
          <w:spacing w:val="1"/>
          <w:w w:val="105"/>
        </w:rPr>
        <w:t xml:space="preserve"> </w:t>
      </w:r>
      <w:r>
        <w:rPr>
          <w:w w:val="105"/>
        </w:rPr>
        <w:t>‘‘Hydrograph’’ (see</w:t>
      </w:r>
      <w:r>
        <w:rPr>
          <w:spacing w:val="1"/>
          <w:w w:val="105"/>
        </w:rPr>
        <w:t xml:space="preserve"> </w:t>
      </w:r>
      <w:r>
        <w:rPr>
          <w:w w:val="105"/>
        </w:rPr>
        <w:t>Figure</w:t>
      </w:r>
      <w:r>
        <w:rPr>
          <w:spacing w:val="1"/>
          <w:w w:val="105"/>
        </w:rPr>
        <w:t xml:space="preserve"> </w:t>
      </w:r>
      <w:r>
        <w:rPr>
          <w:w w:val="105"/>
        </w:rPr>
        <w:t>X).</w:t>
      </w:r>
    </w:p>
    <w:p>
      <w:pPr>
        <w:pStyle w:val="Normal"/>
        <w:spacing w:before="10" w:after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sz w:val="23"/>
          <w:szCs w:val="23"/>
        </w:rPr>
      </w:r>
    </w:p>
    <w:p>
      <w:pPr>
        <w:pStyle w:val="Normal"/>
        <w:spacing w:lineRule="atLeast" w:line="200"/>
        <w:ind w:left="1360" w:hanging="0"/>
        <w:rPr>
          <w:rFonts w:ascii="Times New Roman" w:hAnsi="Times New Roman" w:eastAsia="Times New Roman" w:cs="Times New Roman"/>
          <w:sz w:val="20"/>
          <w:szCs w:val="20"/>
        </w:rPr>
      </w:pPr>
      <w:bookmarkStart w:id="33" w:name="_bookmark37"/>
      <w:bookmarkStart w:id="34" w:name="_bookmark37"/>
      <w:bookmarkEnd w:id="34"/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sectPr>
          <w:footerReference w:type="default" r:id="rId13"/>
          <w:type w:val="nextPage"/>
          <w:pgSz w:w="12240" w:h="15840"/>
          <w:pgMar w:left="1020" w:right="980" w:header="0" w:top="1500" w:footer="515" w:bottom="70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spacing w:before="156" w:after="0"/>
        <w:ind w:left="2287" w:hanging="0"/>
        <w:rPr/>
      </w:pPr>
      <w:r>
        <w:rPr/>
        <w:t>Figure</w:t>
      </w:r>
      <w:r>
        <w:rPr>
          <w:spacing w:val="27"/>
        </w:rPr>
        <w:t xml:space="preserve"> </w:t>
      </w:r>
      <w:r>
        <w:rPr/>
        <w:t>5.1:</w:t>
      </w:r>
      <w:r>
        <w:rPr>
          <w:spacing w:val="56"/>
        </w:rPr>
        <w:t xml:space="preserve"> </w:t>
      </w:r>
      <w:r>
        <w:rPr/>
        <w:t>Mode</w:t>
      </w:r>
      <w:r>
        <w:rPr>
          <w:spacing w:val="27"/>
        </w:rPr>
        <w:t xml:space="preserve"> </w:t>
      </w:r>
      <w:r>
        <w:rPr/>
        <w:t>‘‘Layout’’</w:t>
      </w:r>
      <w:r>
        <w:rPr>
          <w:spacing w:val="26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the</w:t>
      </w:r>
      <w:r>
        <w:rPr>
          <w:spacing w:val="27"/>
        </w:rPr>
        <w:t xml:space="preserve"> </w:t>
      </w:r>
      <w:r>
        <w:rPr/>
        <w:t>Tab</w:t>
      </w:r>
      <w:r>
        <w:rPr>
          <w:spacing w:val="27"/>
        </w:rPr>
        <w:t xml:space="preserve"> </w:t>
      </w:r>
      <w:r>
        <w:rPr/>
        <w:t>‘‘Hydrograph’’.</w:t>
      </w:r>
    </w:p>
    <w:p>
      <w:pPr>
        <w:pStyle w:val="TextBody"/>
        <w:spacing w:lineRule="auto" w:line="247" w:before="29" w:after="0"/>
        <w:ind w:left="101" w:right="106" w:firstLine="363"/>
        <w:jc w:val="both"/>
        <w:rPr/>
      </w:pP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mode</w:t>
      </w:r>
      <w:r>
        <w:rPr>
          <w:spacing w:val="0"/>
          <w:w w:val="105"/>
        </w:rPr>
        <w:t xml:space="preserve"> </w:t>
      </w:r>
      <w:r>
        <w:rPr>
          <w:w w:val="105"/>
        </w:rPr>
        <w:t>Layout</w:t>
      </w:r>
      <w:r>
        <w:rPr>
          <w:spacing w:val="0"/>
          <w:w w:val="105"/>
        </w:rPr>
        <w:t xml:space="preserve"> </w:t>
      </w:r>
      <w:r>
        <w:rPr>
          <w:w w:val="105"/>
        </w:rPr>
        <w:t>and</w:t>
      </w:r>
      <w:r>
        <w:rPr>
          <w:spacing w:val="0"/>
          <w:w w:val="105"/>
        </w:rPr>
        <w:t xml:space="preserve"> </w:t>
      </w:r>
      <w:r>
        <w:rPr>
          <w:w w:val="105"/>
        </w:rPr>
        <w:t>Computation</w:t>
      </w:r>
      <w:r>
        <w:rPr>
          <w:spacing w:val="0"/>
          <w:w w:val="105"/>
        </w:rPr>
        <w:t xml:space="preserve"> </w:t>
      </w:r>
      <w:r>
        <w:rPr>
          <w:w w:val="105"/>
        </w:rPr>
        <w:t>both</w:t>
      </w:r>
      <w:r>
        <w:rPr>
          <w:spacing w:val="0"/>
          <w:w w:val="105"/>
        </w:rPr>
        <w:t xml:space="preserve"> </w:t>
      </w:r>
      <w:r>
        <w:rPr>
          <w:w w:val="105"/>
        </w:rPr>
        <w:t>shares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same</w:t>
      </w:r>
      <w:r>
        <w:rPr>
          <w:spacing w:val="0"/>
          <w:w w:val="105"/>
        </w:rPr>
        <w:t xml:space="preserve"> </w:t>
      </w:r>
      <w:r>
        <w:rPr>
          <w:w w:val="105"/>
        </w:rPr>
        <w:t>data.</w:t>
      </w:r>
      <w:r>
        <w:rPr>
          <w:spacing w:val="29"/>
          <w:w w:val="105"/>
        </w:rPr>
        <w:t xml:space="preserve"> </w:t>
      </w:r>
      <w:r>
        <w:rPr>
          <w:w w:val="105"/>
        </w:rPr>
        <w:t>This</w:t>
      </w:r>
      <w:r>
        <w:rPr>
          <w:spacing w:val="0"/>
          <w:w w:val="105"/>
        </w:rPr>
        <w:t xml:space="preserve"> </w:t>
      </w:r>
      <w:r>
        <w:rPr>
          <w:w w:val="105"/>
        </w:rPr>
        <w:t>means</w:t>
      </w:r>
      <w:r>
        <w:rPr>
          <w:spacing w:val="0"/>
          <w:w w:val="105"/>
        </w:rPr>
        <w:t xml:space="preserve"> </w:t>
      </w:r>
      <w:r>
        <w:rPr>
          <w:w w:val="105"/>
        </w:rPr>
        <w:t>that</w:t>
      </w:r>
      <w:r>
        <w:rPr>
          <w:spacing w:val="0"/>
          <w:w w:val="105"/>
        </w:rPr>
        <w:t xml:space="preserve"> </w:t>
      </w:r>
      <w:r>
        <w:rPr>
          <w:w w:val="105"/>
        </w:rPr>
        <w:t>when</w:t>
      </w:r>
      <w:r>
        <w:rPr>
          <w:spacing w:val="0"/>
          <w:w w:val="105"/>
        </w:rPr>
        <w:t xml:space="preserve"> </w:t>
      </w:r>
      <w:r>
        <w:rPr>
          <w:w w:val="105"/>
        </w:rPr>
        <w:t>importing</w:t>
      </w:r>
      <w:r>
        <w:rPr>
          <w:w w:val="103"/>
        </w:rPr>
        <w:t xml:space="preserve"> </w:t>
      </w:r>
      <w:r>
        <w:rPr>
          <w:w w:val="105"/>
        </w:rPr>
        <w:t>a water</w:t>
      </w:r>
      <w:r>
        <w:rPr>
          <w:spacing w:val="1"/>
          <w:w w:val="105"/>
        </w:rPr>
        <w:t xml:space="preserve"> </w:t>
      </w:r>
      <w:r>
        <w:rPr>
          <w:w w:val="105"/>
        </w:rPr>
        <w:t>level</w:t>
      </w:r>
      <w:r>
        <w:rPr>
          <w:spacing w:val="1"/>
          <w:w w:val="105"/>
        </w:rPr>
        <w:t xml:space="preserve"> </w:t>
      </w:r>
      <w:r>
        <w:rPr>
          <w:w w:val="105"/>
        </w:rPr>
        <w:t>data file</w:t>
      </w:r>
      <w:r>
        <w:rPr>
          <w:spacing w:val="2"/>
          <w:w w:val="105"/>
        </w:rPr>
        <w:t xml:space="preserve"> </w:t>
      </w:r>
      <w:r>
        <w:rPr>
          <w:w w:val="105"/>
        </w:rPr>
        <w:t>or a</w:t>
      </w:r>
      <w:r>
        <w:rPr>
          <w:spacing w:val="1"/>
          <w:w w:val="105"/>
        </w:rPr>
        <w:t xml:space="preserve"> </w:t>
      </w:r>
      <w:r>
        <w:rPr>
          <w:w w:val="105"/>
        </w:rPr>
        <w:t>weather</w:t>
      </w:r>
      <w:r>
        <w:rPr>
          <w:spacing w:val="1"/>
          <w:w w:val="105"/>
        </w:rPr>
        <w:t xml:space="preserve"> </w:t>
      </w:r>
      <w:r>
        <w:rPr>
          <w:w w:val="105"/>
        </w:rPr>
        <w:t>data file</w:t>
      </w:r>
      <w:r>
        <w:rPr>
          <w:spacing w:val="2"/>
          <w:w w:val="105"/>
        </w:rPr>
        <w:t xml:space="preserve"> </w:t>
      </w:r>
      <w:r>
        <w:rPr>
          <w:w w:val="105"/>
        </w:rPr>
        <w:t>in one</w:t>
      </w:r>
      <w:r>
        <w:rPr>
          <w:spacing w:val="1"/>
          <w:w w:val="105"/>
        </w:rPr>
        <w:t xml:space="preserve"> </w:t>
      </w:r>
      <w:r>
        <w:rPr>
          <w:w w:val="105"/>
        </w:rPr>
        <w:t>mode,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affect</w:t>
      </w:r>
      <w:r>
        <w:rPr>
          <w:spacing w:val="1"/>
          <w:w w:val="105"/>
        </w:rPr>
        <w:t xml:space="preserve"> </w:t>
      </w:r>
      <w:r>
        <w:rPr>
          <w:w w:val="105"/>
        </w:rPr>
        <w:t>the content</w:t>
      </w:r>
      <w:r>
        <w:rPr>
          <w:spacing w:val="2"/>
          <w:w w:val="105"/>
        </w:rPr>
        <w:t xml:space="preserve"> </w:t>
      </w:r>
      <w:r>
        <w:rPr>
          <w:w w:val="105"/>
        </w:rPr>
        <w:t>of the</w:t>
      </w:r>
      <w:r>
        <w:rPr>
          <w:spacing w:val="1"/>
          <w:w w:val="105"/>
        </w:rPr>
        <w:t xml:space="preserve"> </w:t>
      </w:r>
      <w:r>
        <w:rPr>
          <w:w w:val="105"/>
        </w:rPr>
        <w:t>other.</w:t>
      </w:r>
      <w:r>
        <w:rPr>
          <w:spacing w:val="25"/>
          <w:w w:val="105"/>
        </w:rPr>
        <w:t xml:space="preserve"> </w:t>
      </w:r>
      <w:r>
        <w:rPr>
          <w:w w:val="105"/>
        </w:rPr>
        <w:t>Thus,</w:t>
      </w:r>
      <w:r>
        <w:rPr>
          <w:w w:val="106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process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importing</w:t>
      </w:r>
      <w:r>
        <w:rPr>
          <w:spacing w:val="4"/>
          <w:w w:val="105"/>
        </w:rPr>
        <w:t xml:space="preserve"> </w:t>
      </w:r>
      <w:r>
        <w:rPr>
          <w:w w:val="105"/>
        </w:rPr>
        <w:t>water</w:t>
      </w:r>
      <w:r>
        <w:rPr>
          <w:spacing w:val="5"/>
          <w:w w:val="105"/>
        </w:rPr>
        <w:t xml:space="preserve"> </w:t>
      </w:r>
      <w:r>
        <w:rPr>
          <w:w w:val="105"/>
        </w:rPr>
        <w:t>level</w:t>
      </w:r>
      <w:r>
        <w:rPr>
          <w:spacing w:val="3"/>
          <w:w w:val="105"/>
        </w:rPr>
        <w:t xml:space="preserve"> </w:t>
      </w:r>
      <w:r>
        <w:rPr>
          <w:w w:val="105"/>
        </w:rPr>
        <w:t>data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same</w:t>
      </w:r>
      <w:r>
        <w:rPr>
          <w:spacing w:val="5"/>
          <w:w w:val="105"/>
        </w:rPr>
        <w:t xml:space="preserve"> </w:t>
      </w:r>
      <w:r>
        <w:rPr>
          <w:w w:val="105"/>
        </w:rPr>
        <w:t>as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one</w:t>
      </w:r>
      <w:r>
        <w:rPr>
          <w:spacing w:val="5"/>
          <w:w w:val="105"/>
        </w:rPr>
        <w:t xml:space="preserve"> </w:t>
      </w:r>
      <w:r>
        <w:rPr>
          <w:w w:val="105"/>
        </w:rPr>
        <w:t>explained</w:t>
      </w:r>
      <w:r>
        <w:rPr>
          <w:spacing w:val="6"/>
          <w:w w:val="105"/>
        </w:rPr>
        <w:t xml:space="preserve"> </w:t>
      </w:r>
      <w:r>
        <w:rPr>
          <w:w w:val="105"/>
        </w:rPr>
        <w:t>previously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section</w:t>
      </w:r>
      <w:r>
        <w:rPr>
          <w:spacing w:val="5"/>
          <w:w w:val="105"/>
        </w:rPr>
        <w:t xml:space="preserve"> </w:t>
      </w:r>
      <w:r>
        <w:rPr>
          <w:w w:val="105"/>
        </w:rPr>
        <w:t>X.</w:t>
      </w:r>
      <w:r>
        <w:rPr>
          <w:w w:val="102"/>
        </w:rPr>
        <w:t xml:space="preserve"> </w:t>
      </w:r>
      <w:r>
        <w:rPr>
          <w:w w:val="105"/>
        </w:rPr>
        <w:t>When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water</w:t>
      </w:r>
      <w:r>
        <w:rPr>
          <w:spacing w:val="27"/>
          <w:w w:val="105"/>
        </w:rPr>
        <w:t xml:space="preserve"> </w:t>
      </w:r>
      <w:r>
        <w:rPr>
          <w:w w:val="105"/>
        </w:rPr>
        <w:t>level</w:t>
      </w:r>
      <w:r>
        <w:rPr>
          <w:spacing w:val="25"/>
          <w:w w:val="105"/>
        </w:rPr>
        <w:t xml:space="preserve"> </w:t>
      </w:r>
      <w:r>
        <w:rPr>
          <w:w w:val="105"/>
        </w:rPr>
        <w:t>data</w:t>
      </w:r>
      <w:r>
        <w:rPr>
          <w:spacing w:val="26"/>
          <w:w w:val="105"/>
        </w:rPr>
        <w:t xml:space="preserve"> </w:t>
      </w:r>
      <w:r>
        <w:rPr>
          <w:w w:val="105"/>
        </w:rPr>
        <w:t>file</w:t>
      </w:r>
      <w:r>
        <w:rPr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loaded</w:t>
      </w:r>
      <w:r>
        <w:rPr>
          <w:spacing w:val="27"/>
          <w:w w:val="105"/>
        </w:rPr>
        <w:t xml:space="preserve"> </w:t>
      </w:r>
      <w:r>
        <w:rPr>
          <w:w w:val="105"/>
        </w:rPr>
        <w:t>into</w:t>
      </w:r>
      <w:r>
        <w:rPr>
          <w:spacing w:val="27"/>
          <w:w w:val="105"/>
        </w:rPr>
        <w:t xml:space="preserve"> </w:t>
      </w:r>
      <w:r>
        <w:rPr>
          <w:w w:val="105"/>
        </w:rPr>
        <w:t>memory,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weather</w:t>
      </w:r>
      <w:r>
        <w:rPr>
          <w:spacing w:val="27"/>
          <w:w w:val="105"/>
        </w:rPr>
        <w:t xml:space="preserve"> </w:t>
      </w:r>
      <w:r>
        <w:rPr>
          <w:w w:val="105"/>
        </w:rPr>
        <w:t>data</w:t>
      </w:r>
      <w:r>
        <w:rPr>
          <w:spacing w:val="27"/>
          <w:w w:val="105"/>
        </w:rPr>
        <w:t xml:space="preserve"> </w:t>
      </w:r>
      <w:r>
        <w:rPr>
          <w:w w:val="105"/>
        </w:rPr>
        <w:t>file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station</w:t>
      </w:r>
      <w:r>
        <w:rPr>
          <w:spacing w:val="27"/>
          <w:w w:val="105"/>
        </w:rPr>
        <w:t xml:space="preserve"> </w:t>
      </w:r>
      <w:r>
        <w:rPr>
          <w:w w:val="105"/>
        </w:rPr>
        <w:t>closest</w:t>
      </w:r>
      <w:r>
        <w:rPr>
          <w:w w:val="103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well</w:t>
      </w:r>
      <w:r>
        <w:rPr>
          <w:spacing w:val="26"/>
          <w:w w:val="105"/>
        </w:rPr>
        <w:t xml:space="preserve"> </w:t>
      </w:r>
      <w:r>
        <w:rPr>
          <w:w w:val="105"/>
        </w:rPr>
        <w:t>will</w:t>
      </w:r>
      <w:r>
        <w:rPr>
          <w:spacing w:val="25"/>
          <w:w w:val="105"/>
        </w:rPr>
        <w:t xml:space="preserve"> </w:t>
      </w:r>
      <w:r>
        <w:rPr>
          <w:w w:val="105"/>
        </w:rPr>
        <w:t>also</w:t>
      </w:r>
      <w:r>
        <w:rPr>
          <w:spacing w:val="26"/>
          <w:w w:val="105"/>
        </w:rPr>
        <w:t xml:space="preserve"> </w:t>
      </w:r>
      <w:r>
        <w:rPr>
          <w:w w:val="105"/>
        </w:rPr>
        <w:t>be</w:t>
      </w:r>
      <w:r>
        <w:rPr>
          <w:spacing w:val="24"/>
          <w:w w:val="105"/>
        </w:rPr>
        <w:t xml:space="preserve"> </w:t>
      </w:r>
      <w:r>
        <w:rPr>
          <w:w w:val="105"/>
        </w:rPr>
        <w:t>loaded</w:t>
      </w:r>
      <w:r>
        <w:rPr>
          <w:spacing w:val="26"/>
          <w:w w:val="105"/>
        </w:rPr>
        <w:t xml:space="preserve"> </w:t>
      </w:r>
      <w:r>
        <w:rPr>
          <w:w w:val="105"/>
        </w:rPr>
        <w:t>if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folder</w:t>
      </w:r>
      <w:r>
        <w:rPr>
          <w:spacing w:val="26"/>
          <w:w w:val="105"/>
        </w:rPr>
        <w:t xml:space="preserve"> </w:t>
      </w:r>
      <w:r>
        <w:rPr>
          <w:w w:val="105"/>
        </w:rPr>
        <w:t>Output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not</w:t>
      </w:r>
      <w:r>
        <w:rPr>
          <w:spacing w:val="26"/>
          <w:w w:val="105"/>
        </w:rPr>
        <w:t xml:space="preserve"> </w:t>
      </w:r>
      <w:r>
        <w:rPr>
          <w:w w:val="105"/>
        </w:rPr>
        <w:t>empty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will</w:t>
      </w:r>
      <w:r>
        <w:rPr>
          <w:spacing w:val="26"/>
          <w:w w:val="105"/>
        </w:rPr>
        <w:t xml:space="preserve"> </w:t>
      </w:r>
      <w:r>
        <w:rPr>
          <w:w w:val="105"/>
        </w:rPr>
        <w:t>produce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graph</w:t>
      </w:r>
      <w:r>
        <w:rPr>
          <w:spacing w:val="26"/>
          <w:w w:val="105"/>
        </w:rPr>
        <w:t xml:space="preserve"> </w:t>
      </w:r>
      <w:r>
        <w:rPr>
          <w:w w:val="105"/>
        </w:rPr>
        <w:t>with</w:t>
      </w:r>
      <w:r>
        <w:rPr>
          <w:w w:val="108"/>
        </w:rPr>
        <w:t xml:space="preserve"> </w:t>
      </w:r>
      <w:r>
        <w:rPr>
          <w:w w:val="105"/>
        </w:rPr>
        <w:t>both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these</w:t>
      </w:r>
      <w:r>
        <w:rPr>
          <w:spacing w:val="20"/>
          <w:w w:val="105"/>
        </w:rPr>
        <w:t xml:space="preserve"> </w:t>
      </w:r>
      <w:r>
        <w:rPr>
          <w:w w:val="105"/>
        </w:rPr>
        <w:t>data</w:t>
      </w:r>
      <w:r>
        <w:rPr>
          <w:spacing w:val="20"/>
          <w:w w:val="105"/>
        </w:rPr>
        <w:t xml:space="preserve"> </w:t>
      </w:r>
      <w:r>
        <w:rPr>
          <w:w w:val="105"/>
        </w:rPr>
        <w:t>series.</w:t>
      </w:r>
      <w:r>
        <w:rPr>
          <w:spacing w:val="52"/>
          <w:w w:val="105"/>
        </w:rPr>
        <w:t xml:space="preserve"> </w:t>
      </w:r>
      <w:r>
        <w:rPr>
          <w:w w:val="105"/>
        </w:rPr>
        <w:t>If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weather</w:t>
      </w:r>
      <w:r>
        <w:rPr>
          <w:spacing w:val="22"/>
          <w:w w:val="105"/>
        </w:rPr>
        <w:t xml:space="preserve"> </w:t>
      </w:r>
      <w:r>
        <w:rPr>
          <w:w w:val="105"/>
        </w:rPr>
        <w:t>data</w:t>
      </w:r>
      <w:r>
        <w:rPr>
          <w:spacing w:val="20"/>
          <w:w w:val="105"/>
        </w:rPr>
        <w:t xml:space="preserve"> </w:t>
      </w:r>
      <w:r>
        <w:rPr>
          <w:w w:val="105"/>
        </w:rPr>
        <w:t>file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loaded</w:t>
      </w:r>
      <w:r>
        <w:rPr>
          <w:spacing w:val="20"/>
          <w:w w:val="105"/>
        </w:rPr>
        <w:t xml:space="preserve"> </w:t>
      </w:r>
      <w:r>
        <w:rPr>
          <w:w w:val="105"/>
        </w:rPr>
        <w:t>before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water</w:t>
      </w:r>
      <w:r>
        <w:rPr>
          <w:spacing w:val="21"/>
          <w:w w:val="105"/>
        </w:rPr>
        <w:t xml:space="preserve"> </w:t>
      </w:r>
      <w:r>
        <w:rPr>
          <w:w w:val="105"/>
        </w:rPr>
        <w:t>level</w:t>
      </w:r>
      <w:r>
        <w:rPr>
          <w:spacing w:val="20"/>
          <w:w w:val="105"/>
        </w:rPr>
        <w:t xml:space="preserve"> </w:t>
      </w:r>
      <w:r>
        <w:rPr>
          <w:w w:val="105"/>
        </w:rPr>
        <w:t>data</w:t>
      </w:r>
      <w:r>
        <w:rPr>
          <w:spacing w:val="20"/>
          <w:w w:val="105"/>
        </w:rPr>
        <w:t xml:space="preserve"> </w:t>
      </w:r>
      <w:r>
        <w:rPr>
          <w:w w:val="105"/>
        </w:rPr>
        <w:t>file,</w:t>
      </w:r>
      <w:r>
        <w:rPr>
          <w:spacing w:val="21"/>
          <w:w w:val="105"/>
        </w:rPr>
        <w:t xml:space="preserve"> </w:t>
      </w:r>
      <w:r>
        <w:rPr>
          <w:w w:val="105"/>
        </w:rPr>
        <w:t>only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w w:val="112"/>
        </w:rPr>
        <w:t xml:space="preserve"> </w:t>
      </w:r>
      <w:r>
        <w:rPr>
          <w:w w:val="105"/>
        </w:rPr>
        <w:t>weather</w:t>
      </w:r>
      <w:r>
        <w:rPr>
          <w:spacing w:val="11"/>
          <w:w w:val="105"/>
        </w:rPr>
        <w:t xml:space="preserve"> </w:t>
      </w:r>
      <w:r>
        <w:rPr>
          <w:w w:val="105"/>
        </w:rPr>
        <w:t>data</w:t>
      </w:r>
      <w:r>
        <w:rPr>
          <w:spacing w:val="10"/>
          <w:w w:val="105"/>
        </w:rPr>
        <w:t xml:space="preserve"> </w:t>
      </w:r>
      <w:r>
        <w:rPr>
          <w:w w:val="105"/>
        </w:rPr>
        <w:t>series</w:t>
      </w:r>
      <w:r>
        <w:rPr>
          <w:spacing w:val="11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plotted.</w:t>
      </w:r>
      <w:r>
        <w:rPr>
          <w:spacing w:val="35"/>
          <w:w w:val="105"/>
        </w:rPr>
        <w:t xml:space="preserve"> </w:t>
      </w:r>
      <w:r>
        <w:rPr>
          <w:w w:val="105"/>
        </w:rPr>
        <w:t>It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possible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disable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plotting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either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weather</w:t>
      </w:r>
      <w:r>
        <w:rPr>
          <w:spacing w:val="12"/>
          <w:w w:val="105"/>
        </w:rPr>
        <w:t xml:space="preserve"> </w:t>
      </w:r>
      <w:r>
        <w:rPr>
          <w:w w:val="105"/>
        </w:rPr>
        <w:t>data</w:t>
      </w:r>
      <w:r>
        <w:rPr>
          <w:w w:val="112"/>
        </w:rPr>
        <w:t xml:space="preserve"> </w:t>
      </w:r>
      <w:r>
        <w:rPr>
          <w:w w:val="105"/>
        </w:rPr>
        <w:t>file</w:t>
      </w:r>
      <w:r>
        <w:rPr>
          <w:spacing w:val="23"/>
          <w:w w:val="105"/>
        </w:rPr>
        <w:t xml:space="preserve"> </w:t>
      </w:r>
      <w:r>
        <w:rPr>
          <w:w w:val="105"/>
        </w:rPr>
        <w:t>or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water-level</w:t>
      </w:r>
      <w:r>
        <w:rPr>
          <w:spacing w:val="24"/>
          <w:w w:val="105"/>
        </w:rPr>
        <w:t xml:space="preserve"> </w:t>
      </w:r>
      <w:r>
        <w:rPr>
          <w:w w:val="105"/>
        </w:rPr>
        <w:t>time</w:t>
      </w:r>
      <w:r>
        <w:rPr>
          <w:spacing w:val="22"/>
          <w:w w:val="105"/>
        </w:rPr>
        <w:t xml:space="preserve"> </w:t>
      </w:r>
      <w:r>
        <w:rPr>
          <w:w w:val="105"/>
        </w:rPr>
        <w:t>series</w:t>
      </w:r>
      <w:r>
        <w:rPr>
          <w:spacing w:val="24"/>
          <w:w w:val="105"/>
        </w:rPr>
        <w:t xml:space="preserve"> </w:t>
      </w:r>
      <w:r>
        <w:rPr>
          <w:w w:val="105"/>
        </w:rPr>
        <w:t>at</w:t>
      </w:r>
      <w:r>
        <w:rPr>
          <w:spacing w:val="22"/>
          <w:w w:val="105"/>
        </w:rPr>
        <w:t xml:space="preserve"> </w:t>
      </w:r>
      <w:r>
        <w:rPr>
          <w:w w:val="105"/>
        </w:rPr>
        <w:t>anytime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order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plot</w:t>
      </w:r>
      <w:r>
        <w:rPr>
          <w:spacing w:val="24"/>
          <w:w w:val="105"/>
        </w:rPr>
        <w:t xml:space="preserve"> </w:t>
      </w:r>
      <w:r>
        <w:rPr>
          <w:w w:val="105"/>
        </w:rPr>
        <w:t>one</w:t>
      </w:r>
      <w:r>
        <w:rPr>
          <w:spacing w:val="22"/>
          <w:w w:val="105"/>
        </w:rPr>
        <w:t xml:space="preserve"> </w:t>
      </w:r>
      <w:r>
        <w:rPr>
          <w:w w:val="105"/>
        </w:rPr>
        <w:t>or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other</w:t>
      </w:r>
      <w:r>
        <w:rPr>
          <w:spacing w:val="22"/>
          <w:w w:val="105"/>
        </w:rPr>
        <w:t xml:space="preserve"> </w:t>
      </w:r>
      <w:r>
        <w:rPr>
          <w:w w:val="105"/>
        </w:rPr>
        <w:t>dataset</w:t>
      </w:r>
      <w:r>
        <w:rPr>
          <w:spacing w:val="22"/>
          <w:w w:val="105"/>
        </w:rPr>
        <w:t xml:space="preserve"> </w:t>
      </w:r>
      <w:r>
        <w:rPr>
          <w:w w:val="105"/>
        </w:rPr>
        <w:t>alone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w w:val="111"/>
        </w:rPr>
        <w:t xml:space="preserve"> </w:t>
      </w:r>
      <w:r>
        <w:rPr>
          <w:w w:val="105"/>
        </w:rPr>
        <w:t>single</w:t>
      </w:r>
      <w:r>
        <w:rPr>
          <w:spacing w:val="30"/>
          <w:w w:val="105"/>
        </w:rPr>
        <w:t xml:space="preserve"> </w:t>
      </w:r>
      <w:r>
        <w:rPr>
          <w:w w:val="105"/>
        </w:rPr>
        <w:t>graph.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purpose</w:t>
      </w:r>
      <w:r>
        <w:rPr>
          <w:spacing w:val="30"/>
          <w:w w:val="105"/>
        </w:rPr>
        <w:t xml:space="preserve"> </w:t>
      </w:r>
      <w:r>
        <w:rPr>
          <w:spacing w:val="0"/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this</w:t>
      </w:r>
      <w:r>
        <w:rPr>
          <w:spacing w:val="31"/>
          <w:w w:val="105"/>
        </w:rPr>
        <w:t xml:space="preserve"> </w:t>
      </w:r>
      <w:r>
        <w:rPr>
          <w:w w:val="105"/>
        </w:rPr>
        <w:t>mode</w:t>
      </w:r>
      <w:r>
        <w:rPr>
          <w:spacing w:val="29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explore</w:t>
      </w:r>
      <w:r>
        <w:rPr>
          <w:spacing w:val="30"/>
          <w:w w:val="105"/>
        </w:rPr>
        <w:t xml:space="preserve"> </w:t>
      </w:r>
      <w:r>
        <w:rPr>
          <w:w w:val="105"/>
        </w:rPr>
        <w:t>interactively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data,</w:t>
      </w:r>
      <w:r>
        <w:rPr>
          <w:spacing w:val="30"/>
          <w:w w:val="105"/>
        </w:rPr>
        <w:t xml:space="preserve"> </w:t>
      </w:r>
      <w:r>
        <w:rPr>
          <w:w w:val="105"/>
        </w:rPr>
        <w:t>nor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conduct</w:t>
      </w:r>
      <w:r>
        <w:rPr>
          <w:spacing w:val="21"/>
          <w:w w:val="108"/>
        </w:rPr>
        <w:t xml:space="preserve"> </w:t>
      </w:r>
      <w:r>
        <w:rPr>
          <w:w w:val="105"/>
        </w:rPr>
        <w:t>computation,</w:t>
      </w:r>
      <w:r>
        <w:rPr>
          <w:spacing w:val="27"/>
          <w:w w:val="105"/>
        </w:rPr>
        <w:t xml:space="preserve"> </w:t>
      </w:r>
      <w:r>
        <w:rPr>
          <w:w w:val="105"/>
        </w:rPr>
        <w:t>but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produce</w:t>
      </w:r>
      <w:r>
        <w:rPr>
          <w:spacing w:val="26"/>
          <w:w w:val="105"/>
        </w:rPr>
        <w:t xml:space="preserve"> </w:t>
      </w:r>
      <w:r>
        <w:rPr>
          <w:w w:val="105"/>
        </w:rPr>
        <w:t>publication-quality</w:t>
      </w:r>
      <w:r>
        <w:rPr>
          <w:spacing w:val="25"/>
          <w:w w:val="105"/>
        </w:rPr>
        <w:t xml:space="preserve"> </w:t>
      </w:r>
      <w:r>
        <w:rPr>
          <w:w w:val="105"/>
        </w:rPr>
        <w:t>graph</w:t>
      </w:r>
      <w:r>
        <w:rPr>
          <w:spacing w:val="26"/>
          <w:w w:val="105"/>
        </w:rPr>
        <w:t xml:space="preserve"> </w:t>
      </w:r>
      <w:r>
        <w:rPr>
          <w:w w:val="105"/>
        </w:rPr>
        <w:t>from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data.</w:t>
      </w:r>
    </w:p>
    <w:p>
      <w:pPr>
        <w:pStyle w:val="TextBody"/>
        <w:spacing w:lineRule="auto" w:line="247"/>
        <w:ind w:left="113" w:right="151" w:firstLine="351"/>
        <w:jc w:val="both"/>
        <w:rPr/>
      </w:pP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tab</w:t>
      </w:r>
      <w:r>
        <w:rPr>
          <w:spacing w:val="12"/>
          <w:w w:val="105"/>
        </w:rPr>
        <w:t xml:space="preserve"> </w:t>
      </w:r>
      <w:r>
        <w:rPr>
          <w:w w:val="105"/>
        </w:rPr>
        <w:t>hydrograph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equiped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toolbar</w:t>
      </w:r>
      <w:r>
        <w:rPr>
          <w:spacing w:val="12"/>
          <w:w w:val="105"/>
        </w:rPr>
        <w:t xml:space="preserve"> </w:t>
      </w:r>
      <w:r>
        <w:rPr>
          <w:w w:val="105"/>
        </w:rPr>
        <w:t>at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top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right</w:t>
      </w:r>
      <w:r>
        <w:rPr>
          <w:spacing w:val="12"/>
          <w:w w:val="105"/>
        </w:rPr>
        <w:t xml:space="preserve"> </w:t>
      </w:r>
      <w:r>
        <w:rPr>
          <w:w w:val="105"/>
        </w:rPr>
        <w:t>panel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used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edit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>graph.</w:t>
      </w:r>
      <w:r>
        <w:rPr>
          <w:spacing w:val="43"/>
          <w:w w:val="105"/>
        </w:rPr>
        <w:t xml:space="preserve"> </w:t>
      </w:r>
      <w:r>
        <w:rPr>
          <w:w w:val="105"/>
        </w:rPr>
        <w:t>By</w:t>
      </w:r>
      <w:r>
        <w:rPr>
          <w:spacing w:val="17"/>
          <w:w w:val="105"/>
        </w:rPr>
        <w:t xml:space="preserve"> </w:t>
      </w:r>
      <w:r>
        <w:rPr>
          <w:w w:val="105"/>
        </w:rPr>
        <w:t>design,</w:t>
      </w:r>
      <w:r>
        <w:rPr>
          <w:spacing w:val="16"/>
          <w:w w:val="105"/>
        </w:rPr>
        <w:t xml:space="preserve"> </w:t>
      </w:r>
      <w:r>
        <w:rPr>
          <w:w w:val="105"/>
        </w:rPr>
        <w:t>it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not</w:t>
      </w:r>
      <w:r>
        <w:rPr>
          <w:spacing w:val="17"/>
          <w:w w:val="105"/>
        </w:rPr>
        <w:t xml:space="preserve"> </w:t>
      </w:r>
      <w:r>
        <w:rPr>
          <w:w w:val="105"/>
        </w:rPr>
        <w:t>possible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interactively</w:t>
      </w:r>
      <w:r>
        <w:rPr>
          <w:spacing w:val="16"/>
          <w:w w:val="105"/>
        </w:rPr>
        <w:t xml:space="preserve"> </w:t>
      </w:r>
      <w:r>
        <w:rPr>
          <w:w w:val="105"/>
        </w:rPr>
        <w:t>modify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content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graph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being</w:t>
      </w:r>
      <w:r>
        <w:rPr>
          <w:w w:val="102"/>
        </w:rPr>
        <w:t xml:space="preserve"> </w:t>
      </w:r>
      <w:r>
        <w:rPr>
          <w:w w:val="105"/>
        </w:rPr>
        <w:t>produced.</w:t>
      </w:r>
      <w:r>
        <w:rPr>
          <w:spacing w:val="15"/>
          <w:w w:val="105"/>
        </w:rPr>
        <w:t xml:space="preserve"> </w:t>
      </w:r>
      <w:r>
        <w:rPr>
          <w:w w:val="105"/>
        </w:rPr>
        <w:t>WHAT</w:t>
      </w:r>
      <w:r>
        <w:rPr>
          <w:spacing w:val="32"/>
          <w:w w:val="105"/>
        </w:rPr>
        <w:t xml:space="preserve"> </w:t>
      </w:r>
      <w:r>
        <w:rPr>
          <w:w w:val="105"/>
        </w:rPr>
        <w:t>display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figure</w:t>
      </w:r>
      <w:r>
        <w:rPr>
          <w:spacing w:val="32"/>
          <w:w w:val="105"/>
        </w:rPr>
        <w:t xml:space="preserve"> </w:t>
      </w: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w w:val="105"/>
        </w:rPr>
        <w:t>bitmap</w:t>
      </w:r>
      <w:r>
        <w:rPr>
          <w:spacing w:val="31"/>
          <w:w w:val="105"/>
        </w:rPr>
        <w:t xml:space="preserve"> </w:t>
      </w:r>
      <w:r>
        <w:rPr>
          <w:w w:val="105"/>
        </w:rPr>
        <w:t>format</w:t>
      </w:r>
      <w:r>
        <w:rPr>
          <w:spacing w:val="32"/>
          <w:w w:val="105"/>
        </w:rPr>
        <w:t xml:space="preserve"> </w:t>
      </w:r>
      <w:r>
        <w:rPr>
          <w:spacing w:val="0"/>
          <w:w w:val="105"/>
        </w:rPr>
        <w:t>for</w:t>
      </w:r>
      <w:r>
        <w:rPr>
          <w:spacing w:val="32"/>
          <w:w w:val="105"/>
        </w:rPr>
        <w:t xml:space="preserve"> </w:t>
      </w:r>
      <w:r>
        <w:rPr>
          <w:w w:val="105"/>
        </w:rPr>
        <w:t>performance</w:t>
      </w:r>
      <w:r>
        <w:rPr>
          <w:spacing w:val="31"/>
          <w:w w:val="105"/>
        </w:rPr>
        <w:t xml:space="preserve"> </w:t>
      </w:r>
      <w:r>
        <w:rPr>
          <w:w w:val="105"/>
        </w:rPr>
        <w:t>purposes.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figure</w:t>
      </w:r>
      <w:r>
        <w:rPr>
          <w:spacing w:val="22"/>
          <w:w w:val="102"/>
        </w:rPr>
        <w:t xml:space="preserve"> </w:t>
      </w:r>
      <w:r>
        <w:rPr>
          <w:w w:val="105"/>
        </w:rPr>
        <w:t>however</w:t>
      </w:r>
      <w:r>
        <w:rPr>
          <w:spacing w:val="0"/>
          <w:w w:val="105"/>
        </w:rPr>
        <w:t xml:space="preserve"> </w:t>
      </w:r>
      <w:r>
        <w:rPr>
          <w:w w:val="105"/>
        </w:rPr>
        <w:t>when</w:t>
      </w:r>
      <w:r>
        <w:rPr>
          <w:spacing w:val="0"/>
          <w:w w:val="105"/>
        </w:rPr>
        <w:t xml:space="preserve"> </w:t>
      </w:r>
      <w:r>
        <w:rPr>
          <w:w w:val="105"/>
        </w:rPr>
        <w:t>saved</w:t>
      </w:r>
      <w:r>
        <w:rPr>
          <w:spacing w:val="0"/>
          <w:w w:val="105"/>
        </w:rPr>
        <w:t xml:space="preserve"> </w:t>
      </w:r>
      <w:r>
        <w:rPr>
          <w:w w:val="105"/>
        </w:rPr>
        <w:t>in</w:t>
      </w:r>
      <w:r>
        <w:rPr>
          <w:spacing w:val="0"/>
          <w:w w:val="105"/>
        </w:rPr>
        <w:t xml:space="preserve"> </w:t>
      </w:r>
      <w:r>
        <w:rPr>
          <w:w w:val="105"/>
        </w:rPr>
        <w:t>a</w:t>
      </w:r>
      <w:r>
        <w:rPr>
          <w:spacing w:val="0"/>
          <w:w w:val="105"/>
        </w:rPr>
        <w:t xml:space="preserve"> </w:t>
      </w:r>
      <w:r>
        <w:rPr>
          <w:w w:val="105"/>
        </w:rPr>
        <w:t>pdf</w:t>
      </w:r>
      <w:r>
        <w:rPr>
          <w:spacing w:val="0"/>
          <w:w w:val="105"/>
        </w:rPr>
        <w:t xml:space="preserve"> </w:t>
      </w:r>
      <w:r>
        <w:rPr>
          <w:w w:val="105"/>
        </w:rPr>
        <w:t>or</w:t>
      </w:r>
      <w:r>
        <w:rPr>
          <w:spacing w:val="0"/>
          <w:w w:val="105"/>
        </w:rPr>
        <w:t xml:space="preserve"> </w:t>
      </w:r>
      <w:r>
        <w:rPr>
          <w:w w:val="105"/>
        </w:rPr>
        <w:t>svg</w:t>
      </w:r>
      <w:r>
        <w:rPr>
          <w:spacing w:val="0"/>
          <w:w w:val="105"/>
        </w:rPr>
        <w:t xml:space="preserve"> </w:t>
      </w:r>
      <w:r>
        <w:rPr>
          <w:w w:val="105"/>
        </w:rPr>
        <w:t>format</w:t>
      </w:r>
      <w:r>
        <w:rPr>
          <w:spacing w:val="0"/>
          <w:w w:val="105"/>
        </w:rPr>
        <w:t xml:space="preserve"> </w:t>
      </w:r>
      <w:r>
        <w:rPr>
          <w:w w:val="105"/>
        </w:rPr>
        <w:t>will</w:t>
      </w:r>
      <w:r>
        <w:rPr>
          <w:spacing w:val="0"/>
          <w:w w:val="105"/>
        </w:rPr>
        <w:t xml:space="preserve"> </w:t>
      </w:r>
      <w:r>
        <w:rPr>
          <w:w w:val="105"/>
        </w:rPr>
        <w:t>be</w:t>
      </w:r>
      <w:r>
        <w:rPr>
          <w:spacing w:val="0"/>
          <w:w w:val="105"/>
        </w:rPr>
        <w:t xml:space="preserve"> </w:t>
      </w:r>
      <w:r>
        <w:rPr>
          <w:w w:val="105"/>
        </w:rPr>
        <w:t>fully</w:t>
      </w:r>
      <w:r>
        <w:rPr>
          <w:spacing w:val="0"/>
          <w:w w:val="105"/>
        </w:rPr>
        <w:t xml:space="preserve"> </w:t>
      </w:r>
      <w:r>
        <w:rPr>
          <w:w w:val="105"/>
        </w:rPr>
        <w:t>vectorial</w:t>
      </w:r>
      <w:r>
        <w:rPr>
          <w:spacing w:val="0"/>
          <w:w w:val="105"/>
        </w:rPr>
        <w:t xml:space="preserve"> </w:t>
      </w:r>
      <w:r>
        <w:rPr>
          <w:w w:val="105"/>
        </w:rPr>
        <w:t>for</w:t>
      </w:r>
      <w:r>
        <w:rPr>
          <w:spacing w:val="0"/>
          <w:w w:val="105"/>
        </w:rPr>
        <w:t xml:space="preserve"> </w:t>
      </w:r>
      <w:r>
        <w:rPr>
          <w:w w:val="105"/>
        </w:rPr>
        <w:t>publication-quality</w:t>
      </w:r>
      <w:r>
        <w:rPr>
          <w:spacing w:val="0"/>
          <w:w w:val="105"/>
        </w:rPr>
        <w:t xml:space="preserve"> work.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figure</w:t>
      </w:r>
      <w:r>
        <w:rPr>
          <w:spacing w:val="0"/>
          <w:w w:val="105"/>
        </w:rPr>
        <w:t xml:space="preserve"> </w:t>
      </w:r>
      <w:r>
        <w:rPr>
          <w:w w:val="105"/>
        </w:rPr>
        <w:t>can</w:t>
      </w:r>
      <w:r>
        <w:rPr>
          <w:spacing w:val="0"/>
          <w:w w:val="105"/>
        </w:rPr>
        <w:t xml:space="preserve"> </w:t>
      </w:r>
      <w:r>
        <w:rPr>
          <w:w w:val="105"/>
        </w:rPr>
        <w:t>be</w:t>
      </w:r>
      <w:r>
        <w:rPr>
          <w:spacing w:val="0"/>
          <w:w w:val="105"/>
        </w:rPr>
        <w:t xml:space="preserve"> </w:t>
      </w:r>
      <w:r>
        <w:rPr>
          <w:w w:val="105"/>
        </w:rPr>
        <w:t>panned</w:t>
      </w:r>
      <w:r>
        <w:rPr>
          <w:spacing w:val="0"/>
          <w:w w:val="105"/>
        </w:rPr>
        <w:t xml:space="preserve"> </w:t>
      </w:r>
      <w:r>
        <w:rPr>
          <w:w w:val="105"/>
        </w:rPr>
        <w:t>by</w:t>
      </w:r>
      <w:r>
        <w:rPr>
          <w:spacing w:val="0"/>
          <w:w w:val="105"/>
        </w:rPr>
        <w:t xml:space="preserve"> draggin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mouse</w:t>
      </w:r>
      <w:r>
        <w:rPr>
          <w:spacing w:val="0"/>
          <w:w w:val="105"/>
        </w:rPr>
        <w:t xml:space="preserve"> </w:t>
      </w:r>
      <w:r>
        <w:rPr>
          <w:w w:val="105"/>
        </w:rPr>
        <w:t>with the</w:t>
      </w:r>
      <w:r>
        <w:rPr>
          <w:spacing w:val="0"/>
          <w:w w:val="105"/>
        </w:rPr>
        <w:t xml:space="preserve"> </w:t>
      </w:r>
      <w:r>
        <w:rPr>
          <w:w w:val="105"/>
        </w:rPr>
        <w:t>mouse</w:t>
      </w:r>
      <w:r>
        <w:rPr>
          <w:spacing w:val="0"/>
          <w:w w:val="105"/>
        </w:rPr>
        <w:t xml:space="preserve"> </w:t>
      </w:r>
      <w:r>
        <w:rPr>
          <w:w w:val="105"/>
        </w:rPr>
        <w:t>button</w:t>
      </w:r>
      <w:r>
        <w:rPr>
          <w:spacing w:val="0"/>
          <w:w w:val="105"/>
        </w:rPr>
        <w:t xml:space="preserve"> </w:t>
      </w:r>
      <w:r>
        <w:rPr>
          <w:w w:val="105"/>
        </w:rPr>
        <w:t>depressed.</w:t>
      </w:r>
      <w:r>
        <w:rPr>
          <w:spacing w:val="19"/>
          <w:w w:val="105"/>
        </w:rPr>
        <w:t xml:space="preserve"> </w:t>
      </w:r>
      <w:r>
        <w:rPr>
          <w:w w:val="105"/>
        </w:rPr>
        <w:t>Zoom</w:t>
      </w:r>
      <w:r>
        <w:rPr>
          <w:spacing w:val="0"/>
          <w:w w:val="105"/>
        </w:rPr>
        <w:t xml:space="preserve"> </w:t>
      </w:r>
      <w:r>
        <w:rPr>
          <w:w w:val="105"/>
        </w:rPr>
        <w:t>in</w:t>
      </w:r>
      <w:r>
        <w:rPr>
          <w:spacing w:val="0"/>
          <w:w w:val="105"/>
        </w:rPr>
        <w:t xml:space="preserve"> </w:t>
      </w:r>
      <w:r>
        <w:rPr>
          <w:w w:val="105"/>
        </w:rPr>
        <w:t>by</w:t>
      </w:r>
      <w:r>
        <w:rPr>
          <w:spacing w:val="0"/>
          <w:w w:val="105"/>
        </w:rPr>
        <w:t xml:space="preserve"> </w:t>
      </w:r>
      <w:r>
        <w:rPr>
          <w:w w:val="105"/>
        </w:rPr>
        <w:t>pressing</w:t>
      </w:r>
      <w:r>
        <w:rPr>
          <w:spacing w:val="26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Ctrl</w:t>
      </w:r>
      <w:r>
        <w:rPr>
          <w:spacing w:val="5"/>
          <w:w w:val="105"/>
        </w:rPr>
        <w:t xml:space="preserve"> </w:t>
      </w:r>
      <w:r>
        <w:rPr>
          <w:w w:val="105"/>
        </w:rPr>
        <w:t>key</w:t>
      </w:r>
      <w:r>
        <w:rPr>
          <w:spacing w:val="4"/>
          <w:w w:val="105"/>
        </w:rPr>
        <w:t xml:space="preserve"> </w:t>
      </w:r>
      <w:r>
        <w:rPr>
          <w:w w:val="105"/>
        </w:rPr>
        <w:t>while</w:t>
      </w:r>
      <w:r>
        <w:rPr>
          <w:spacing w:val="5"/>
          <w:w w:val="105"/>
        </w:rPr>
        <w:t xml:space="preserve"> </w:t>
      </w:r>
      <w:r>
        <w:rPr>
          <w:w w:val="105"/>
        </w:rPr>
        <w:t>moving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mouse</w:t>
      </w:r>
      <w:r>
        <w:rPr>
          <w:spacing w:val="3"/>
          <w:w w:val="105"/>
        </w:rPr>
        <w:t xml:space="preserve"> </w:t>
      </w:r>
      <w:r>
        <w:rPr>
          <w:w w:val="105"/>
        </w:rPr>
        <w:t>wheel</w:t>
      </w:r>
      <w:r>
        <w:rPr>
          <w:spacing w:val="5"/>
          <w:w w:val="105"/>
        </w:rPr>
        <w:t xml:space="preserve"> </w:t>
      </w:r>
      <w:r>
        <w:rPr>
          <w:w w:val="105"/>
        </w:rPr>
        <w:t>up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zoom</w:t>
      </w:r>
      <w:r>
        <w:rPr>
          <w:spacing w:val="5"/>
          <w:w w:val="105"/>
        </w:rPr>
        <w:t xml:space="preserve"> </w:t>
      </w:r>
      <w:r>
        <w:rPr>
          <w:w w:val="105"/>
        </w:rPr>
        <w:t>out</w:t>
      </w:r>
      <w:r>
        <w:rPr>
          <w:spacing w:val="4"/>
          <w:w w:val="105"/>
        </w:rPr>
        <w:t xml:space="preserve"> </w:t>
      </w:r>
      <w:r>
        <w:rPr>
          <w:w w:val="105"/>
        </w:rPr>
        <w:t>with</w:t>
      </w:r>
      <w:r>
        <w:rPr>
          <w:spacing w:val="5"/>
          <w:w w:val="105"/>
        </w:rPr>
        <w:t xml:space="preserve"> </w:t>
      </w:r>
      <w:r>
        <w:rPr>
          <w:w w:val="105"/>
        </w:rPr>
        <w:t>mouse</w:t>
      </w:r>
      <w:r>
        <w:rPr>
          <w:spacing w:val="4"/>
          <w:w w:val="105"/>
        </w:rPr>
        <w:t xml:space="preserve"> </w:t>
      </w:r>
      <w:r>
        <w:rPr>
          <w:w w:val="105"/>
        </w:rPr>
        <w:t>wheel</w:t>
      </w:r>
      <w:r>
        <w:rPr>
          <w:spacing w:val="5"/>
          <w:w w:val="105"/>
        </w:rPr>
        <w:t xml:space="preserve"> </w:t>
      </w:r>
      <w:r>
        <w:rPr>
          <w:w w:val="105"/>
        </w:rPr>
        <w:t>down.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left" w:pos="997" w:leader="none"/>
        </w:tabs>
        <w:spacing w:before="146" w:after="0"/>
        <w:ind w:left="996" w:hanging="883"/>
        <w:rPr>
          <w:rFonts w:ascii="Georgia" w:hAnsi="Georgia" w:eastAsia="Georgia" w:cs="Georgia"/>
          <w:sz w:val="34"/>
          <w:szCs w:val="34"/>
        </w:rPr>
      </w:pPr>
      <w:bookmarkStart w:id="35" w:name="Hydrograph_Overview"/>
      <w:bookmarkStart w:id="36" w:name="_bookmark38"/>
      <w:bookmarkEnd w:id="35"/>
      <w:bookmarkEnd w:id="36"/>
      <w:r>
        <w:rPr>
          <w:rFonts w:ascii="Georgia" w:hAnsi="Georgia"/>
          <w:b/>
          <w:w w:val="95"/>
          <w:sz w:val="34"/>
        </w:rPr>
        <w:t>Hydrograph</w:t>
      </w:r>
      <w:r>
        <w:rPr>
          <w:rFonts w:ascii="Georgia" w:hAnsi="Georgia"/>
          <w:b/>
          <w:spacing w:val="79"/>
          <w:w w:val="95"/>
          <w:sz w:val="34"/>
        </w:rPr>
        <w:t xml:space="preserve"> </w:t>
      </w:r>
      <w:r>
        <w:rPr>
          <w:rFonts w:ascii="Georgia" w:hAnsi="Georgia"/>
          <w:b/>
          <w:w w:val="95"/>
          <w:sz w:val="34"/>
        </w:rPr>
        <w:t>Overview</w:t>
      </w:r>
    </w:p>
    <w:p>
      <w:pPr>
        <w:pStyle w:val="TextBody"/>
        <w:spacing w:lineRule="auto" w:line="247" w:before="227" w:after="0"/>
        <w:ind w:left="113" w:right="145" w:hanging="9"/>
        <w:rPr/>
      </w:pP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main</w:t>
      </w:r>
      <w:r>
        <w:rPr>
          <w:spacing w:val="25"/>
          <w:w w:val="105"/>
        </w:rPr>
        <w:t xml:space="preserve"> </w:t>
      </w:r>
      <w:r>
        <w:rPr>
          <w:w w:val="105"/>
        </w:rPr>
        <w:t>feature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this</w:t>
      </w:r>
      <w:r>
        <w:rPr>
          <w:spacing w:val="25"/>
          <w:w w:val="105"/>
        </w:rPr>
        <w:t xml:space="preserve"> </w:t>
      </w:r>
      <w:r>
        <w:rPr>
          <w:w w:val="105"/>
        </w:rPr>
        <w:t>tab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spacing w:val="0"/>
          <w:w w:val="105"/>
        </w:rPr>
        <w:t>production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publication=quality</w:t>
      </w:r>
      <w:r>
        <w:rPr>
          <w:spacing w:val="24"/>
          <w:w w:val="105"/>
        </w:rPr>
        <w:t xml:space="preserve"> </w:t>
      </w:r>
      <w:r>
        <w:rPr>
          <w:w w:val="105"/>
        </w:rPr>
        <w:t>figure</w:t>
      </w:r>
      <w:r>
        <w:rPr>
          <w:spacing w:val="25"/>
          <w:w w:val="105"/>
        </w:rPr>
        <w:t xml:space="preserve"> </w:t>
      </w:r>
      <w:r>
        <w:rPr>
          <w:w w:val="105"/>
        </w:rPr>
        <w:t>that</w:t>
      </w:r>
      <w:r>
        <w:rPr>
          <w:spacing w:val="25"/>
          <w:w w:val="105"/>
        </w:rPr>
        <w:t xml:space="preserve"> </w:t>
      </w:r>
      <w:r>
        <w:rPr>
          <w:w w:val="105"/>
        </w:rPr>
        <w:t>contains</w:t>
      </w:r>
      <w:r>
        <w:rPr>
          <w:spacing w:val="25"/>
          <w:w w:val="105"/>
        </w:rPr>
        <w:t xml:space="preserve"> </w:t>
      </w:r>
      <w:r>
        <w:rPr>
          <w:w w:val="105"/>
        </w:rPr>
        <w:t>both</w:t>
      </w:r>
      <w:r>
        <w:rPr>
          <w:spacing w:val="29"/>
          <w:w w:val="109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water-level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weather</w:t>
      </w:r>
      <w:r>
        <w:rPr>
          <w:spacing w:val="6"/>
          <w:w w:val="105"/>
        </w:rPr>
        <w:t xml:space="preserve"> </w:t>
      </w:r>
      <w:r>
        <w:rPr>
          <w:w w:val="105"/>
        </w:rPr>
        <w:t>time-series.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left" w:pos="997" w:leader="none"/>
        </w:tabs>
        <w:spacing w:before="146" w:after="0"/>
        <w:ind w:left="996" w:hanging="883"/>
        <w:rPr>
          <w:rFonts w:ascii="Georgia" w:hAnsi="Georgia" w:eastAsia="Georgia" w:cs="Georgia"/>
          <w:sz w:val="34"/>
          <w:szCs w:val="34"/>
        </w:rPr>
      </w:pPr>
      <w:bookmarkStart w:id="37" w:name="Toolbar"/>
      <w:bookmarkStart w:id="38" w:name="_bookmark39"/>
      <w:bookmarkEnd w:id="37"/>
      <w:bookmarkEnd w:id="38"/>
      <w:r>
        <w:rPr>
          <w:rFonts w:ascii="Georgia" w:hAnsi="Georgia"/>
          <w:b/>
          <w:sz w:val="34"/>
        </w:rPr>
        <w:t>Toolbar</w:t>
      </w:r>
    </w:p>
    <w:p>
      <w:pPr>
        <w:pStyle w:val="TextBody"/>
        <w:spacing w:lineRule="auto" w:line="247" w:before="227" w:after="0"/>
        <w:ind w:left="113" w:right="145" w:hanging="9"/>
        <w:rPr/>
      </w:pP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toolbar</w:t>
      </w:r>
      <w:r>
        <w:rPr>
          <w:spacing w:val="34"/>
          <w:w w:val="105"/>
        </w:rPr>
        <w:t xml:space="preserve"> </w:t>
      </w:r>
      <w:r>
        <w:rPr>
          <w:spacing w:val="0"/>
          <w:w w:val="105"/>
        </w:rPr>
        <w:t>offers</w:t>
      </w:r>
      <w:r>
        <w:rPr>
          <w:spacing w:val="34"/>
          <w:w w:val="105"/>
        </w:rPr>
        <w:t xml:space="preserve"> </w:t>
      </w:r>
      <w:r>
        <w:rPr>
          <w:w w:val="105"/>
        </w:rPr>
        <w:t>various</w:t>
      </w:r>
      <w:r>
        <w:rPr>
          <w:spacing w:val="34"/>
          <w:w w:val="105"/>
        </w:rPr>
        <w:t xml:space="preserve"> </w:t>
      </w:r>
      <w:r>
        <w:rPr>
          <w:w w:val="105"/>
        </w:rPr>
        <w:t>tool</w:t>
      </w:r>
      <w:r>
        <w:rPr>
          <w:spacing w:val="34"/>
          <w:w w:val="105"/>
        </w:rPr>
        <w:t xml:space="preserve"> </w:t>
      </w:r>
      <w:r>
        <w:rPr>
          <w:w w:val="105"/>
        </w:rPr>
        <w:t>that</w:t>
      </w:r>
      <w:r>
        <w:rPr>
          <w:spacing w:val="34"/>
          <w:w w:val="105"/>
        </w:rPr>
        <w:t xml:space="preserve"> </w:t>
      </w:r>
      <w:r>
        <w:rPr>
          <w:spacing w:val="0"/>
          <w:w w:val="105"/>
        </w:rPr>
        <w:t>are</w:t>
      </w:r>
      <w:r>
        <w:rPr>
          <w:spacing w:val="34"/>
          <w:w w:val="105"/>
        </w:rPr>
        <w:t xml:space="preserve"> </w:t>
      </w:r>
      <w:r>
        <w:rPr>
          <w:w w:val="105"/>
        </w:rPr>
        <w:t>mostly</w:t>
      </w:r>
      <w:r>
        <w:rPr>
          <w:spacing w:val="33"/>
          <w:w w:val="105"/>
        </w:rPr>
        <w:t xml:space="preserve"> </w:t>
      </w:r>
      <w:r>
        <w:rPr>
          <w:w w:val="105"/>
        </w:rPr>
        <w:t>composed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single</w:t>
      </w:r>
      <w:r>
        <w:rPr>
          <w:spacing w:val="34"/>
          <w:w w:val="105"/>
        </w:rPr>
        <w:t xml:space="preserve"> </w:t>
      </w:r>
      <w:r>
        <w:rPr>
          <w:w w:val="105"/>
        </w:rPr>
        <w:t>action</w:t>
      </w:r>
      <w:r>
        <w:rPr>
          <w:spacing w:val="34"/>
          <w:w w:val="105"/>
        </w:rPr>
        <w:t xml:space="preserve"> </w:t>
      </w:r>
      <w:r>
        <w:rPr>
          <w:w w:val="105"/>
        </w:rPr>
        <w:t>button</w:t>
      </w:r>
      <w:r>
        <w:rPr>
          <w:spacing w:val="34"/>
          <w:w w:val="105"/>
        </w:rPr>
        <w:t xml:space="preserve"> </w:t>
      </w:r>
      <w:r>
        <w:rPr>
          <w:w w:val="105"/>
        </w:rPr>
        <w:t>for</w:t>
      </w:r>
      <w:r>
        <w:rPr>
          <w:spacing w:val="34"/>
          <w:w w:val="105"/>
        </w:rPr>
        <w:t xml:space="preserve"> </w:t>
      </w:r>
      <w:r>
        <w:rPr>
          <w:w w:val="105"/>
        </w:rPr>
        <w:t>automatic</w:t>
      </w:r>
      <w:r>
        <w:rPr>
          <w:spacing w:val="27"/>
          <w:w w:val="110"/>
        </w:rPr>
        <w:t xml:space="preserve"> </w:t>
      </w:r>
      <w:r>
        <w:rPr>
          <w:w w:val="105"/>
        </w:rPr>
        <w:t>formating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data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figure.</w:t>
      </w:r>
      <w:r>
        <w:rPr>
          <w:spacing w:val="44"/>
          <w:w w:val="105"/>
        </w:rPr>
        <w:t xml:space="preserve"> </w:t>
      </w:r>
      <w:r>
        <w:rPr>
          <w:w w:val="105"/>
        </w:rPr>
        <w:t>From</w:t>
      </w:r>
      <w:r>
        <w:rPr>
          <w:spacing w:val="17"/>
          <w:w w:val="105"/>
        </w:rPr>
        <w:t xml:space="preserve"> </w:t>
      </w:r>
      <w:r>
        <w:rPr>
          <w:w w:val="105"/>
        </w:rPr>
        <w:t>left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right:</w:t>
      </w:r>
    </w:p>
    <w:p>
      <w:pPr>
        <w:pStyle w:val="Normal"/>
        <w:spacing w:before="2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TextBody"/>
        <w:spacing w:lineRule="auto" w:line="247" w:before="55" w:after="0"/>
        <w:ind w:left="961" w:right="105" w:hanging="0"/>
        <w:jc w:val="both"/>
        <w:rPr/>
      </w:pPr>
      <w:r>
        <w:rPr>
          <w:w w:val="110"/>
        </w:rPr>
        <w:t>The</w:t>
      </w:r>
      <w:r>
        <w:rPr>
          <w:spacing w:val="0"/>
          <w:w w:val="110"/>
        </w:rPr>
        <w:t xml:space="preserve"> </w:t>
      </w:r>
      <w:r>
        <w:rPr>
          <w:w w:val="110"/>
        </w:rPr>
        <w:t>toggle</w:t>
      </w:r>
      <w:r>
        <w:rPr>
          <w:spacing w:val="0"/>
          <w:w w:val="110"/>
        </w:rPr>
        <w:t xml:space="preserve"> </w:t>
      </w:r>
      <w:r>
        <w:rPr>
          <w:w w:val="110"/>
        </w:rPr>
        <w:t>button</w:t>
      </w:r>
      <w:r>
        <w:rPr>
          <w:spacing w:val="0"/>
          <w:w w:val="110"/>
        </w:rPr>
        <w:t xml:space="preserve"> </w:t>
      </w:r>
      <w:r>
        <w:rPr>
          <w:w w:val="110"/>
        </w:rPr>
        <w:t>is</w:t>
      </w:r>
      <w:r>
        <w:rPr>
          <w:spacing w:val="0"/>
          <w:w w:val="110"/>
        </w:rPr>
        <w:t xml:space="preserve"> </w:t>
      </w:r>
      <w:r>
        <w:rPr>
          <w:w w:val="110"/>
        </w:rPr>
        <w:t>used</w:t>
      </w:r>
      <w:r>
        <w:rPr>
          <w:spacing w:val="0"/>
          <w:w w:val="110"/>
        </w:rPr>
        <w:t xml:space="preserve"> </w:t>
      </w:r>
      <w:r>
        <w:rPr>
          <w:w w:val="110"/>
        </w:rPr>
        <w:t>to</w:t>
      </w:r>
      <w:r>
        <w:rPr>
          <w:spacing w:val="0"/>
          <w:w w:val="110"/>
        </w:rPr>
        <w:t xml:space="preserve"> </w:t>
      </w:r>
      <w:r>
        <w:rPr>
          <w:w w:val="110"/>
        </w:rPr>
        <w:t>switch</w:t>
      </w:r>
      <w:r>
        <w:rPr>
          <w:spacing w:val="0"/>
          <w:w w:val="110"/>
        </w:rPr>
        <w:t xml:space="preserve"> </w:t>
      </w:r>
      <w:r>
        <w:rPr>
          <w:w w:val="110"/>
        </w:rPr>
        <w:t>from</w:t>
      </w:r>
      <w:r>
        <w:rPr>
          <w:spacing w:val="0"/>
          <w:w w:val="110"/>
        </w:rPr>
        <w:t xml:space="preserve"> </w:t>
      </w:r>
      <w:r>
        <w:rPr>
          <w:w w:val="110"/>
        </w:rPr>
        <w:t>one</w:t>
      </w:r>
      <w:r>
        <w:rPr>
          <w:spacing w:val="0"/>
          <w:w w:val="110"/>
        </w:rPr>
        <w:t xml:space="preserve"> </w:t>
      </w:r>
      <w:r>
        <w:rPr>
          <w:w w:val="110"/>
        </w:rPr>
        <w:t>mode</w:t>
      </w:r>
      <w:r>
        <w:rPr>
          <w:spacing w:val="0"/>
          <w:w w:val="110"/>
        </w:rPr>
        <w:t xml:space="preserve"> </w:t>
      </w:r>
      <w:r>
        <w:rPr>
          <w:w w:val="110"/>
        </w:rPr>
        <w:t>to</w:t>
      </w:r>
      <w:r>
        <w:rPr>
          <w:spacing w:val="0"/>
          <w:w w:val="110"/>
        </w:rPr>
        <w:t xml:space="preserve"> </w:t>
      </w:r>
      <w:r>
        <w:rPr>
          <w:w w:val="110"/>
        </w:rPr>
        <w:t>the</w:t>
      </w:r>
      <w:r>
        <w:rPr>
          <w:spacing w:val="0"/>
          <w:w w:val="110"/>
        </w:rPr>
        <w:t xml:space="preserve"> </w:t>
      </w:r>
      <w:r>
        <w:rPr>
          <w:w w:val="110"/>
        </w:rPr>
        <w:t>other. As</w:t>
      </w:r>
      <w:r>
        <w:rPr>
          <w:spacing w:val="0"/>
          <w:w w:val="110"/>
        </w:rPr>
        <w:t xml:space="preserve"> </w:t>
      </w:r>
      <w:r>
        <w:rPr>
          <w:w w:val="110"/>
        </w:rPr>
        <w:t>said</w:t>
      </w:r>
      <w:r>
        <w:rPr>
          <w:spacing w:val="0"/>
          <w:w w:val="110"/>
        </w:rPr>
        <w:t xml:space="preserve"> </w:t>
      </w:r>
      <w:r>
        <w:rPr>
          <w:w w:val="110"/>
        </w:rPr>
        <w:t>previously,</w:t>
      </w:r>
      <w:r>
        <w:rPr>
          <w:spacing w:val="0"/>
          <w:w w:val="110"/>
        </w:rPr>
        <w:t xml:space="preserve"> </w:t>
      </w:r>
      <w:r>
        <w:rPr>
          <w:w w:val="110"/>
        </w:rPr>
        <w:t>both</w:t>
      </w:r>
      <w:r>
        <w:rPr>
          <w:w w:val="108"/>
        </w:rPr>
        <w:t xml:space="preserve"> </w:t>
      </w:r>
      <w:r>
        <w:rPr>
          <w:w w:val="110"/>
        </w:rPr>
        <w:t>mode</w:t>
      </w:r>
      <w:r>
        <w:rPr>
          <w:spacing w:val="0"/>
          <w:w w:val="110"/>
        </w:rPr>
        <w:t xml:space="preserve"> </w:t>
      </w:r>
      <w:r>
        <w:rPr>
          <w:w w:val="110"/>
        </w:rPr>
        <w:t>shares</w:t>
      </w:r>
      <w:r>
        <w:rPr>
          <w:spacing w:val="0"/>
          <w:w w:val="110"/>
        </w:rPr>
        <w:t xml:space="preserve"> </w:t>
      </w:r>
      <w:r>
        <w:rPr>
          <w:w w:val="110"/>
        </w:rPr>
        <w:t>the</w:t>
      </w:r>
      <w:r>
        <w:rPr>
          <w:spacing w:val="0"/>
          <w:w w:val="110"/>
        </w:rPr>
        <w:t xml:space="preserve"> </w:t>
      </w:r>
      <w:r>
        <w:rPr>
          <w:w w:val="110"/>
        </w:rPr>
        <w:t>same</w:t>
      </w:r>
      <w:r>
        <w:rPr>
          <w:spacing w:val="0"/>
          <w:w w:val="110"/>
        </w:rPr>
        <w:t xml:space="preserve"> </w:t>
      </w:r>
      <w:r>
        <w:rPr>
          <w:w w:val="110"/>
        </w:rPr>
        <w:t>data.</w:t>
      </w:r>
      <w:r>
        <w:rPr>
          <w:spacing w:val="0"/>
          <w:w w:val="110"/>
        </w:rPr>
        <w:t xml:space="preserve"> </w:t>
      </w:r>
      <w:r>
        <w:rPr>
          <w:w w:val="110"/>
        </w:rPr>
        <w:t>Hence,</w:t>
      </w:r>
      <w:r>
        <w:rPr>
          <w:spacing w:val="0"/>
          <w:w w:val="110"/>
        </w:rPr>
        <w:t xml:space="preserve"> </w:t>
      </w:r>
      <w:r>
        <w:rPr>
          <w:w w:val="110"/>
        </w:rPr>
        <w:t>doing</w:t>
      </w:r>
      <w:r>
        <w:rPr>
          <w:spacing w:val="0"/>
          <w:w w:val="110"/>
        </w:rPr>
        <w:t xml:space="preserve"> </w:t>
      </w:r>
      <w:r>
        <w:rPr>
          <w:w w:val="110"/>
        </w:rPr>
        <w:t>manipulation</w:t>
      </w:r>
      <w:r>
        <w:rPr>
          <w:spacing w:val="0"/>
          <w:w w:val="110"/>
        </w:rPr>
        <w:t xml:space="preserve"> </w:t>
      </w:r>
      <w:r>
        <w:rPr>
          <w:w w:val="110"/>
        </w:rPr>
        <w:t>on</w:t>
      </w:r>
      <w:r>
        <w:rPr>
          <w:spacing w:val="0"/>
          <w:w w:val="110"/>
        </w:rPr>
        <w:t xml:space="preserve"> </w:t>
      </w:r>
      <w:r>
        <w:rPr>
          <w:w w:val="110"/>
        </w:rPr>
        <w:t>the</w:t>
      </w:r>
      <w:r>
        <w:rPr>
          <w:spacing w:val="0"/>
          <w:w w:val="110"/>
        </w:rPr>
        <w:t xml:space="preserve"> </w:t>
      </w:r>
      <w:r>
        <w:rPr>
          <w:w w:val="110"/>
        </w:rPr>
        <w:t>dataset</w:t>
      </w:r>
      <w:r>
        <w:rPr>
          <w:spacing w:val="0"/>
          <w:w w:val="110"/>
        </w:rPr>
        <w:t xml:space="preserve"> </w:t>
      </w:r>
      <w:r>
        <w:rPr>
          <w:w w:val="110"/>
        </w:rPr>
        <w:t>in</w:t>
      </w:r>
      <w:r>
        <w:rPr>
          <w:spacing w:val="0"/>
          <w:w w:val="110"/>
        </w:rPr>
        <w:t xml:space="preserve"> </w:t>
      </w:r>
      <w:r>
        <w:rPr>
          <w:w w:val="110"/>
        </w:rPr>
        <w:t>”Edit”</w:t>
      </w:r>
      <w:r>
        <w:rPr>
          <w:spacing w:val="0"/>
          <w:w w:val="110"/>
        </w:rPr>
        <w:t xml:space="preserve"> </w:t>
      </w:r>
      <w:r>
        <w:rPr>
          <w:w w:val="110"/>
        </w:rPr>
        <w:t>mode</w:t>
      </w:r>
      <w:r>
        <w:rPr>
          <w:spacing w:val="0"/>
          <w:w w:val="110"/>
        </w:rPr>
        <w:t xml:space="preserve"> </w:t>
      </w:r>
      <w:r>
        <w:rPr>
          <w:w w:val="110"/>
        </w:rPr>
        <w:t>will</w:t>
      </w:r>
      <w:r>
        <w:rPr>
          <w:w w:val="95"/>
        </w:rPr>
        <w:t xml:space="preserve"> </w:t>
      </w:r>
      <w:r>
        <w:rPr>
          <w:w w:val="110"/>
        </w:rPr>
        <w:t>impact</w:t>
      </w:r>
      <w:r>
        <w:rPr>
          <w:spacing w:val="0"/>
          <w:w w:val="110"/>
        </w:rPr>
        <w:t xml:space="preserve"> </w:t>
      </w:r>
      <w:r>
        <w:rPr>
          <w:w w:val="110"/>
        </w:rPr>
        <w:t>what</w:t>
      </w:r>
      <w:r>
        <w:rPr>
          <w:spacing w:val="0"/>
          <w:w w:val="110"/>
        </w:rPr>
        <w:t xml:space="preserve"> </w:t>
      </w:r>
      <w:r>
        <w:rPr>
          <w:w w:val="110"/>
        </w:rPr>
        <w:t>is</w:t>
      </w:r>
      <w:r>
        <w:rPr>
          <w:spacing w:val="0"/>
          <w:w w:val="110"/>
        </w:rPr>
        <w:t xml:space="preserve"> plotted </w:t>
      </w:r>
      <w:r>
        <w:rPr>
          <w:w w:val="110"/>
        </w:rPr>
        <w:t>in the</w:t>
      </w:r>
      <w:r>
        <w:rPr>
          <w:spacing w:val="0"/>
          <w:w w:val="110"/>
        </w:rPr>
        <w:t xml:space="preserve"> </w:t>
      </w:r>
      <w:r>
        <w:rPr>
          <w:w w:val="110"/>
        </w:rPr>
        <w:t>”Layout”</w:t>
      </w:r>
      <w:r>
        <w:rPr>
          <w:spacing w:val="0"/>
          <w:w w:val="110"/>
        </w:rPr>
        <w:t xml:space="preserve"> </w:t>
      </w:r>
      <w:r>
        <w:rPr>
          <w:w w:val="110"/>
        </w:rPr>
        <w:t>mode.</w:t>
      </w:r>
      <w:r>
        <w:rPr>
          <w:spacing w:val="24"/>
          <w:w w:val="110"/>
        </w:rPr>
        <w:t xml:space="preserve"> </w:t>
      </w:r>
      <w:r>
        <w:rPr>
          <w:w w:val="110"/>
        </w:rPr>
        <w:t>Alternatively,</w:t>
      </w:r>
      <w:r>
        <w:rPr>
          <w:spacing w:val="2"/>
          <w:w w:val="110"/>
        </w:rPr>
        <w:t xml:space="preserve"> </w:t>
      </w:r>
      <w:r>
        <w:rPr>
          <w:w w:val="110"/>
        </w:rPr>
        <w:t>loading</w:t>
      </w:r>
      <w:r>
        <w:rPr>
          <w:spacing w:val="0"/>
          <w:w w:val="110"/>
        </w:rPr>
        <w:t xml:space="preserve"> </w:t>
      </w:r>
      <w:r>
        <w:rPr>
          <w:w w:val="110"/>
        </w:rPr>
        <w:t>a</w:t>
      </w:r>
      <w:r>
        <w:rPr>
          <w:spacing w:val="0"/>
          <w:w w:val="110"/>
        </w:rPr>
        <w:t xml:space="preserve"> </w:t>
      </w:r>
      <w:r>
        <w:rPr>
          <w:w w:val="110"/>
        </w:rPr>
        <w:t>new</w:t>
      </w:r>
      <w:r>
        <w:rPr>
          <w:spacing w:val="0"/>
          <w:w w:val="110"/>
        </w:rPr>
        <w:t xml:space="preserve"> </w:t>
      </w:r>
      <w:r>
        <w:rPr>
          <w:w w:val="110"/>
        </w:rPr>
        <w:t>water</w:t>
      </w:r>
      <w:r>
        <w:rPr>
          <w:spacing w:val="0"/>
          <w:w w:val="110"/>
        </w:rPr>
        <w:t xml:space="preserve"> </w:t>
      </w:r>
      <w:r>
        <w:rPr>
          <w:w w:val="110"/>
        </w:rPr>
        <w:t>level</w:t>
      </w:r>
      <w:r>
        <w:rPr>
          <w:spacing w:val="26"/>
        </w:rPr>
        <w:t xml:space="preserve"> </w:t>
      </w:r>
      <w:r>
        <w:rPr>
          <w:w w:val="110"/>
        </w:rPr>
        <w:t>data</w:t>
      </w:r>
      <w:r>
        <w:rPr>
          <w:spacing w:val="4"/>
          <w:w w:val="110"/>
        </w:rPr>
        <w:t xml:space="preserve"> </w:t>
      </w:r>
      <w:r>
        <w:rPr>
          <w:w w:val="110"/>
        </w:rPr>
        <w:t>file</w:t>
      </w:r>
      <w:r>
        <w:rPr>
          <w:spacing w:val="4"/>
          <w:w w:val="110"/>
        </w:rPr>
        <w:t xml:space="preserve"> </w:t>
      </w:r>
      <w:r>
        <w:rPr>
          <w:w w:val="110"/>
        </w:rPr>
        <w:t>will</w:t>
      </w:r>
      <w:r>
        <w:rPr>
          <w:spacing w:val="4"/>
          <w:w w:val="110"/>
        </w:rPr>
        <w:t xml:space="preserve"> </w:t>
      </w:r>
      <w:r>
        <w:rPr>
          <w:w w:val="110"/>
        </w:rPr>
        <w:t>impact</w:t>
      </w:r>
      <w:r>
        <w:rPr>
          <w:spacing w:val="4"/>
          <w:w w:val="110"/>
        </w:rPr>
        <w:t xml:space="preserve"> </w:t>
      </w:r>
      <w:r>
        <w:rPr>
          <w:w w:val="110"/>
        </w:rPr>
        <w:t>both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Edit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Layout</w:t>
      </w:r>
      <w:r>
        <w:rPr>
          <w:spacing w:val="4"/>
          <w:w w:val="110"/>
        </w:rPr>
        <w:t xml:space="preserve"> </w:t>
      </w:r>
      <w:r>
        <w:rPr>
          <w:w w:val="110"/>
        </w:rPr>
        <w:t>mode</w:t>
      </w:r>
      <w:r>
        <w:rPr>
          <w:spacing w:val="4"/>
          <w:w w:val="110"/>
        </w:rPr>
        <w:t xml:space="preserve"> </w:t>
      </w:r>
      <w:r>
        <w:rPr>
          <w:w w:val="110"/>
        </w:rPr>
        <w:t>at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same</w:t>
      </w:r>
      <w:r>
        <w:rPr>
          <w:spacing w:val="4"/>
          <w:w w:val="110"/>
        </w:rPr>
        <w:t xml:space="preserve"> </w:t>
      </w:r>
      <w:r>
        <w:rPr>
          <w:w w:val="110"/>
        </w:rPr>
        <w:t>time.</w:t>
      </w:r>
      <w:r>
        <w:rPr>
          <w:spacing w:val="29"/>
          <w:w w:val="110"/>
        </w:rPr>
        <w:t xml:space="preserve"> </w:t>
      </w:r>
      <w:r>
        <w:rPr>
          <w:w w:val="110"/>
        </w:rPr>
        <w:t>It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possible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w w:val="113"/>
        </w:rPr>
        <w:t xml:space="preserve"> </w:t>
      </w:r>
      <w:r>
        <w:rPr>
          <w:w w:val="110"/>
        </w:rPr>
        <w:t>switch</w:t>
      </w:r>
      <w:r>
        <w:rPr>
          <w:spacing w:val="0"/>
          <w:w w:val="110"/>
        </w:rPr>
        <w:t xml:space="preserve"> </w:t>
      </w:r>
      <w:r>
        <w:rPr>
          <w:w w:val="110"/>
        </w:rPr>
        <w:t>from</w:t>
      </w:r>
      <w:r>
        <w:rPr>
          <w:spacing w:val="0"/>
          <w:w w:val="110"/>
        </w:rPr>
        <w:t xml:space="preserve"> one </w:t>
      </w:r>
      <w:r>
        <w:rPr>
          <w:w w:val="110"/>
        </w:rPr>
        <w:t>mode</w:t>
      </w:r>
      <w:r>
        <w:rPr>
          <w:spacing w:val="0"/>
          <w:w w:val="110"/>
        </w:rPr>
        <w:t xml:space="preserve"> </w:t>
      </w:r>
      <w:r>
        <w:rPr>
          <w:w w:val="110"/>
        </w:rPr>
        <w:t>to</w:t>
      </w:r>
      <w:r>
        <w:rPr>
          <w:spacing w:val="0"/>
          <w:w w:val="110"/>
        </w:rPr>
        <w:t xml:space="preserve"> </w:t>
      </w:r>
      <w:r>
        <w:rPr>
          <w:w w:val="110"/>
        </w:rPr>
        <w:t>the</w:t>
      </w:r>
      <w:r>
        <w:rPr>
          <w:spacing w:val="0"/>
          <w:w w:val="110"/>
        </w:rPr>
        <w:t xml:space="preserve"> other </w:t>
      </w:r>
      <w:r>
        <w:rPr>
          <w:w w:val="110"/>
        </w:rPr>
        <w:t>at</w:t>
      </w:r>
      <w:r>
        <w:rPr>
          <w:spacing w:val="0"/>
          <w:w w:val="110"/>
        </w:rPr>
        <w:t xml:space="preserve"> </w:t>
      </w:r>
      <w:r>
        <w:rPr>
          <w:w w:val="110"/>
        </w:rPr>
        <w:t>anytime</w:t>
      </w:r>
      <w:r>
        <w:rPr>
          <w:spacing w:val="0"/>
          <w:w w:val="110"/>
        </w:rPr>
        <w:t xml:space="preserve"> </w:t>
      </w:r>
      <w:r>
        <w:rPr>
          <w:w w:val="110"/>
        </w:rPr>
        <w:t>without</w:t>
      </w:r>
      <w:r>
        <w:rPr>
          <w:spacing w:val="0"/>
          <w:w w:val="110"/>
        </w:rPr>
        <w:t xml:space="preserve"> </w:t>
      </w:r>
      <w:r>
        <w:rPr>
          <w:w w:val="110"/>
        </w:rPr>
        <w:t>losing</w:t>
      </w:r>
      <w:r>
        <w:rPr>
          <w:spacing w:val="0"/>
          <w:w w:val="110"/>
        </w:rPr>
        <w:t xml:space="preserve"> </w:t>
      </w:r>
      <w:r>
        <w:rPr>
          <w:w w:val="110"/>
        </w:rPr>
        <w:t>the</w:t>
      </w:r>
      <w:r>
        <w:rPr>
          <w:spacing w:val="0"/>
          <w:w w:val="110"/>
        </w:rPr>
        <w:t xml:space="preserve"> </w:t>
      </w:r>
      <w:r>
        <w:rPr>
          <w:w w:val="110"/>
        </w:rPr>
        <w:t>work</w:t>
      </w:r>
      <w:r>
        <w:rPr>
          <w:spacing w:val="0"/>
          <w:w w:val="110"/>
        </w:rPr>
        <w:t xml:space="preserve"> </w:t>
      </w:r>
      <w:r>
        <w:rPr>
          <w:w w:val="110"/>
        </w:rPr>
        <w:t>that</w:t>
      </w:r>
      <w:r>
        <w:rPr>
          <w:spacing w:val="0"/>
          <w:w w:val="110"/>
        </w:rPr>
        <w:t xml:space="preserve"> </w:t>
      </w:r>
      <w:r>
        <w:rPr>
          <w:w w:val="110"/>
        </w:rPr>
        <w:t>is</w:t>
      </w:r>
      <w:r>
        <w:rPr>
          <w:spacing w:val="0"/>
          <w:w w:val="110"/>
        </w:rPr>
        <w:t xml:space="preserve"> </w:t>
      </w:r>
      <w:r>
        <w:rPr>
          <w:w w:val="110"/>
        </w:rPr>
        <w:t>in</w:t>
      </w:r>
      <w:r>
        <w:rPr>
          <w:spacing w:val="0"/>
          <w:w w:val="110"/>
        </w:rPr>
        <w:t xml:space="preserve"> </w:t>
      </w:r>
      <w:r>
        <w:rPr>
          <w:w w:val="110"/>
        </w:rPr>
        <w:t>progress.</w:t>
      </w:r>
      <w:r>
        <w:rPr>
          <w:spacing w:val="26"/>
          <w:w w:val="101"/>
        </w:rPr>
        <w:t xml:space="preserve"> </w:t>
      </w:r>
      <w:r>
        <w:rPr>
          <w:w w:val="110"/>
        </w:rPr>
        <w:t>Hence,</w:t>
      </w:r>
      <w:r>
        <w:rPr>
          <w:spacing w:val="0"/>
          <w:w w:val="110"/>
        </w:rPr>
        <w:t xml:space="preserve"> </w:t>
      </w:r>
      <w:r>
        <w:rPr>
          <w:w w:val="110"/>
        </w:rPr>
        <w:t>both</w:t>
      </w:r>
      <w:r>
        <w:rPr>
          <w:spacing w:val="0"/>
          <w:w w:val="110"/>
        </w:rPr>
        <w:t xml:space="preserve"> </w:t>
      </w:r>
      <w:r>
        <w:rPr>
          <w:w w:val="110"/>
        </w:rPr>
        <w:t>mode</w:t>
      </w:r>
      <w:r>
        <w:rPr>
          <w:spacing w:val="0"/>
          <w:w w:val="110"/>
        </w:rPr>
        <w:t xml:space="preserve"> </w:t>
      </w:r>
      <w:r>
        <w:rPr>
          <w:w w:val="110"/>
        </w:rPr>
        <w:t>can</w:t>
      </w:r>
      <w:r>
        <w:rPr>
          <w:spacing w:val="0"/>
          <w:w w:val="110"/>
        </w:rPr>
        <w:t xml:space="preserve"> </w:t>
      </w:r>
      <w:r>
        <w:rPr>
          <w:w w:val="110"/>
        </w:rPr>
        <w:t>be</w:t>
      </w:r>
      <w:r>
        <w:rPr>
          <w:spacing w:val="0"/>
          <w:w w:val="110"/>
        </w:rPr>
        <w:t xml:space="preserve"> </w:t>
      </w:r>
      <w:r>
        <w:rPr>
          <w:w w:val="110"/>
        </w:rPr>
        <w:t>used</w:t>
      </w:r>
      <w:r>
        <w:rPr>
          <w:spacing w:val="0"/>
          <w:w w:val="110"/>
        </w:rPr>
        <w:t xml:space="preserve"> </w:t>
      </w:r>
      <w:r>
        <w:rPr>
          <w:w w:val="110"/>
        </w:rPr>
        <w:t>concurrently</w:t>
      </w:r>
      <w:r>
        <w:rPr>
          <w:spacing w:val="0"/>
          <w:w w:val="110"/>
        </w:rPr>
        <w:t xml:space="preserve"> </w:t>
      </w:r>
      <w:r>
        <w:rPr>
          <w:w w:val="110"/>
        </w:rPr>
        <w:t>to</w:t>
      </w:r>
      <w:r>
        <w:rPr>
          <w:spacing w:val="0"/>
          <w:w w:val="110"/>
        </w:rPr>
        <w:t xml:space="preserve"> </w:t>
      </w:r>
      <w:r>
        <w:rPr>
          <w:w w:val="110"/>
        </w:rPr>
        <w:t>edit</w:t>
      </w:r>
      <w:r>
        <w:rPr>
          <w:spacing w:val="0"/>
          <w:w w:val="110"/>
        </w:rPr>
        <w:t xml:space="preserve"> </w:t>
      </w:r>
      <w:r>
        <w:rPr>
          <w:w w:val="110"/>
        </w:rPr>
        <w:t>and</w:t>
      </w:r>
      <w:r>
        <w:rPr>
          <w:spacing w:val="0"/>
          <w:w w:val="110"/>
        </w:rPr>
        <w:t xml:space="preserve"> </w:t>
      </w:r>
      <w:r>
        <w:rPr>
          <w:w w:val="110"/>
        </w:rPr>
        <w:t>analyse</w:t>
      </w:r>
      <w:r>
        <w:rPr>
          <w:spacing w:val="0"/>
          <w:w w:val="110"/>
        </w:rPr>
        <w:t xml:space="preserve"> </w:t>
      </w:r>
      <w:r>
        <w:rPr>
          <w:w w:val="110"/>
        </w:rPr>
        <w:t>the</w:t>
      </w:r>
      <w:r>
        <w:rPr>
          <w:spacing w:val="0"/>
          <w:w w:val="110"/>
        </w:rPr>
        <w:t xml:space="preserve"> </w:t>
      </w:r>
      <w:r>
        <w:rPr>
          <w:w w:val="110"/>
        </w:rPr>
        <w:t>data.</w:t>
      </w:r>
    </w:p>
    <w:p>
      <w:pPr>
        <w:pStyle w:val="Normal"/>
        <w:spacing w:before="7" w:after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sz w:val="21"/>
          <w:szCs w:val="21"/>
        </w:rPr>
      </w:r>
    </w:p>
    <w:p>
      <w:pPr>
        <w:pStyle w:val="TextBody"/>
        <w:spacing w:lineRule="auto" w:line="247" w:before="55" w:after="0"/>
        <w:ind w:left="961" w:right="119" w:hanging="0"/>
        <w:jc w:val="both"/>
        <w:rPr/>
      </w:pPr>
      <w:r>
        <w:rPr>
          <w:w w:val="105"/>
        </w:rPr>
        <w:t>Allow</w:t>
      </w:r>
      <w:r>
        <w:rPr>
          <w:spacing w:val="0"/>
          <w:w w:val="105"/>
        </w:rPr>
        <w:t xml:space="preserve"> </w:t>
      </w:r>
      <w:r>
        <w:rPr>
          <w:w w:val="105"/>
        </w:rPr>
        <w:t>to</w:t>
      </w:r>
      <w:r>
        <w:rPr>
          <w:spacing w:val="0"/>
          <w:w w:val="105"/>
        </w:rPr>
        <w:t xml:space="preserve"> </w:t>
      </w:r>
      <w:r>
        <w:rPr>
          <w:w w:val="105"/>
        </w:rPr>
        <w:t>save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current</w:t>
      </w:r>
      <w:r>
        <w:rPr>
          <w:spacing w:val="0"/>
          <w:w w:val="105"/>
        </w:rPr>
        <w:t xml:space="preserve"> hydrograph </w:t>
      </w:r>
      <w:r>
        <w:rPr>
          <w:w w:val="105"/>
        </w:rPr>
        <w:t>figure</w:t>
      </w:r>
      <w:r>
        <w:rPr>
          <w:spacing w:val="0"/>
          <w:w w:val="105"/>
        </w:rPr>
        <w:t xml:space="preserve"> </w:t>
      </w:r>
      <w:r>
        <w:rPr>
          <w:w w:val="105"/>
        </w:rPr>
        <w:t>either</w:t>
      </w:r>
      <w:r>
        <w:rPr>
          <w:spacing w:val="0"/>
          <w:w w:val="105"/>
        </w:rPr>
        <w:t xml:space="preserve"> </w:t>
      </w:r>
      <w:r>
        <w:rPr>
          <w:w w:val="105"/>
        </w:rPr>
        <w:t>in</w:t>
      </w:r>
      <w:r>
        <w:rPr>
          <w:spacing w:val="0"/>
          <w:w w:val="105"/>
        </w:rPr>
        <w:t xml:space="preserve"> </w:t>
      </w:r>
      <w:r>
        <w:rPr>
          <w:w w:val="105"/>
        </w:rPr>
        <w:t>pdf</w:t>
      </w:r>
      <w:r>
        <w:rPr>
          <w:spacing w:val="0"/>
          <w:w w:val="105"/>
        </w:rPr>
        <w:t xml:space="preserve"> </w:t>
      </w:r>
      <w:r>
        <w:rPr>
          <w:w w:val="105"/>
        </w:rPr>
        <w:t>or</w:t>
      </w:r>
      <w:r>
        <w:rPr>
          <w:spacing w:val="0"/>
          <w:w w:val="105"/>
        </w:rPr>
        <w:t xml:space="preserve"> </w:t>
      </w:r>
      <w:r>
        <w:rPr>
          <w:w w:val="105"/>
        </w:rPr>
        <w:t>svg</w:t>
      </w:r>
      <w:r>
        <w:rPr>
          <w:spacing w:val="0"/>
          <w:w w:val="105"/>
        </w:rPr>
        <w:t xml:space="preserve"> </w:t>
      </w:r>
      <w:r>
        <w:rPr>
          <w:w w:val="105"/>
        </w:rPr>
        <w:t>format.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  <w:r>
        <w:rPr>
          <w:spacing w:val="0"/>
          <w:w w:val="105"/>
        </w:rPr>
        <w:t xml:space="preserve"> </w:t>
      </w:r>
      <w:r>
        <w:rPr>
          <w:w w:val="105"/>
        </w:rPr>
        <w:t>both</w:t>
      </w:r>
      <w:r>
        <w:rPr>
          <w:spacing w:val="0"/>
          <w:w w:val="105"/>
        </w:rPr>
        <w:t xml:space="preserve"> </w:t>
      </w:r>
      <w:r>
        <w:rPr>
          <w:w w:val="105"/>
        </w:rPr>
        <w:t>format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8"/>
        </w:rPr>
        <w:t xml:space="preserve"> </w:t>
      </w:r>
      <w:r>
        <w:rPr>
          <w:w w:val="105"/>
        </w:rPr>
        <w:t>image</w:t>
      </w:r>
      <w:r>
        <w:rPr>
          <w:spacing w:val="0"/>
          <w:w w:val="105"/>
        </w:rPr>
        <w:t xml:space="preserve"> </w:t>
      </w:r>
      <w:r>
        <w:rPr>
          <w:w w:val="105"/>
        </w:rPr>
        <w:t>is saved</w:t>
      </w:r>
      <w:r>
        <w:rPr>
          <w:spacing w:val="0"/>
          <w:w w:val="105"/>
        </w:rPr>
        <w:t xml:space="preserve"> </w:t>
      </w:r>
      <w:r>
        <w:rPr>
          <w:w w:val="105"/>
        </w:rPr>
        <w:t>in a</w:t>
      </w:r>
      <w:r>
        <w:rPr>
          <w:spacing w:val="0"/>
          <w:w w:val="105"/>
        </w:rPr>
        <w:t xml:space="preserve"> </w:t>
      </w:r>
      <w:r>
        <w:rPr>
          <w:w w:val="105"/>
        </w:rPr>
        <w:t>vectorial format.</w:t>
      </w:r>
      <w:r>
        <w:rPr>
          <w:spacing w:val="24"/>
          <w:w w:val="105"/>
        </w:rPr>
        <w:t xml:space="preserve"> </w:t>
      </w:r>
      <w:r>
        <w:rPr>
          <w:w w:val="105"/>
        </w:rPr>
        <w:t>To convert the figure in a</w:t>
      </w:r>
      <w:r>
        <w:rPr>
          <w:spacing w:val="0"/>
          <w:w w:val="105"/>
        </w:rPr>
        <w:t xml:space="preserve"> </w:t>
      </w:r>
      <w:r>
        <w:rPr>
          <w:w w:val="105"/>
        </w:rPr>
        <w:t>bitmap format</w:t>
      </w:r>
      <w:r>
        <w:rPr>
          <w:spacing w:val="0"/>
          <w:w w:val="105"/>
        </w:rPr>
        <w:t xml:space="preserve"> </w:t>
      </w:r>
      <w:r>
        <w:rPr>
          <w:w w:val="105"/>
        </w:rPr>
        <w:t>such as png,</w:t>
      </w:r>
      <w:r>
        <w:rPr>
          <w:w w:val="98"/>
        </w:rPr>
        <w:t xml:space="preserve"> </w:t>
      </w:r>
      <w:r>
        <w:rPr>
          <w:w w:val="105"/>
        </w:rPr>
        <w:t>jpg</w:t>
      </w:r>
      <w:r>
        <w:rPr>
          <w:spacing w:val="16"/>
          <w:w w:val="105"/>
        </w:rPr>
        <w:t xml:space="preserve"> </w:t>
      </w:r>
      <w:r>
        <w:rPr>
          <w:w w:val="105"/>
        </w:rPr>
        <w:t>or</w:t>
      </w:r>
      <w:r>
        <w:rPr>
          <w:spacing w:val="16"/>
          <w:w w:val="105"/>
        </w:rPr>
        <w:t xml:space="preserve"> </w:t>
      </w:r>
      <w:r>
        <w:rPr>
          <w:w w:val="105"/>
        </w:rPr>
        <w:t>tiff,</w:t>
      </w:r>
      <w:r>
        <w:rPr>
          <w:spacing w:val="15"/>
          <w:w w:val="105"/>
        </w:rPr>
        <w:t xml:space="preserve"> </w:t>
      </w:r>
      <w:r>
        <w:rPr>
          <w:w w:val="105"/>
        </w:rPr>
        <w:t>software</w:t>
      </w:r>
      <w:r>
        <w:rPr>
          <w:spacing w:val="16"/>
          <w:w w:val="105"/>
        </w:rPr>
        <w:t xml:space="preserve"> </w:t>
      </w:r>
      <w:r>
        <w:rPr>
          <w:w w:val="105"/>
        </w:rPr>
        <w:t>such</w:t>
      </w:r>
      <w:r>
        <w:rPr>
          <w:spacing w:val="16"/>
          <w:w w:val="105"/>
        </w:rPr>
        <w:t xml:space="preserve"> </w:t>
      </w: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w w:val="105"/>
        </w:rPr>
        <w:t>acrobat</w:t>
      </w:r>
      <w:r>
        <w:rPr>
          <w:spacing w:val="16"/>
          <w:w w:val="105"/>
        </w:rPr>
        <w:t xml:space="preserve"> </w:t>
      </w:r>
      <w:r>
        <w:rPr>
          <w:w w:val="105"/>
        </w:rPr>
        <w:t>adobe</w:t>
      </w:r>
      <w:r>
        <w:rPr>
          <w:spacing w:val="17"/>
          <w:w w:val="105"/>
        </w:rPr>
        <w:t xml:space="preserve"> </w:t>
      </w:r>
      <w:r>
        <w:rPr>
          <w:w w:val="105"/>
        </w:rPr>
        <w:t>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very</w:t>
      </w:r>
      <w:r>
        <w:rPr>
          <w:spacing w:val="15"/>
          <w:w w:val="105"/>
        </w:rPr>
        <w:t xml:space="preserve"> </w:t>
      </w:r>
      <w:r>
        <w:rPr>
          <w:w w:val="105"/>
        </w:rPr>
        <w:t>good</w:t>
      </w:r>
      <w:r>
        <w:rPr>
          <w:spacing w:val="16"/>
          <w:w w:val="105"/>
        </w:rPr>
        <w:t xml:space="preserve"> </w:t>
      </w:r>
      <w:r>
        <w:rPr>
          <w:w w:val="105"/>
        </w:rPr>
        <w:t>open</w:t>
      </w:r>
      <w:r>
        <w:rPr>
          <w:spacing w:val="16"/>
          <w:w w:val="105"/>
        </w:rPr>
        <w:t xml:space="preserve"> </w:t>
      </w:r>
      <w:r>
        <w:rPr>
          <w:w w:val="105"/>
        </w:rPr>
        <w:t>source</w:t>
      </w:r>
      <w:r>
        <w:rPr>
          <w:spacing w:val="16"/>
          <w:w w:val="105"/>
        </w:rPr>
        <w:t xml:space="preserve"> </w:t>
      </w:r>
      <w:r>
        <w:rPr>
          <w:w w:val="105"/>
        </w:rPr>
        <w:t>software</w:t>
      </w:r>
      <w:r>
        <w:rPr>
          <w:spacing w:val="16"/>
          <w:w w:val="105"/>
        </w:rPr>
        <w:t xml:space="preserve"> </w:t>
      </w:r>
      <w:r>
        <w:rPr>
          <w:w w:val="105"/>
        </w:rPr>
        <w:t>GIMP</w:t>
      </w:r>
      <w:r>
        <w:rPr>
          <w:w w:val="108"/>
        </w:rPr>
        <w:t xml:space="preserve"> </w:t>
      </w:r>
      <w:r>
        <w:rPr>
          <w:w w:val="105"/>
        </w:rPr>
        <w:t>can</w:t>
      </w:r>
      <w:r>
        <w:rPr>
          <w:spacing w:val="0"/>
          <w:w w:val="105"/>
        </w:rPr>
        <w:t xml:space="preserve"> </w:t>
      </w:r>
      <w:r>
        <w:rPr>
          <w:w w:val="105"/>
        </w:rPr>
        <w:t>be</w:t>
      </w:r>
      <w:r>
        <w:rPr>
          <w:spacing w:val="0"/>
          <w:w w:val="105"/>
        </w:rPr>
        <w:t xml:space="preserve"> </w:t>
      </w:r>
      <w:r>
        <w:rPr>
          <w:w w:val="105"/>
        </w:rPr>
        <w:t>used.</w:t>
      </w:r>
      <w:r>
        <w:rPr>
          <w:spacing w:val="15"/>
          <w:w w:val="105"/>
        </w:rPr>
        <w:t xml:space="preserve"> </w:t>
      </w:r>
      <w:r>
        <w:rPr>
          <w:w w:val="105"/>
        </w:rPr>
        <w:t>Inkscape</w:t>
      </w:r>
      <w:r>
        <w:rPr>
          <w:spacing w:val="0"/>
          <w:w w:val="105"/>
        </w:rPr>
        <w:t xml:space="preserve"> </w:t>
      </w:r>
      <w:r>
        <w:rPr>
          <w:w w:val="105"/>
        </w:rPr>
        <w:t>is</w:t>
      </w:r>
      <w:r>
        <w:rPr>
          <w:spacing w:val="0"/>
          <w:w w:val="105"/>
        </w:rPr>
        <w:t xml:space="preserve"> </w:t>
      </w:r>
      <w:r>
        <w:rPr>
          <w:w w:val="105"/>
        </w:rPr>
        <w:t>also</w:t>
      </w:r>
      <w:r>
        <w:rPr>
          <w:spacing w:val="0"/>
          <w:w w:val="105"/>
        </w:rPr>
        <w:t xml:space="preserve"> </w:t>
      </w:r>
      <w:r>
        <w:rPr>
          <w:w w:val="105"/>
        </w:rPr>
        <w:t>a</w:t>
      </w:r>
      <w:r>
        <w:rPr>
          <w:spacing w:val="0"/>
          <w:w w:val="105"/>
        </w:rPr>
        <w:t xml:space="preserve"> </w:t>
      </w:r>
      <w:r>
        <w:rPr>
          <w:w w:val="105"/>
        </w:rPr>
        <w:t>very</w:t>
      </w:r>
      <w:r>
        <w:rPr>
          <w:spacing w:val="0"/>
          <w:w w:val="105"/>
        </w:rPr>
        <w:t xml:space="preserve"> </w:t>
      </w:r>
      <w:r>
        <w:rPr>
          <w:w w:val="105"/>
        </w:rPr>
        <w:t>good</w:t>
      </w:r>
      <w:r>
        <w:rPr>
          <w:spacing w:val="0"/>
          <w:w w:val="105"/>
        </w:rPr>
        <w:t xml:space="preserve"> </w:t>
      </w:r>
      <w:r>
        <w:rPr>
          <w:w w:val="105"/>
        </w:rPr>
        <w:t>open</w:t>
      </w:r>
      <w:r>
        <w:rPr>
          <w:spacing w:val="0"/>
          <w:w w:val="105"/>
        </w:rPr>
        <w:t xml:space="preserve"> </w:t>
      </w:r>
      <w:r>
        <w:rPr>
          <w:w w:val="105"/>
        </w:rPr>
        <w:t>source</w:t>
      </w:r>
      <w:r>
        <w:rPr>
          <w:spacing w:val="0"/>
          <w:w w:val="105"/>
        </w:rPr>
        <w:t xml:space="preserve"> </w:t>
      </w:r>
      <w:r>
        <w:rPr>
          <w:w w:val="105"/>
        </w:rPr>
        <w:t>vectorial</w:t>
      </w:r>
      <w:r>
        <w:rPr>
          <w:spacing w:val="0"/>
          <w:w w:val="105"/>
        </w:rPr>
        <w:t xml:space="preserve"> </w:t>
      </w:r>
      <w:r>
        <w:rPr>
          <w:w w:val="105"/>
        </w:rPr>
        <w:t>image</w:t>
      </w:r>
      <w:r>
        <w:rPr>
          <w:spacing w:val="0"/>
          <w:w w:val="105"/>
        </w:rPr>
        <w:t xml:space="preserve"> </w:t>
      </w:r>
      <w:r>
        <w:rPr>
          <w:w w:val="105"/>
        </w:rPr>
        <w:t>editing</w:t>
      </w:r>
      <w:r>
        <w:rPr>
          <w:spacing w:val="0"/>
          <w:w w:val="105"/>
        </w:rPr>
        <w:t xml:space="preserve"> </w:t>
      </w:r>
      <w:r>
        <w:rPr>
          <w:w w:val="105"/>
        </w:rPr>
        <w:t>software</w:t>
      </w:r>
      <w:r>
        <w:rPr>
          <w:spacing w:val="0"/>
          <w:w w:val="105"/>
        </w:rPr>
        <w:t xml:space="preserve"> </w:t>
      </w:r>
      <w:r>
        <w:rPr>
          <w:w w:val="105"/>
        </w:rPr>
        <w:t>that</w:t>
      </w:r>
      <w:r>
        <w:rPr>
          <w:w w:val="116"/>
        </w:rPr>
        <w:t xml:space="preserve"> </w:t>
      </w:r>
      <w:r>
        <w:rPr>
          <w:w w:val="105"/>
        </w:rPr>
        <w:t>can</w:t>
      </w:r>
      <w:r>
        <w:rPr>
          <w:spacing w:val="11"/>
          <w:w w:val="105"/>
        </w:rPr>
        <w:t xml:space="preserve"> </w:t>
      </w:r>
      <w:r>
        <w:rPr>
          <w:w w:val="105"/>
        </w:rPr>
        <w:t>both</w:t>
      </w:r>
      <w:r>
        <w:rPr>
          <w:spacing w:val="11"/>
          <w:w w:val="105"/>
        </w:rPr>
        <w:t xml:space="preserve"> </w:t>
      </w:r>
      <w:r>
        <w:rPr>
          <w:w w:val="105"/>
        </w:rPr>
        <w:t>work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pdf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svg</w:t>
      </w:r>
      <w:r>
        <w:rPr>
          <w:spacing w:val="11"/>
          <w:w w:val="105"/>
        </w:rPr>
        <w:t xml:space="preserve"> </w:t>
      </w:r>
      <w:r>
        <w:rPr>
          <w:w w:val="105"/>
        </w:rPr>
        <w:t>format.</w:t>
      </w:r>
    </w:p>
    <w:p>
      <w:pPr>
        <w:pStyle w:val="Normal"/>
        <w:spacing w:before="7" w:after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sz w:val="21"/>
          <w:szCs w:val="21"/>
        </w:rPr>
      </w:r>
    </w:p>
    <w:p>
      <w:pPr>
        <w:pStyle w:val="TextBody"/>
        <w:spacing w:lineRule="auto" w:line="247" w:before="55" w:after="0"/>
        <w:ind w:left="961" w:hanging="0"/>
        <w:rPr/>
      </w:pPr>
      <w:r>
        <w:rPr>
          <w:w w:val="105"/>
        </w:rPr>
        <w:t>This</w:t>
      </w:r>
      <w:r>
        <w:rPr>
          <w:spacing w:val="16"/>
          <w:w w:val="105"/>
        </w:rPr>
        <w:t xml:space="preserve"> </w:t>
      </w:r>
      <w:r>
        <w:rPr>
          <w:w w:val="105"/>
        </w:rPr>
        <w:t>button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used</w:t>
      </w:r>
      <w:r>
        <w:rPr>
          <w:spacing w:val="17"/>
          <w:w w:val="105"/>
        </w:rPr>
        <w:t xml:space="preserve"> </w:t>
      </w:r>
      <w:r>
        <w:rPr>
          <w:spacing w:val="0"/>
          <w:w w:val="105"/>
        </w:rPr>
        <w:t>mainly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debugging</w:t>
      </w:r>
      <w:r>
        <w:rPr>
          <w:spacing w:val="17"/>
          <w:w w:val="105"/>
        </w:rPr>
        <w:t xml:space="preserve"> </w:t>
      </w:r>
      <w:r>
        <w:rPr>
          <w:w w:val="105"/>
        </w:rPr>
        <w:t>purpose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spacing w:val="0"/>
          <w:w w:val="105"/>
        </w:rPr>
        <w:t>experimental</w:t>
      </w:r>
      <w:r>
        <w:rPr>
          <w:spacing w:val="17"/>
          <w:w w:val="105"/>
        </w:rPr>
        <w:t xml:space="preserve"> </w:t>
      </w:r>
      <w:r>
        <w:rPr>
          <w:w w:val="105"/>
        </w:rPr>
        <w:t>features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32"/>
          <w:w w:val="106"/>
        </w:rPr>
        <w:t xml:space="preserve"> </w:t>
      </w:r>
      <w:r>
        <w:rPr>
          <w:w w:val="105"/>
        </w:rPr>
        <w:t>not</w:t>
      </w:r>
      <w:r>
        <w:rPr>
          <w:spacing w:val="14"/>
          <w:w w:val="105"/>
        </w:rPr>
        <w:t xml:space="preserve"> </w:t>
      </w:r>
      <w:r>
        <w:rPr>
          <w:w w:val="105"/>
        </w:rPr>
        <w:t>fully</w:t>
      </w:r>
      <w:r>
        <w:rPr>
          <w:spacing w:val="15"/>
          <w:w w:val="105"/>
        </w:rPr>
        <w:t xml:space="preserve"> </w:t>
      </w:r>
      <w:r>
        <w:rPr>
          <w:spacing w:val="0"/>
          <w:w w:val="105"/>
        </w:rPr>
        <w:t>integrated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UI</w:t>
      </w:r>
      <w:r>
        <w:rPr>
          <w:spacing w:val="15"/>
          <w:w w:val="105"/>
        </w:rPr>
        <w:t xml:space="preserve"> </w:t>
      </w:r>
      <w:r>
        <w:rPr>
          <w:w w:val="105"/>
        </w:rPr>
        <w:t>yet.</w:t>
      </w:r>
      <w:r>
        <w:rPr>
          <w:spacing w:val="40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forces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complete</w:t>
      </w:r>
      <w:r>
        <w:rPr>
          <w:spacing w:val="15"/>
          <w:w w:val="105"/>
        </w:rPr>
        <w:t xml:space="preserve"> </w:t>
      </w:r>
      <w:r>
        <w:rPr>
          <w:w w:val="105"/>
        </w:rPr>
        <w:t>redrawing</w:t>
      </w:r>
      <w:r>
        <w:rPr>
          <w:spacing w:val="15"/>
          <w:w w:val="105"/>
        </w:rPr>
        <w:t xml:space="preserve"> </w:t>
      </w:r>
      <w:r>
        <w:rPr>
          <w:spacing w:val="0"/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hydrograph.</w:t>
      </w:r>
    </w:p>
    <w:p>
      <w:pPr>
        <w:pStyle w:val="Normal"/>
        <w:spacing w:before="7" w:after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sz w:val="21"/>
          <w:szCs w:val="21"/>
        </w:rPr>
      </w:r>
    </w:p>
    <w:p>
      <w:pPr>
        <w:sectPr>
          <w:footerReference w:type="default" r:id="rId14"/>
          <w:type w:val="nextPage"/>
          <w:pgSz w:w="12240" w:h="15840"/>
          <w:pgMar w:left="1020" w:right="980" w:header="0" w:top="1120" w:footer="515" w:bottom="70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spacing w:lineRule="auto" w:line="247" w:before="55" w:after="0"/>
        <w:ind w:left="961" w:right="151" w:hanging="0"/>
        <w:jc w:val="both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3">
                <wp:simplePos x="0" y="0"/>
                <wp:positionH relativeFrom="page">
                  <wp:posOffset>2382520</wp:posOffset>
                </wp:positionH>
                <wp:positionV relativeFrom="paragraph">
                  <wp:posOffset>358140</wp:posOffset>
                </wp:positionV>
                <wp:extent cx="46355" cy="635"/>
                <wp:effectExtent l="0" t="0" r="0" b="0"/>
                <wp:wrapNone/>
                <wp:docPr id="781" name="Group 276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767" style="position:absolute;margin-left:187.6pt;margin-top:28.2pt;width:3.55pt;height:0pt" coordorigin="3752,564" coordsize="71,0">
                <v:line id="shape_0" from="3752,564" to="3823,564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</w:r>
      <w:r>
        <w:rPr/>
        <w:t>This</w:t>
      </w:r>
      <w:r>
        <w:rPr>
          <w:spacing w:val="43"/>
        </w:rPr>
        <w:t xml:space="preserve"> </w:t>
      </w:r>
      <w:r>
        <w:rPr/>
        <w:t>button</w:t>
      </w:r>
      <w:r>
        <w:rPr>
          <w:spacing w:val="43"/>
        </w:rPr>
        <w:t xml:space="preserve"> </w:t>
      </w:r>
      <w:r>
        <w:rPr/>
        <w:t>is</w:t>
      </w:r>
      <w:r>
        <w:rPr>
          <w:spacing w:val="41"/>
        </w:rPr>
        <w:t xml:space="preserve"> </w:t>
      </w:r>
      <w:r>
        <w:rPr/>
        <w:t>used</w:t>
      </w:r>
      <w:r>
        <w:rPr>
          <w:spacing w:val="42"/>
        </w:rPr>
        <w:t xml:space="preserve"> </w:t>
      </w:r>
      <w:r>
        <w:rPr/>
        <w:t>to</w:t>
      </w:r>
      <w:r>
        <w:rPr>
          <w:spacing w:val="42"/>
        </w:rPr>
        <w:t xml:space="preserve"> </w:t>
      </w:r>
      <w:r>
        <w:rPr/>
        <w:t>save</w:t>
      </w:r>
      <w:r>
        <w:rPr>
          <w:spacing w:val="43"/>
        </w:rPr>
        <w:t xml:space="preserve"> </w:t>
      </w:r>
      <w:r>
        <w:rPr/>
        <w:t>the</w:t>
      </w:r>
      <w:r>
        <w:rPr>
          <w:spacing w:val="43"/>
        </w:rPr>
        <w:t xml:space="preserve"> </w:t>
      </w:r>
      <w:r>
        <w:rPr/>
        <w:t>current</w:t>
      </w:r>
      <w:r>
        <w:rPr>
          <w:spacing w:val="43"/>
        </w:rPr>
        <w:t xml:space="preserve"> </w:t>
      </w:r>
      <w:r>
        <w:rPr/>
        <w:t>graph</w:t>
      </w:r>
      <w:r>
        <w:rPr>
          <w:spacing w:val="43"/>
        </w:rPr>
        <w:t xml:space="preserve"> </w:t>
      </w:r>
      <w:r>
        <w:rPr/>
        <w:t>layout</w:t>
      </w:r>
      <w:r>
        <w:rPr>
          <w:spacing w:val="42"/>
        </w:rPr>
        <w:t xml:space="preserve"> </w:t>
      </w:r>
      <w:r>
        <w:rPr/>
        <w:t>for</w:t>
      </w:r>
      <w:r>
        <w:rPr>
          <w:spacing w:val="43"/>
        </w:rPr>
        <w:t xml:space="preserve"> </w:t>
      </w:r>
      <w:r>
        <w:rPr/>
        <w:t>future</w:t>
      </w:r>
      <w:r>
        <w:rPr>
          <w:spacing w:val="43"/>
        </w:rPr>
        <w:t xml:space="preserve"> </w:t>
      </w:r>
      <w:r>
        <w:rPr/>
        <w:t>uses.</w:t>
      </w:r>
      <w:r>
        <w:rPr>
          <w:spacing w:val="16"/>
        </w:rPr>
        <w:t xml:space="preserve"> </w:t>
      </w:r>
      <w:r>
        <w:rPr/>
        <w:t>The</w:t>
      </w:r>
      <w:r>
        <w:rPr>
          <w:spacing w:val="42"/>
        </w:rPr>
        <w:t xml:space="preserve"> </w:t>
      </w:r>
      <w:r>
        <w:rPr/>
        <w:t>layout</w:t>
      </w:r>
      <w:r>
        <w:rPr>
          <w:spacing w:val="42"/>
        </w:rPr>
        <w:t xml:space="preserve"> </w:t>
      </w:r>
      <w:r>
        <w:rPr/>
        <w:t>is</w:t>
      </w:r>
      <w:r>
        <w:rPr>
          <w:spacing w:val="41"/>
        </w:rPr>
        <w:t xml:space="preserve"> </w:t>
      </w:r>
      <w:r>
        <w:rPr/>
        <w:t>saved</w:t>
      </w:r>
      <w:r>
        <w:rPr>
          <w:w w:val="103"/>
        </w:rPr>
        <w:t xml:space="preserve"> </w:t>
      </w:r>
      <w:r>
        <w:rPr/>
        <w:t>in</w:t>
      </w:r>
      <w:r>
        <w:rPr>
          <w:spacing w:val="27"/>
        </w:rPr>
        <w:t xml:space="preserve"> </w:t>
      </w:r>
      <w:r>
        <w:rPr/>
        <w:t>the</w:t>
      </w:r>
      <w:r>
        <w:rPr>
          <w:spacing w:val="27"/>
        </w:rPr>
        <w:t xml:space="preserve"> </w:t>
      </w:r>
      <w:r>
        <w:rPr/>
        <w:t>file</w:t>
      </w:r>
      <w:r>
        <w:rPr>
          <w:spacing w:val="27"/>
        </w:rPr>
        <w:t xml:space="preserve"> </w:t>
      </w:r>
      <w:r>
        <w:rPr/>
        <w:t>‘‘graph</w:t>
      </w:r>
      <w:r>
        <w:rPr>
          <w:spacing w:val="34"/>
        </w:rPr>
        <w:t xml:space="preserve"> </w:t>
      </w:r>
      <w:r>
        <w:rPr/>
        <w:t>layout.lst’’</w:t>
      </w:r>
      <w:r>
        <w:rPr>
          <w:spacing w:val="26"/>
        </w:rPr>
        <w:t xml:space="preserve"> </w:t>
      </w:r>
      <w:r>
        <w:rPr/>
        <w:t>located</w:t>
      </w:r>
      <w:r>
        <w:rPr>
          <w:spacing w:val="26"/>
        </w:rPr>
        <w:t xml:space="preserve"> </w:t>
      </w:r>
      <w:r>
        <w:rPr/>
        <w:t>in</w:t>
      </w:r>
      <w:r>
        <w:rPr>
          <w:spacing w:val="27"/>
        </w:rPr>
        <w:t xml:space="preserve"> </w:t>
      </w:r>
      <w:r>
        <w:rPr/>
        <w:t>the</w:t>
      </w:r>
      <w:r>
        <w:rPr>
          <w:spacing w:val="27"/>
        </w:rPr>
        <w:t xml:space="preserve"> </w:t>
      </w:r>
      <w:r>
        <w:rPr/>
        <w:t>project</w:t>
      </w:r>
      <w:r>
        <w:rPr>
          <w:spacing w:val="26"/>
        </w:rPr>
        <w:t xml:space="preserve"> </w:t>
      </w:r>
      <w:r>
        <w:rPr/>
        <w:t>folder</w:t>
      </w:r>
      <w:r>
        <w:rPr>
          <w:spacing w:val="27"/>
        </w:rPr>
        <w:t xml:space="preserve"> </w:t>
      </w:r>
      <w:r>
        <w:rPr/>
        <w:t>and</w:t>
      </w:r>
      <w:r>
        <w:rPr>
          <w:spacing w:val="27"/>
        </w:rPr>
        <w:t xml:space="preserve"> </w:t>
      </w:r>
      <w:r>
        <w:rPr/>
        <w:t>is</w:t>
      </w:r>
      <w:r>
        <w:rPr>
          <w:spacing w:val="27"/>
        </w:rPr>
        <w:t xml:space="preserve"> </w:t>
      </w:r>
      <w:r>
        <w:rPr/>
        <w:t>referenced</w:t>
      </w:r>
      <w:r>
        <w:rPr>
          <w:spacing w:val="26"/>
        </w:rPr>
        <w:t xml:space="preserve"> </w:t>
      </w:r>
      <w:r>
        <w:rPr/>
        <w:t>with</w:t>
      </w:r>
      <w:r>
        <w:rPr>
          <w:spacing w:val="27"/>
        </w:rPr>
        <w:t xml:space="preserve"> </w:t>
      </w:r>
      <w:r>
        <w:rPr/>
        <w:t>the</w:t>
      </w:r>
      <w:r>
        <w:rPr>
          <w:spacing w:val="27"/>
        </w:rPr>
        <w:t xml:space="preserve"> </w:t>
      </w:r>
      <w:r>
        <w:rPr/>
        <w:t>ID</w:t>
      </w:r>
      <w:r>
        <w:rPr>
          <w:spacing w:val="27"/>
        </w:rPr>
        <w:t xml:space="preserve"> </w:t>
      </w:r>
      <w:r>
        <w:rPr/>
        <w:t>of</w:t>
      </w:r>
      <w:r>
        <w:rPr>
          <w:w w:val="93"/>
        </w:rPr>
        <w:t xml:space="preserve"> </w:t>
      </w:r>
      <w:r>
        <w:rPr/>
        <w:t>the</w:t>
      </w:r>
      <w:r>
        <w:rPr>
          <w:spacing w:val="37"/>
        </w:rPr>
        <w:t xml:space="preserve"> </w:t>
      </w:r>
      <w:r>
        <w:rPr/>
        <w:t>well.</w:t>
      </w:r>
    </w:p>
    <w:p>
      <w:pPr>
        <w:pStyle w:val="TextBody"/>
        <w:spacing w:lineRule="auto" w:line="247" w:before="32" w:after="0"/>
        <w:ind w:left="961" w:right="103" w:hanging="0"/>
        <w:jc w:val="both"/>
        <w:rPr/>
      </w:pPr>
      <w:r>
        <w:rPr>
          <w:w w:val="105"/>
        </w:rPr>
        <w:t>This</w:t>
      </w:r>
      <w:r>
        <w:rPr>
          <w:spacing w:val="17"/>
          <w:w w:val="105"/>
        </w:rPr>
        <w:t xml:space="preserve"> </w:t>
      </w:r>
      <w:r>
        <w:rPr>
          <w:w w:val="105"/>
        </w:rPr>
        <w:t>button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used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force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spacing w:val="0"/>
          <w:w w:val="105"/>
        </w:rPr>
        <w:t>loading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spacing w:val="0"/>
          <w:w w:val="105"/>
        </w:rPr>
        <w:t>previously</w:t>
      </w:r>
      <w:r>
        <w:rPr>
          <w:spacing w:val="17"/>
          <w:w w:val="105"/>
        </w:rPr>
        <w:t xml:space="preserve"> </w:t>
      </w:r>
      <w:r>
        <w:rPr>
          <w:w w:val="105"/>
        </w:rPr>
        <w:t>saved</w:t>
      </w:r>
      <w:r>
        <w:rPr>
          <w:spacing w:val="17"/>
          <w:w w:val="105"/>
        </w:rPr>
        <w:t xml:space="preserve"> </w:t>
      </w:r>
      <w:r>
        <w:rPr>
          <w:w w:val="105"/>
        </w:rPr>
        <w:t>layout</w:t>
      </w:r>
      <w:r>
        <w:rPr>
          <w:spacing w:val="17"/>
          <w:w w:val="105"/>
        </w:rPr>
        <w:t xml:space="preserve"> </w:t>
      </w:r>
      <w:r>
        <w:rPr>
          <w:w w:val="105"/>
        </w:rPr>
        <w:t>associated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11"/>
        </w:rPr>
        <w:t xml:space="preserve"> </w:t>
      </w:r>
      <w:r>
        <w:rPr>
          <w:w w:val="105"/>
        </w:rPr>
        <w:t>current</w:t>
      </w:r>
      <w:r>
        <w:rPr>
          <w:spacing w:val="9"/>
          <w:w w:val="105"/>
        </w:rPr>
        <w:t xml:space="preserve"> </w:t>
      </w:r>
      <w:r>
        <w:rPr>
          <w:w w:val="105"/>
        </w:rPr>
        <w:t>well.</w:t>
      </w:r>
      <w:r>
        <w:rPr>
          <w:spacing w:val="33"/>
          <w:w w:val="105"/>
        </w:rPr>
        <w:t xml:space="preserve"> </w:t>
      </w:r>
      <w:r>
        <w:rPr>
          <w:w w:val="105"/>
        </w:rPr>
        <w:t>When</w:t>
      </w:r>
      <w:r>
        <w:rPr>
          <w:spacing w:val="10"/>
          <w:w w:val="105"/>
        </w:rPr>
        <w:t xml:space="preserve"> </w:t>
      </w:r>
      <w:r>
        <w:rPr>
          <w:w w:val="105"/>
        </w:rPr>
        <w:t>loading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water-level</w:t>
      </w:r>
      <w:r>
        <w:rPr>
          <w:spacing w:val="10"/>
          <w:w w:val="105"/>
        </w:rPr>
        <w:t xml:space="preserve"> </w:t>
      </w:r>
      <w:r>
        <w:rPr>
          <w:w w:val="105"/>
        </w:rPr>
        <w:t>data</w:t>
      </w:r>
      <w:r>
        <w:rPr>
          <w:spacing w:val="9"/>
          <w:w w:val="105"/>
        </w:rPr>
        <w:t xml:space="preserve"> </w:t>
      </w:r>
      <w:r>
        <w:rPr>
          <w:w w:val="105"/>
        </w:rPr>
        <w:t>file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memory,</w:t>
      </w:r>
      <w:r>
        <w:rPr>
          <w:spacing w:val="8"/>
          <w:w w:val="105"/>
        </w:rPr>
        <w:t xml:space="preserve"> </w:t>
      </w:r>
      <w:r>
        <w:rPr>
          <w:w w:val="105"/>
        </w:rPr>
        <w:t>WHAT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9"/>
          <w:w w:val="105"/>
        </w:rPr>
        <w:t xml:space="preserve"> </w:t>
      </w:r>
      <w:r>
        <w:rPr>
          <w:w w:val="105"/>
        </w:rPr>
        <w:t>automatically check</w:t>
      </w:r>
      <w:r>
        <w:rPr>
          <w:spacing w:val="15"/>
          <w:w w:val="105"/>
        </w:rPr>
        <w:t xml:space="preserve"> </w:t>
      </w:r>
      <w:r>
        <w:rPr>
          <w:w w:val="105"/>
        </w:rPr>
        <w:t>if</w:t>
      </w:r>
      <w:r>
        <w:rPr>
          <w:spacing w:val="15"/>
          <w:w w:val="105"/>
        </w:rPr>
        <w:t xml:space="preserve"> </w:t>
      </w:r>
      <w:r>
        <w:rPr>
          <w:w w:val="105"/>
        </w:rPr>
        <w:t>there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layout</w:t>
      </w:r>
      <w:r>
        <w:rPr>
          <w:spacing w:val="15"/>
          <w:w w:val="105"/>
        </w:rPr>
        <w:t xml:space="preserve"> </w:t>
      </w:r>
      <w:r>
        <w:rPr>
          <w:w w:val="105"/>
        </w:rPr>
        <w:t>already</w:t>
      </w:r>
      <w:r>
        <w:rPr>
          <w:spacing w:val="15"/>
          <w:w w:val="105"/>
        </w:rPr>
        <w:t xml:space="preserve"> </w:t>
      </w:r>
      <w:r>
        <w:rPr>
          <w:w w:val="105"/>
        </w:rPr>
        <w:t>saved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well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will</w:t>
      </w:r>
      <w:r>
        <w:rPr>
          <w:spacing w:val="15"/>
          <w:w w:val="105"/>
        </w:rPr>
        <w:t xml:space="preserve"> </w:t>
      </w:r>
      <w:r>
        <w:rPr>
          <w:w w:val="105"/>
        </w:rPr>
        <w:t>ask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user</w:t>
      </w:r>
      <w:r>
        <w:rPr>
          <w:spacing w:val="14"/>
          <w:w w:val="105"/>
        </w:rPr>
        <w:t xml:space="preserve"> </w:t>
      </w: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he</w:t>
      </w:r>
      <w:r>
        <w:rPr>
          <w:spacing w:val="16"/>
          <w:w w:val="105"/>
        </w:rPr>
        <w:t xml:space="preserve"> </w:t>
      </w:r>
      <w:r>
        <w:rPr>
          <w:w w:val="105"/>
        </w:rPr>
        <w:t>wants</w:t>
      </w:r>
      <w:r>
        <w:rPr>
          <w:spacing w:val="15"/>
          <w:w w:val="105"/>
        </w:rPr>
        <w:t xml:space="preserve"> </w:t>
      </w:r>
      <w:r>
        <w:rPr>
          <w:w w:val="105"/>
        </w:rPr>
        <w:t>or not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load</w:t>
      </w:r>
      <w:r>
        <w:rPr>
          <w:spacing w:val="8"/>
          <w:w w:val="105"/>
        </w:rPr>
        <w:t xml:space="preserve"> </w:t>
      </w:r>
      <w:r>
        <w:rPr>
          <w:w w:val="105"/>
        </w:rPr>
        <w:t>it.</w:t>
      </w:r>
      <w:r>
        <w:rPr>
          <w:spacing w:val="34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user</w:t>
      </w:r>
      <w:r>
        <w:rPr>
          <w:spacing w:val="8"/>
          <w:w w:val="105"/>
        </w:rPr>
        <w:t xml:space="preserve"> </w:t>
      </w:r>
      <w:r>
        <w:rPr>
          <w:w w:val="105"/>
        </w:rPr>
        <w:t>refuses,</w:t>
      </w:r>
      <w:r>
        <w:rPr>
          <w:spacing w:val="8"/>
          <w:w w:val="105"/>
        </w:rPr>
        <w:t xml:space="preserve"> </w:t>
      </w:r>
      <w:r>
        <w:rPr>
          <w:w w:val="105"/>
        </w:rPr>
        <w:t>WHAT</w:t>
      </w:r>
      <w:r>
        <w:rPr>
          <w:spacing w:val="8"/>
          <w:w w:val="105"/>
        </w:rPr>
        <w:t xml:space="preserve"> </w:t>
      </w:r>
      <w:r>
        <w:rPr>
          <w:w w:val="105"/>
        </w:rPr>
        <w:t>will</w:t>
      </w:r>
      <w:r>
        <w:rPr>
          <w:spacing w:val="9"/>
          <w:w w:val="105"/>
        </w:rPr>
        <w:t xml:space="preserve"> </w:t>
      </w:r>
      <w:r>
        <w:rPr>
          <w:w w:val="105"/>
        </w:rPr>
        <w:t>try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best</w:t>
      </w:r>
      <w:r>
        <w:rPr>
          <w:spacing w:val="8"/>
          <w:w w:val="105"/>
        </w:rPr>
        <w:t xml:space="preserve"> </w:t>
      </w:r>
      <w:r>
        <w:rPr>
          <w:w w:val="105"/>
        </w:rPr>
        <w:t>fit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data</w:t>
      </w:r>
      <w:r>
        <w:rPr>
          <w:spacing w:val="8"/>
          <w:w w:val="105"/>
        </w:rPr>
        <w:t xml:space="preserve"> </w:t>
      </w:r>
      <w:r>
        <w:rPr>
          <w:w w:val="105"/>
        </w:rPr>
        <w:t>automatically</w:t>
      </w:r>
      <w:r>
        <w:rPr>
          <w:w w:val="104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produce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figure.</w:t>
      </w:r>
    </w:p>
    <w:p>
      <w:pPr>
        <w:pStyle w:val="Normal"/>
        <w:spacing w:before="7" w:after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sz w:val="21"/>
          <w:szCs w:val="21"/>
        </w:rPr>
      </w:r>
    </w:p>
    <w:p>
      <w:pPr>
        <w:pStyle w:val="TextBody"/>
        <w:spacing w:lineRule="auto" w:line="247" w:before="55" w:after="0"/>
        <w:ind w:left="961" w:right="111" w:hanging="0"/>
        <w:jc w:val="both"/>
        <w:rPr/>
      </w:pP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Best</w:t>
      </w:r>
      <w:r>
        <w:rPr>
          <w:spacing w:val="27"/>
          <w:w w:val="105"/>
        </w:rPr>
        <w:t xml:space="preserve"> </w:t>
      </w:r>
      <w:r>
        <w:rPr>
          <w:w w:val="105"/>
        </w:rPr>
        <w:t>Fit</w:t>
      </w:r>
      <w:r>
        <w:rPr>
          <w:spacing w:val="27"/>
          <w:w w:val="105"/>
        </w:rPr>
        <w:t xml:space="preserve"> </w:t>
      </w:r>
      <w:r>
        <w:rPr>
          <w:w w:val="105"/>
        </w:rPr>
        <w:t>buttons</w:t>
      </w:r>
      <w:r>
        <w:rPr>
          <w:spacing w:val="28"/>
          <w:w w:val="105"/>
        </w:rPr>
        <w:t xml:space="preserve"> </w:t>
      </w:r>
      <w:r>
        <w:rPr>
          <w:w w:val="105"/>
        </w:rPr>
        <w:t>are</w:t>
      </w:r>
      <w:r>
        <w:rPr>
          <w:spacing w:val="27"/>
          <w:w w:val="105"/>
        </w:rPr>
        <w:t xml:space="preserve"> </w:t>
      </w:r>
      <w:r>
        <w:rPr>
          <w:w w:val="105"/>
        </w:rPr>
        <w:t>used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force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refitting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water</w:t>
      </w:r>
      <w:r>
        <w:rPr>
          <w:spacing w:val="27"/>
          <w:w w:val="105"/>
        </w:rPr>
        <w:t xml:space="preserve"> </w:t>
      </w:r>
      <w:r>
        <w:rPr>
          <w:w w:val="105"/>
        </w:rPr>
        <w:t>level</w:t>
      </w:r>
      <w:r>
        <w:rPr>
          <w:spacing w:val="27"/>
          <w:w w:val="105"/>
        </w:rPr>
        <w:t xml:space="preserve"> </w:t>
      </w:r>
      <w:r>
        <w:rPr>
          <w:w w:val="105"/>
        </w:rPr>
        <w:t>data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vertical</w:t>
      </w:r>
      <w:r>
        <w:rPr>
          <w:w w:val="107"/>
        </w:rPr>
        <w:t xml:space="preserve"> </w:t>
      </w:r>
      <w:r>
        <w:rPr>
          <w:w w:val="105"/>
        </w:rPr>
        <w:t>axis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time</w:t>
      </w:r>
      <w:r>
        <w:rPr>
          <w:spacing w:val="2"/>
          <w:w w:val="105"/>
        </w:rPr>
        <w:t xml:space="preserve"> </w:t>
      </w:r>
      <w:r>
        <w:rPr>
          <w:w w:val="105"/>
        </w:rPr>
        <w:t>axis</w:t>
      </w:r>
      <w:r>
        <w:rPr>
          <w:spacing w:val="1"/>
          <w:w w:val="105"/>
        </w:rPr>
        <w:t xml:space="preserve"> </w:t>
      </w:r>
      <w:r>
        <w:rPr>
          <w:w w:val="105"/>
        </w:rPr>
        <w:t>respectively.</w:t>
      </w:r>
      <w:r>
        <w:rPr>
          <w:spacing w:val="24"/>
          <w:w w:val="105"/>
        </w:rPr>
        <w:t xml:space="preserve"> </w:t>
      </w:r>
      <w:r>
        <w:rPr>
          <w:w w:val="105"/>
        </w:rPr>
        <w:t>This</w:t>
      </w:r>
      <w:r>
        <w:rPr>
          <w:spacing w:val="2"/>
          <w:w w:val="105"/>
        </w:rPr>
        <w:t xml:space="preserve"> </w:t>
      </w:r>
      <w:r>
        <w:rPr>
          <w:w w:val="105"/>
        </w:rPr>
        <w:t>tool</w:t>
      </w:r>
      <w:r>
        <w:rPr>
          <w:spacing w:val="2"/>
          <w:w w:val="105"/>
        </w:rPr>
        <w:t xml:space="preserve"> </w:t>
      </w:r>
      <w:r>
        <w:rPr>
          <w:w w:val="105"/>
        </w:rPr>
        <w:t>does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2"/>
          <w:w w:val="105"/>
        </w:rPr>
        <w:t xml:space="preserve"> </w:t>
      </w:r>
      <w:r>
        <w:rPr>
          <w:w w:val="105"/>
        </w:rPr>
        <w:t>presently</w:t>
      </w:r>
      <w:r>
        <w:rPr>
          <w:spacing w:val="1"/>
          <w:w w:val="105"/>
        </w:rPr>
        <w:t xml:space="preserve"> </w:t>
      </w:r>
      <w:r>
        <w:rPr>
          <w:w w:val="105"/>
        </w:rPr>
        <w:t>work</w:t>
      </w:r>
      <w:r>
        <w:rPr>
          <w:spacing w:val="2"/>
          <w:w w:val="105"/>
        </w:rPr>
        <w:t xml:space="preserve"> </w:t>
      </w:r>
      <w:r>
        <w:rPr>
          <w:w w:val="105"/>
        </w:rPr>
        <w:t>very</w:t>
      </w:r>
      <w:r>
        <w:rPr>
          <w:spacing w:val="2"/>
          <w:w w:val="105"/>
        </w:rPr>
        <w:t xml:space="preserve"> </w:t>
      </w:r>
      <w:r>
        <w:rPr>
          <w:w w:val="105"/>
        </w:rPr>
        <w:t>well</w:t>
      </w:r>
      <w:r>
        <w:rPr>
          <w:spacing w:val="2"/>
          <w:w w:val="105"/>
        </w:rPr>
        <w:t xml:space="preserve"> </w:t>
      </w: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there</w:t>
      </w:r>
      <w:r>
        <w:rPr>
          <w:w w:val="106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aberrant</w:t>
      </w:r>
      <w:r>
        <w:rPr>
          <w:spacing w:val="4"/>
          <w:w w:val="105"/>
        </w:rPr>
        <w:t xml:space="preserve"> </w:t>
      </w:r>
      <w:r>
        <w:rPr>
          <w:w w:val="105"/>
        </w:rPr>
        <w:t>data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time-series</w:t>
      </w:r>
      <w:r>
        <w:rPr>
          <w:spacing w:val="4"/>
          <w:w w:val="105"/>
        </w:rPr>
        <w:t xml:space="preserve"> </w:t>
      </w:r>
      <w:r>
        <w:rPr>
          <w:w w:val="105"/>
        </w:rPr>
        <w:t>or</w:t>
      </w:r>
      <w:r>
        <w:rPr>
          <w:spacing w:val="3"/>
          <w:w w:val="105"/>
        </w:rPr>
        <w:t xml:space="preserve"> </w:t>
      </w:r>
      <w:r>
        <w:rPr>
          <w:w w:val="105"/>
        </w:rPr>
        <w:t>if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long</w:t>
      </w:r>
      <w:r>
        <w:rPr>
          <w:spacing w:val="3"/>
          <w:w w:val="105"/>
        </w:rPr>
        <w:t xml:space="preserve"> </w:t>
      </w:r>
      <w:r>
        <w:rPr>
          <w:spacing w:val="0"/>
          <w:w w:val="105"/>
        </w:rPr>
        <w:t>recuperation</w:t>
      </w:r>
      <w:r>
        <w:rPr>
          <w:spacing w:val="3"/>
          <w:w w:val="105"/>
        </w:rPr>
        <w:t xml:space="preserve"> </w:t>
      </w:r>
      <w:r>
        <w:rPr>
          <w:w w:val="105"/>
        </w:rPr>
        <w:t>curve</w:t>
      </w:r>
      <w:r>
        <w:rPr>
          <w:spacing w:val="4"/>
          <w:w w:val="105"/>
        </w:rPr>
        <w:t xml:space="preserve"> </w:t>
      </w:r>
      <w:r>
        <w:rPr>
          <w:w w:val="105"/>
        </w:rPr>
        <w:t>at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beginning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92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dataset</w:t>
      </w:r>
      <w:r>
        <w:rPr>
          <w:spacing w:val="7"/>
          <w:w w:val="105"/>
        </w:rPr>
        <w:t xml:space="preserve"> </w:t>
      </w:r>
      <w:r>
        <w:rPr>
          <w:w w:val="105"/>
        </w:rPr>
        <w:t>following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boring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well.</w:t>
      </w:r>
    </w:p>
    <w:p>
      <w:pPr>
        <w:pStyle w:val="Normal"/>
        <w:spacing w:before="7" w:after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sz w:val="21"/>
          <w:szCs w:val="21"/>
        </w:rPr>
      </w:r>
    </w:p>
    <w:p>
      <w:pPr>
        <w:pStyle w:val="TextBody"/>
        <w:spacing w:lineRule="auto" w:line="247" w:before="55" w:after="0"/>
        <w:ind w:left="961" w:right="105" w:hanging="0"/>
        <w:jc w:val="both"/>
        <w:rPr/>
      </w:pPr>
      <w:r>
        <w:rPr>
          <w:w w:val="105"/>
        </w:rPr>
        <w:t>This</w:t>
      </w:r>
      <w:r>
        <w:rPr>
          <w:spacing w:val="35"/>
          <w:w w:val="105"/>
        </w:rPr>
        <w:t xml:space="preserve"> </w:t>
      </w:r>
      <w:r>
        <w:rPr>
          <w:w w:val="105"/>
        </w:rPr>
        <w:t>function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6"/>
          <w:w w:val="105"/>
        </w:rPr>
        <w:t xml:space="preserve"> </w:t>
      </w:r>
      <w:r>
        <w:rPr>
          <w:w w:val="105"/>
        </w:rPr>
        <w:t>used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force</w:t>
      </w:r>
      <w:r>
        <w:rPr>
          <w:spacing w:val="35"/>
          <w:w w:val="105"/>
        </w:rPr>
        <w:t xml:space="preserve"> </w:t>
      </w:r>
      <w:r>
        <w:rPr>
          <w:w w:val="105"/>
        </w:rPr>
        <w:t>WHAT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search</w:t>
      </w:r>
      <w:r>
        <w:rPr>
          <w:spacing w:val="35"/>
          <w:w w:val="105"/>
        </w:rPr>
        <w:t xml:space="preserve"> </w:t>
      </w:r>
      <w:r>
        <w:rPr>
          <w:w w:val="105"/>
        </w:rPr>
        <w:t>for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weather</w:t>
      </w:r>
      <w:r>
        <w:rPr>
          <w:spacing w:val="36"/>
          <w:w w:val="105"/>
        </w:rPr>
        <w:t xml:space="preserve"> </w:t>
      </w:r>
      <w:r>
        <w:rPr>
          <w:w w:val="105"/>
        </w:rPr>
        <w:t>data</w:t>
      </w:r>
      <w:r>
        <w:rPr>
          <w:spacing w:val="36"/>
          <w:w w:val="105"/>
        </w:rPr>
        <w:t xml:space="preserve"> </w:t>
      </w:r>
      <w:r>
        <w:rPr>
          <w:w w:val="105"/>
        </w:rPr>
        <w:t>file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folder</w:t>
      </w:r>
      <w:r>
        <w:rPr>
          <w:w w:val="102"/>
        </w:rPr>
        <w:t xml:space="preserve"> </w:t>
      </w:r>
      <w:r>
        <w:rPr>
          <w:w w:val="105"/>
        </w:rPr>
        <w:t>Output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weather</w:t>
      </w:r>
      <w:r>
        <w:rPr>
          <w:spacing w:val="15"/>
          <w:w w:val="105"/>
        </w:rPr>
        <w:t xml:space="preserve"> </w:t>
      </w:r>
      <w:r>
        <w:rPr>
          <w:w w:val="105"/>
        </w:rPr>
        <w:t>station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closest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well,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load</w:t>
      </w:r>
      <w:r>
        <w:rPr>
          <w:spacing w:val="15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memory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plot</w:t>
      </w:r>
      <w:r>
        <w:rPr>
          <w:w w:val="106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results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hydrograph</w:t>
      </w:r>
      <w:r>
        <w:rPr>
          <w:spacing w:val="19"/>
          <w:w w:val="105"/>
        </w:rPr>
        <w:t xml:space="preserve"> </w:t>
      </w:r>
      <w:r>
        <w:rPr>
          <w:w w:val="105"/>
        </w:rPr>
        <w:t>figure.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4" w:after="0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eastAsia="Times New Roman" w:cs="Times New Roman" w:ascii="Times New Roman" w:hAnsi="Times New Roman"/>
          <w:sz w:val="29"/>
          <w:szCs w:val="29"/>
        </w:rPr>
      </w:r>
    </w:p>
    <w:p>
      <w:pPr>
        <w:pStyle w:val="Normal"/>
        <w:numPr>
          <w:ilvl w:val="1"/>
          <w:numId w:val="1"/>
        </w:numPr>
        <w:tabs>
          <w:tab w:val="left" w:pos="997" w:leader="none"/>
        </w:tabs>
        <w:ind w:left="996" w:hanging="883"/>
        <w:jc w:val="both"/>
        <w:rPr>
          <w:rFonts w:ascii="Georgia" w:hAnsi="Georgia" w:eastAsia="Georgia" w:cs="Georgia"/>
          <w:sz w:val="34"/>
          <w:szCs w:val="34"/>
        </w:rPr>
      </w:pPr>
      <w:bookmarkStart w:id="39" w:name="Right_Panel"/>
      <w:bookmarkStart w:id="40" w:name="_bookmark40"/>
      <w:bookmarkEnd w:id="39"/>
      <w:bookmarkEnd w:id="40"/>
      <w:r>
        <w:rPr>
          <w:rFonts w:ascii="Georgia" w:hAnsi="Georgia"/>
          <w:b/>
          <w:sz w:val="34"/>
        </w:rPr>
        <w:t>Right</w:t>
      </w:r>
      <w:r>
        <w:rPr>
          <w:rFonts w:ascii="Georgia" w:hAnsi="Georgia"/>
          <w:b/>
          <w:spacing w:val="3"/>
          <w:sz w:val="34"/>
        </w:rPr>
        <w:t xml:space="preserve"> </w:t>
      </w:r>
      <w:r>
        <w:rPr>
          <w:rFonts w:ascii="Georgia" w:hAnsi="Georgia"/>
          <w:b/>
          <w:sz w:val="34"/>
        </w:rPr>
        <w:t>Panel</w:t>
      </w:r>
    </w:p>
    <w:p>
      <w:pPr>
        <w:pStyle w:val="TextBody"/>
        <w:spacing w:lineRule="auto" w:line="247" w:before="227" w:after="0"/>
        <w:ind w:left="113" w:right="111" w:hanging="9"/>
        <w:jc w:val="both"/>
        <w:rPr/>
      </w:pP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spacing w:val="0"/>
          <w:w w:val="105"/>
        </w:rPr>
        <w:t>water</w:t>
      </w:r>
      <w:r>
        <w:rPr>
          <w:spacing w:val="19"/>
          <w:w w:val="105"/>
        </w:rPr>
        <w:t xml:space="preserve"> </w:t>
      </w:r>
      <w:r>
        <w:rPr>
          <w:w w:val="105"/>
        </w:rPr>
        <w:t>level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weather</w:t>
      </w:r>
      <w:r>
        <w:rPr>
          <w:spacing w:val="19"/>
          <w:w w:val="105"/>
        </w:rPr>
        <w:t xml:space="preserve"> </w:t>
      </w:r>
      <w:r>
        <w:rPr>
          <w:w w:val="105"/>
        </w:rPr>
        <w:t>data</w:t>
      </w:r>
      <w:r>
        <w:rPr>
          <w:spacing w:val="20"/>
          <w:w w:val="105"/>
        </w:rPr>
        <w:t xml:space="preserve"> </w:t>
      </w:r>
      <w:r>
        <w:rPr>
          <w:w w:val="105"/>
        </w:rPr>
        <w:t>file</w:t>
      </w:r>
      <w:r>
        <w:rPr>
          <w:spacing w:val="19"/>
          <w:w w:val="105"/>
        </w:rPr>
        <w:t xml:space="preserve"> </w:t>
      </w:r>
      <w:r>
        <w:rPr>
          <w:w w:val="105"/>
        </w:rPr>
        <w:t>section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Right</w:t>
      </w:r>
      <w:r>
        <w:rPr>
          <w:spacing w:val="19"/>
          <w:w w:val="105"/>
        </w:rPr>
        <w:t xml:space="preserve"> </w:t>
      </w:r>
      <w:r>
        <w:rPr>
          <w:w w:val="105"/>
        </w:rPr>
        <w:t>panel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shared</w:t>
      </w:r>
      <w:r>
        <w:rPr>
          <w:spacing w:val="20"/>
          <w:w w:val="105"/>
        </w:rPr>
        <w:t xml:space="preserve"> </w:t>
      </w:r>
      <w:r>
        <w:rPr>
          <w:w w:val="105"/>
        </w:rPr>
        <w:t>by</w:t>
      </w:r>
      <w:r>
        <w:rPr>
          <w:spacing w:val="19"/>
          <w:w w:val="105"/>
        </w:rPr>
        <w:t xml:space="preserve"> </w:t>
      </w:r>
      <w:r>
        <w:rPr>
          <w:w w:val="105"/>
        </w:rPr>
        <w:t>both</w:t>
      </w:r>
      <w:r>
        <w:rPr>
          <w:spacing w:val="19"/>
          <w:w w:val="105"/>
        </w:rPr>
        <w:t xml:space="preserve"> </w:t>
      </w:r>
      <w:r>
        <w:rPr>
          <w:w w:val="105"/>
        </w:rPr>
        <w:t>mode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11"/>
        </w:rPr>
        <w:t xml:space="preserve"> </w:t>
      </w:r>
      <w:r>
        <w:rPr>
          <w:w w:val="105"/>
        </w:rPr>
        <w:t>tab</w:t>
      </w:r>
      <w:r>
        <w:rPr>
          <w:spacing w:val="56"/>
          <w:w w:val="105"/>
        </w:rPr>
        <w:t xml:space="preserve"> </w:t>
      </w:r>
      <w:r>
        <w:rPr>
          <w:w w:val="105"/>
        </w:rPr>
        <w:t>hydrograph.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left" w:pos="997" w:leader="none"/>
        </w:tabs>
        <w:spacing w:before="146" w:after="0"/>
        <w:ind w:left="996" w:hanging="883"/>
        <w:jc w:val="both"/>
        <w:rPr>
          <w:rFonts w:ascii="Georgia" w:hAnsi="Georgia" w:eastAsia="Georgia" w:cs="Georgia"/>
          <w:sz w:val="34"/>
          <w:szCs w:val="34"/>
        </w:rPr>
      </w:pPr>
      <w:bookmarkStart w:id="41" w:name="Water_Level_Datum"/>
      <w:bookmarkStart w:id="42" w:name="_bookmark41"/>
      <w:bookmarkEnd w:id="41"/>
      <w:bookmarkEnd w:id="42"/>
      <w:r>
        <w:rPr>
          <w:rFonts w:ascii="Georgia" w:hAnsi="Georgia"/>
          <w:b/>
          <w:sz w:val="34"/>
        </w:rPr>
        <w:t>Water</w:t>
      </w:r>
      <w:r>
        <w:rPr>
          <w:rFonts w:ascii="Georgia" w:hAnsi="Georgia"/>
          <w:b/>
          <w:spacing w:val="1"/>
          <w:sz w:val="34"/>
        </w:rPr>
        <w:t xml:space="preserve"> </w:t>
      </w:r>
      <w:r>
        <w:rPr>
          <w:rFonts w:ascii="Georgia" w:hAnsi="Georgia"/>
          <w:b/>
          <w:sz w:val="34"/>
        </w:rPr>
        <w:t>Level</w:t>
      </w:r>
      <w:r>
        <w:rPr>
          <w:rFonts w:ascii="Georgia" w:hAnsi="Georgia"/>
          <w:b/>
          <w:spacing w:val="1"/>
          <w:sz w:val="34"/>
        </w:rPr>
        <w:t xml:space="preserve"> </w:t>
      </w:r>
      <w:r>
        <w:rPr>
          <w:rFonts w:ascii="Georgia" w:hAnsi="Georgia"/>
          <w:b/>
          <w:sz w:val="34"/>
        </w:rPr>
        <w:t>Datum</w:t>
      </w:r>
    </w:p>
    <w:p>
      <w:pPr>
        <w:pStyle w:val="TextBody"/>
        <w:spacing w:lineRule="auto" w:line="247" w:before="227" w:after="0"/>
        <w:ind w:left="113" w:right="111" w:hanging="0"/>
        <w:jc w:val="both"/>
        <w:rPr/>
      </w:pPr>
      <w:r>
        <w:rPr>
          <w:w w:val="105"/>
        </w:rPr>
        <w:t>If</w:t>
      </w:r>
      <w:r>
        <w:rPr>
          <w:spacing w:val="30"/>
          <w:w w:val="105"/>
        </w:rPr>
        <w:t xml:space="preserve"> </w:t>
      </w:r>
      <w:r>
        <w:rPr>
          <w:w w:val="105"/>
        </w:rPr>
        <w:t>an</w:t>
      </w:r>
      <w:r>
        <w:rPr>
          <w:spacing w:val="31"/>
          <w:w w:val="105"/>
        </w:rPr>
        <w:t xml:space="preserve"> </w:t>
      </w:r>
      <w:r>
        <w:rPr>
          <w:w w:val="105"/>
        </w:rPr>
        <w:t>appropriate</w:t>
      </w:r>
      <w:r>
        <w:rPr>
          <w:spacing w:val="31"/>
          <w:w w:val="105"/>
        </w:rPr>
        <w:t xml:space="preserve"> </w:t>
      </w:r>
      <w:r>
        <w:rPr>
          <w:w w:val="105"/>
        </w:rPr>
        <w:t>value</w:t>
      </w:r>
      <w:r>
        <w:rPr>
          <w:spacing w:val="30"/>
          <w:w w:val="105"/>
        </w:rPr>
        <w:t xml:space="preserve"> </w:t>
      </w:r>
      <w:r>
        <w:rPr>
          <w:spacing w:val="0"/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altitude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ground</w:t>
      </w:r>
      <w:r>
        <w:rPr>
          <w:spacing w:val="31"/>
          <w:w w:val="105"/>
        </w:rPr>
        <w:t xml:space="preserve"> </w:t>
      </w:r>
      <w:r>
        <w:rPr>
          <w:w w:val="105"/>
        </w:rPr>
        <w:t>surface</w:t>
      </w:r>
      <w:r>
        <w:rPr>
          <w:spacing w:val="30"/>
          <w:w w:val="105"/>
        </w:rPr>
        <w:t xml:space="preserve"> </w:t>
      </w:r>
      <w:r>
        <w:rPr>
          <w:w w:val="105"/>
        </w:rPr>
        <w:t>at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well</w:t>
      </w:r>
      <w:r>
        <w:rPr>
          <w:spacing w:val="30"/>
          <w:w w:val="105"/>
        </w:rPr>
        <w:t xml:space="preserve"> </w:t>
      </w:r>
      <w:r>
        <w:rPr>
          <w:w w:val="105"/>
        </w:rPr>
        <w:t>location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1"/>
          <w:w w:val="105"/>
        </w:rPr>
        <w:t xml:space="preserve"> </w:t>
      </w:r>
      <w:r>
        <w:rPr>
          <w:spacing w:val="0"/>
          <w:w w:val="105"/>
        </w:rPr>
        <w:t>provided</w:t>
      </w:r>
      <w:r>
        <w:rPr>
          <w:spacing w:val="30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12"/>
        </w:rPr>
        <w:t xml:space="preserve"> </w:t>
      </w:r>
      <w:r>
        <w:rPr>
          <w:w w:val="105"/>
        </w:rPr>
        <w:t>header of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input</w:t>
      </w:r>
      <w:r>
        <w:rPr>
          <w:spacing w:val="2"/>
          <w:w w:val="105"/>
        </w:rPr>
        <w:t xml:space="preserve"> </w:t>
      </w:r>
      <w:r>
        <w:rPr>
          <w:w w:val="105"/>
        </w:rPr>
        <w:t>file,</w:t>
      </w:r>
      <w:r>
        <w:rPr>
          <w:spacing w:val="2"/>
          <w:w w:val="105"/>
        </w:rPr>
        <w:t xml:space="preserve"> </w:t>
      </w:r>
      <w:r>
        <w:rPr>
          <w:w w:val="105"/>
        </w:rPr>
        <w:t>it</w:t>
      </w:r>
      <w:r>
        <w:rPr>
          <w:spacing w:val="2"/>
          <w:w w:val="105"/>
        </w:rPr>
        <w:t xml:space="preserve"> </w:t>
      </w:r>
      <w:r>
        <w:rPr>
          <w:w w:val="105"/>
        </w:rPr>
        <w:t>will</w:t>
      </w:r>
      <w:r>
        <w:rPr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possible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switch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datum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water</w:t>
      </w:r>
      <w:r>
        <w:rPr>
          <w:spacing w:val="1"/>
          <w:w w:val="105"/>
        </w:rPr>
        <w:t xml:space="preserve"> </w:t>
      </w:r>
      <w:r>
        <w:rPr>
          <w:w w:val="105"/>
        </w:rPr>
        <w:t>level</w:t>
      </w:r>
      <w:r>
        <w:rPr>
          <w:spacing w:val="2"/>
          <w:w w:val="105"/>
        </w:rPr>
        <w:t xml:space="preserve"> </w:t>
      </w:r>
      <w:r>
        <w:rPr>
          <w:w w:val="105"/>
        </w:rPr>
        <w:t>when</w:t>
      </w:r>
      <w:r>
        <w:rPr>
          <w:spacing w:val="2"/>
          <w:w w:val="105"/>
        </w:rPr>
        <w:t xml:space="preserve"> </w:t>
      </w:r>
      <w:r>
        <w:rPr>
          <w:w w:val="105"/>
        </w:rPr>
        <w:t>plotting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>data</w:t>
      </w:r>
      <w:r>
        <w:rPr>
          <w:spacing w:val="4"/>
          <w:w w:val="105"/>
        </w:rPr>
        <w:t xml:space="preserve"> </w:t>
      </w:r>
      <w:r>
        <w:rPr>
          <w:w w:val="105"/>
        </w:rPr>
        <w:t>from</w:t>
      </w:r>
      <w:r>
        <w:rPr>
          <w:spacing w:val="6"/>
          <w:w w:val="105"/>
        </w:rPr>
        <w:t xml:space="preserve"> </w:t>
      </w:r>
      <w:r>
        <w:rPr>
          <w:w w:val="105"/>
        </w:rPr>
        <w:t>Meters</w:t>
      </w:r>
      <w:r>
        <w:rPr>
          <w:spacing w:val="5"/>
          <w:w w:val="105"/>
        </w:rPr>
        <w:t xml:space="preserve"> </w:t>
      </w:r>
      <w:r>
        <w:rPr>
          <w:w w:val="105"/>
        </w:rPr>
        <w:t>Below</w:t>
      </w:r>
      <w:r>
        <w:rPr>
          <w:spacing w:val="6"/>
          <w:w w:val="105"/>
        </w:rPr>
        <w:t xml:space="preserve"> </w:t>
      </w:r>
      <w:r>
        <w:rPr>
          <w:w w:val="105"/>
        </w:rPr>
        <w:t>Ground</w:t>
      </w:r>
      <w:r>
        <w:rPr>
          <w:spacing w:val="5"/>
          <w:w w:val="105"/>
        </w:rPr>
        <w:t xml:space="preserve"> </w:t>
      </w:r>
      <w:r>
        <w:rPr>
          <w:w w:val="105"/>
        </w:rPr>
        <w:t>Surface</w:t>
      </w:r>
      <w:r>
        <w:rPr>
          <w:spacing w:val="5"/>
          <w:w w:val="105"/>
        </w:rPr>
        <w:t xml:space="preserve"> </w:t>
      </w:r>
      <w:r>
        <w:rPr>
          <w:w w:val="105"/>
        </w:rPr>
        <w:t>(mbgs)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Meters</w:t>
      </w:r>
      <w:r>
        <w:rPr>
          <w:spacing w:val="5"/>
          <w:w w:val="105"/>
        </w:rPr>
        <w:t xml:space="preserve"> </w:t>
      </w:r>
      <w:r>
        <w:rPr>
          <w:w w:val="105"/>
        </w:rPr>
        <w:t>Above</w:t>
      </w:r>
      <w:r>
        <w:rPr>
          <w:spacing w:val="6"/>
          <w:w w:val="105"/>
        </w:rPr>
        <w:t xml:space="preserve"> </w:t>
      </w:r>
      <w:r>
        <w:rPr>
          <w:w w:val="105"/>
        </w:rPr>
        <w:t>Sea</w:t>
      </w:r>
      <w:r>
        <w:rPr>
          <w:spacing w:val="4"/>
          <w:w w:val="105"/>
        </w:rPr>
        <w:t xml:space="preserve"> </w:t>
      </w:r>
      <w:r>
        <w:rPr>
          <w:w w:val="105"/>
        </w:rPr>
        <w:t>Level</w:t>
      </w:r>
      <w:r>
        <w:rPr>
          <w:spacing w:val="6"/>
          <w:w w:val="105"/>
        </w:rPr>
        <w:t xml:space="preserve"> </w:t>
      </w:r>
      <w:r>
        <w:rPr>
          <w:w w:val="105"/>
        </w:rPr>
        <w:t>(masl).</w:t>
      </w:r>
    </w:p>
    <w:p>
      <w:pPr>
        <w:pStyle w:val="TextBody"/>
        <w:spacing w:lineRule="auto" w:line="247"/>
        <w:ind w:left="105" w:right="106" w:firstLine="359"/>
        <w:jc w:val="both"/>
        <w:rPr/>
      </w:pPr>
      <w:r>
        <w:rPr>
          <w:w w:val="110"/>
        </w:rPr>
        <w:t>In</w:t>
      </w:r>
      <w:r>
        <w:rPr>
          <w:spacing w:val="0"/>
          <w:w w:val="110"/>
        </w:rPr>
        <w:t xml:space="preserve"> </w:t>
      </w:r>
      <w:r>
        <w:rPr>
          <w:w w:val="110"/>
        </w:rPr>
        <w:t>computation</w:t>
      </w:r>
      <w:r>
        <w:rPr>
          <w:spacing w:val="0"/>
          <w:w w:val="110"/>
        </w:rPr>
        <w:t xml:space="preserve"> </w:t>
      </w:r>
      <w:r>
        <w:rPr>
          <w:w w:val="110"/>
        </w:rPr>
        <w:t>mode</w:t>
      </w:r>
      <w:r>
        <w:rPr>
          <w:spacing w:val="0"/>
          <w:w w:val="110"/>
        </w:rPr>
        <w:t xml:space="preserve"> however, </w:t>
      </w:r>
      <w:r>
        <w:rPr>
          <w:w w:val="110"/>
        </w:rPr>
        <w:t>data</w:t>
      </w:r>
      <w:r>
        <w:rPr>
          <w:spacing w:val="0"/>
          <w:w w:val="110"/>
        </w:rPr>
        <w:t xml:space="preserve"> </w:t>
      </w:r>
      <w:r>
        <w:rPr>
          <w:w w:val="110"/>
        </w:rPr>
        <w:t>are</w:t>
      </w:r>
      <w:r>
        <w:rPr>
          <w:spacing w:val="0"/>
          <w:w w:val="110"/>
        </w:rPr>
        <w:t xml:space="preserve"> </w:t>
      </w:r>
      <w:r>
        <w:rPr>
          <w:w w:val="110"/>
        </w:rPr>
        <w:t>always</w:t>
      </w:r>
      <w:r>
        <w:rPr>
          <w:spacing w:val="0"/>
          <w:w w:val="110"/>
        </w:rPr>
        <w:t xml:space="preserve"> </w:t>
      </w:r>
      <w:r>
        <w:rPr>
          <w:w w:val="110"/>
        </w:rPr>
        <w:t>displayed</w:t>
      </w:r>
      <w:r>
        <w:rPr>
          <w:spacing w:val="0"/>
          <w:w w:val="110"/>
        </w:rPr>
        <w:t xml:space="preserve"> </w:t>
      </w:r>
      <w:r>
        <w:rPr>
          <w:w w:val="110"/>
        </w:rPr>
        <w:t>as</w:t>
      </w:r>
      <w:r>
        <w:rPr>
          <w:spacing w:val="0"/>
          <w:w w:val="110"/>
        </w:rPr>
        <w:t xml:space="preserve"> </w:t>
      </w:r>
      <w:r>
        <w:rPr>
          <w:w w:val="110"/>
        </w:rPr>
        <w:t>meter</w:t>
      </w:r>
      <w:r>
        <w:rPr>
          <w:spacing w:val="0"/>
          <w:w w:val="110"/>
        </w:rPr>
        <w:t xml:space="preserve"> </w:t>
      </w:r>
      <w:r>
        <w:rPr>
          <w:w w:val="110"/>
        </w:rPr>
        <w:t>above</w:t>
      </w:r>
      <w:r>
        <w:rPr>
          <w:spacing w:val="0"/>
          <w:w w:val="110"/>
        </w:rPr>
        <w:t xml:space="preserve"> </w:t>
      </w:r>
      <w:r>
        <w:rPr>
          <w:w w:val="110"/>
        </w:rPr>
        <w:t>ground</w:t>
      </w:r>
      <w:r>
        <w:rPr>
          <w:spacing w:val="0"/>
          <w:w w:val="110"/>
        </w:rPr>
        <w:t xml:space="preserve"> </w:t>
      </w:r>
      <w:r>
        <w:rPr>
          <w:w w:val="110"/>
        </w:rPr>
        <w:t>surface,</w:t>
      </w:r>
      <w:r>
        <w:rPr>
          <w:spacing w:val="0"/>
          <w:w w:val="110"/>
        </w:rPr>
        <w:t xml:space="preserve"> </w:t>
      </w:r>
      <w:r>
        <w:rPr>
          <w:w w:val="110"/>
        </w:rPr>
        <w:t>with</w:t>
      </w:r>
      <w:r>
        <w:rPr>
          <w:spacing w:val="27"/>
          <w:w w:val="105"/>
        </w:rPr>
        <w:t xml:space="preserve"> </w:t>
      </w:r>
      <w:r>
        <w:rPr>
          <w:w w:val="110"/>
        </w:rPr>
        <w:t>the</w:t>
      </w:r>
      <w:r>
        <w:rPr>
          <w:spacing w:val="0"/>
          <w:w w:val="110"/>
        </w:rPr>
        <w:t xml:space="preserve"> </w:t>
      </w:r>
      <w:r>
        <w:rPr>
          <w:w w:val="110"/>
        </w:rPr>
        <w:t>values</w:t>
      </w:r>
      <w:r>
        <w:rPr>
          <w:spacing w:val="0"/>
          <w:w w:val="110"/>
        </w:rPr>
        <w:t xml:space="preserve"> </w:t>
      </w:r>
      <w:r>
        <w:rPr>
          <w:w w:val="110"/>
        </w:rPr>
        <w:t>positive</w:t>
      </w:r>
      <w:r>
        <w:rPr>
          <w:spacing w:val="0"/>
          <w:w w:val="110"/>
        </w:rPr>
        <w:t xml:space="preserve"> </w:t>
      </w:r>
      <w:r>
        <w:rPr>
          <w:w w:val="110"/>
        </w:rPr>
        <w:t>when</w:t>
      </w:r>
      <w:r>
        <w:rPr>
          <w:spacing w:val="0"/>
          <w:w w:val="110"/>
        </w:rPr>
        <w:t xml:space="preserve"> </w:t>
      </w:r>
      <w:r>
        <w:rPr>
          <w:w w:val="110"/>
        </w:rPr>
        <w:t>above</w:t>
      </w:r>
      <w:r>
        <w:rPr>
          <w:spacing w:val="0"/>
          <w:w w:val="110"/>
        </w:rPr>
        <w:t xml:space="preserve"> </w:t>
      </w:r>
      <w:r>
        <w:rPr>
          <w:w w:val="110"/>
        </w:rPr>
        <w:t>ground</w:t>
      </w:r>
      <w:r>
        <w:rPr>
          <w:spacing w:val="0"/>
          <w:w w:val="110"/>
        </w:rPr>
        <w:t xml:space="preserve"> </w:t>
      </w:r>
      <w:r>
        <w:rPr>
          <w:w w:val="110"/>
        </w:rPr>
        <w:t>surface</w:t>
      </w:r>
      <w:r>
        <w:rPr>
          <w:spacing w:val="0"/>
          <w:w w:val="110"/>
        </w:rPr>
        <w:t xml:space="preserve"> </w:t>
      </w:r>
      <w:r>
        <w:rPr>
          <w:w w:val="110"/>
        </w:rPr>
        <w:t>and</w:t>
      </w:r>
      <w:r>
        <w:rPr>
          <w:spacing w:val="0"/>
          <w:w w:val="110"/>
        </w:rPr>
        <w:t xml:space="preserve"> </w:t>
      </w:r>
      <w:r>
        <w:rPr>
          <w:w w:val="110"/>
        </w:rPr>
        <w:t>negative</w:t>
      </w:r>
      <w:r>
        <w:rPr>
          <w:spacing w:val="0"/>
          <w:w w:val="110"/>
        </w:rPr>
        <w:t xml:space="preserve"> </w:t>
      </w:r>
      <w:r>
        <w:rPr>
          <w:w w:val="110"/>
        </w:rPr>
        <w:t>when</w:t>
      </w:r>
      <w:r>
        <w:rPr>
          <w:spacing w:val="0"/>
          <w:w w:val="110"/>
        </w:rPr>
        <w:t xml:space="preserve"> </w:t>
      </w:r>
      <w:r>
        <w:rPr>
          <w:w w:val="110"/>
        </w:rPr>
        <w:t>below.</w:t>
      </w:r>
      <w:r>
        <w:rPr>
          <w:spacing w:val="0"/>
          <w:w w:val="110"/>
        </w:rPr>
        <w:t xml:space="preserve"> </w:t>
      </w:r>
      <w:r>
        <w:rPr>
          <w:w w:val="110"/>
        </w:rPr>
        <w:t>Displaying</w:t>
      </w:r>
      <w:r>
        <w:rPr>
          <w:spacing w:val="0"/>
          <w:w w:val="110"/>
        </w:rPr>
        <w:t xml:space="preserve"> </w:t>
      </w:r>
      <w:r>
        <w:rPr>
          <w:w w:val="110"/>
        </w:rPr>
        <w:t>water-level</w:t>
      </w:r>
      <w:r>
        <w:rPr>
          <w:w w:val="104"/>
        </w:rPr>
        <w:t xml:space="preserve"> </w:t>
      </w:r>
      <w:r>
        <w:rPr>
          <w:w w:val="110"/>
        </w:rPr>
        <w:t>time-series</w:t>
      </w:r>
      <w:r>
        <w:rPr>
          <w:spacing w:val="0"/>
          <w:w w:val="110"/>
        </w:rPr>
        <w:t xml:space="preserve"> </w:t>
      </w:r>
      <w:r>
        <w:rPr>
          <w:w w:val="110"/>
        </w:rPr>
        <w:t>relative</w:t>
      </w:r>
      <w:r>
        <w:rPr>
          <w:spacing w:val="0"/>
          <w:w w:val="110"/>
        </w:rPr>
        <w:t xml:space="preserve"> </w:t>
      </w:r>
      <w:r>
        <w:rPr>
          <w:w w:val="110"/>
        </w:rPr>
        <w:t>to</w:t>
      </w:r>
      <w:r>
        <w:rPr>
          <w:spacing w:val="0"/>
          <w:w w:val="110"/>
        </w:rPr>
        <w:t xml:space="preserve"> </w:t>
      </w:r>
      <w:r>
        <w:rPr>
          <w:w w:val="110"/>
        </w:rPr>
        <w:t>the</w:t>
      </w:r>
      <w:r>
        <w:rPr>
          <w:spacing w:val="0"/>
          <w:w w:val="110"/>
        </w:rPr>
        <w:t xml:space="preserve"> </w:t>
      </w:r>
      <w:r>
        <w:rPr>
          <w:w w:val="110"/>
        </w:rPr>
        <w:t>ground</w:t>
      </w:r>
      <w:r>
        <w:rPr>
          <w:spacing w:val="0"/>
          <w:w w:val="110"/>
        </w:rPr>
        <w:t xml:space="preserve"> </w:t>
      </w:r>
      <w:r>
        <w:rPr>
          <w:w w:val="110"/>
        </w:rPr>
        <w:t>surface</w:t>
      </w:r>
      <w:r>
        <w:rPr>
          <w:spacing w:val="0"/>
          <w:w w:val="110"/>
        </w:rPr>
        <w:t xml:space="preserve"> </w:t>
      </w:r>
      <w:r>
        <w:rPr>
          <w:w w:val="110"/>
        </w:rPr>
        <w:t>is</w:t>
      </w:r>
      <w:r>
        <w:rPr>
          <w:spacing w:val="0"/>
          <w:w w:val="110"/>
        </w:rPr>
        <w:t xml:space="preserve"> </w:t>
      </w:r>
      <w:r>
        <w:rPr>
          <w:w w:val="110"/>
        </w:rPr>
        <w:t>much</w:t>
      </w:r>
      <w:r>
        <w:rPr>
          <w:spacing w:val="0"/>
          <w:w w:val="110"/>
        </w:rPr>
        <w:t xml:space="preserve"> </w:t>
      </w:r>
      <w:r>
        <w:rPr>
          <w:w w:val="110"/>
        </w:rPr>
        <w:t>more</w:t>
      </w:r>
      <w:r>
        <w:rPr>
          <w:spacing w:val="0"/>
          <w:w w:val="110"/>
        </w:rPr>
        <w:t xml:space="preserve"> </w:t>
      </w:r>
      <w:r>
        <w:rPr>
          <w:w w:val="110"/>
        </w:rPr>
        <w:t>useful</w:t>
      </w:r>
      <w:r>
        <w:rPr>
          <w:spacing w:val="0"/>
          <w:w w:val="110"/>
        </w:rPr>
        <w:t xml:space="preserve"> </w:t>
      </w:r>
      <w:r>
        <w:rPr>
          <w:w w:val="110"/>
        </w:rPr>
        <w:t>than</w:t>
      </w:r>
      <w:r>
        <w:rPr>
          <w:spacing w:val="0"/>
          <w:w w:val="110"/>
        </w:rPr>
        <w:t xml:space="preserve"> </w:t>
      </w:r>
      <w:r>
        <w:rPr>
          <w:w w:val="110"/>
        </w:rPr>
        <w:t>relative</w:t>
      </w:r>
      <w:r>
        <w:rPr>
          <w:spacing w:val="0"/>
          <w:w w:val="110"/>
        </w:rPr>
        <w:t xml:space="preserve"> </w:t>
      </w:r>
      <w:r>
        <w:rPr>
          <w:w w:val="110"/>
        </w:rPr>
        <w:t>to</w:t>
      </w:r>
      <w:r>
        <w:rPr>
          <w:spacing w:val="0"/>
          <w:w w:val="110"/>
        </w:rPr>
        <w:t xml:space="preserve"> </w:t>
      </w:r>
      <w:r>
        <w:rPr>
          <w:w w:val="110"/>
        </w:rPr>
        <w:t>mean</w:t>
      </w:r>
      <w:r>
        <w:rPr>
          <w:spacing w:val="0"/>
          <w:w w:val="110"/>
        </w:rPr>
        <w:t xml:space="preserve"> </w:t>
      </w:r>
      <w:r>
        <w:rPr>
          <w:w w:val="110"/>
        </w:rPr>
        <w:t>sea</w:t>
      </w:r>
      <w:r>
        <w:rPr>
          <w:spacing w:val="0"/>
          <w:w w:val="110"/>
        </w:rPr>
        <w:t xml:space="preserve"> </w:t>
      </w:r>
      <w:r>
        <w:rPr>
          <w:w w:val="110"/>
        </w:rPr>
        <w:t>level</w:t>
      </w:r>
      <w:r>
        <w:rPr>
          <w:spacing w:val="0"/>
          <w:w w:val="110"/>
        </w:rPr>
        <w:t xml:space="preserve"> </w:t>
      </w:r>
      <w:r>
        <w:rPr>
          <w:w w:val="110"/>
        </w:rPr>
        <w:t>or</w:t>
      </w:r>
      <w:r>
        <w:rPr>
          <w:w w:val="105"/>
        </w:rPr>
        <w:t xml:space="preserve"> </w:t>
      </w:r>
      <w:r>
        <w:rPr>
          <w:w w:val="110"/>
        </w:rPr>
        <w:t>as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height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water</w:t>
      </w:r>
      <w:r>
        <w:rPr>
          <w:spacing w:val="3"/>
          <w:w w:val="110"/>
        </w:rPr>
        <w:t xml:space="preserve"> </w:t>
      </w:r>
      <w:r>
        <w:rPr>
          <w:w w:val="110"/>
        </w:rPr>
        <w:t>column</w:t>
      </w:r>
      <w:r>
        <w:rPr>
          <w:spacing w:val="2"/>
          <w:w w:val="110"/>
        </w:rPr>
        <w:t xml:space="preserve"> </w:t>
      </w:r>
      <w:r>
        <w:rPr>
          <w:w w:val="110"/>
        </w:rPr>
        <w:t>above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instrument.By</w:t>
      </w:r>
      <w:r>
        <w:rPr>
          <w:spacing w:val="2"/>
          <w:w w:val="110"/>
        </w:rPr>
        <w:t xml:space="preserve"> </w:t>
      </w:r>
      <w:r>
        <w:rPr>
          <w:w w:val="110"/>
        </w:rPr>
        <w:t>displaying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value</w:t>
      </w:r>
      <w:r>
        <w:rPr>
          <w:spacing w:val="2"/>
          <w:w w:val="110"/>
        </w:rPr>
        <w:t xml:space="preserve"> </w:t>
      </w:r>
      <w:r>
        <w:rPr>
          <w:w w:val="110"/>
        </w:rPr>
        <w:t>relative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>ground</w:t>
      </w:r>
      <w:r>
        <w:rPr>
          <w:spacing w:val="1"/>
          <w:w w:val="110"/>
        </w:rPr>
        <w:t xml:space="preserve"> </w:t>
      </w:r>
      <w:r>
        <w:rPr>
          <w:w w:val="110"/>
        </w:rPr>
        <w:t>surface,</w:t>
      </w:r>
      <w:r>
        <w:rPr>
          <w:spacing w:val="1"/>
          <w:w w:val="110"/>
        </w:rPr>
        <w:t xml:space="preserve"> </w:t>
      </w:r>
      <w:r>
        <w:rPr>
          <w:w w:val="110"/>
        </w:rPr>
        <w:t>it is</w:t>
      </w:r>
      <w:r>
        <w:rPr>
          <w:spacing w:val="1"/>
          <w:w w:val="110"/>
        </w:rPr>
        <w:t xml:space="preserve"> </w:t>
      </w:r>
      <w:r>
        <w:rPr>
          <w:w w:val="110"/>
        </w:rPr>
        <w:t>easy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see the</w:t>
      </w:r>
      <w:r>
        <w:rPr>
          <w:spacing w:val="2"/>
          <w:w w:val="110"/>
        </w:rPr>
        <w:t xml:space="preserve"> </w:t>
      </w:r>
      <w:r>
        <w:rPr>
          <w:w w:val="110"/>
        </w:rPr>
        <w:t>width</w:t>
      </w:r>
      <w:r>
        <w:rPr>
          <w:spacing w:val="1"/>
          <w:w w:val="110"/>
        </w:rPr>
        <w:t xml:space="preserve"> </w:t>
      </w:r>
      <w:r>
        <w:rPr>
          <w:w w:val="110"/>
        </w:rPr>
        <w:t>of the</w:t>
      </w:r>
      <w:r>
        <w:rPr>
          <w:spacing w:val="1"/>
          <w:w w:val="110"/>
        </w:rPr>
        <w:t xml:space="preserve"> </w:t>
      </w:r>
      <w:r>
        <w:rPr>
          <w:w w:val="110"/>
        </w:rPr>
        <w:t>unsaturated</w:t>
      </w:r>
      <w:r>
        <w:rPr>
          <w:spacing w:val="1"/>
          <w:w w:val="110"/>
        </w:rPr>
        <w:t xml:space="preserve"> </w:t>
      </w:r>
      <w:r>
        <w:rPr>
          <w:w w:val="110"/>
        </w:rPr>
        <w:t>zone</w:t>
      </w:r>
      <w:r>
        <w:rPr>
          <w:spacing w:val="1"/>
          <w:w w:val="110"/>
        </w:rPr>
        <w:t xml:space="preserve"> </w:t>
      </w:r>
      <w:r>
        <w:rPr>
          <w:w w:val="110"/>
        </w:rPr>
        <w:t>water</w:t>
      </w:r>
      <w:r>
        <w:rPr>
          <w:spacing w:val="1"/>
          <w:w w:val="110"/>
        </w:rPr>
        <w:t xml:space="preserve"> </w:t>
      </w:r>
      <w:r>
        <w:rPr>
          <w:w w:val="110"/>
        </w:rPr>
        <w:t>has to</w:t>
      </w:r>
      <w:r>
        <w:rPr>
          <w:spacing w:val="2"/>
          <w:w w:val="110"/>
        </w:rPr>
        <w:t xml:space="preserve"> </w:t>
      </w:r>
      <w:r>
        <w:rPr>
          <w:w w:val="110"/>
        </w:rPr>
        <w:t>pass through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w w:val="113"/>
        </w:rPr>
        <w:t xml:space="preserve"> </w:t>
      </w:r>
      <w:r>
        <w:rPr>
          <w:w w:val="110"/>
        </w:rPr>
        <w:t>attained the</w:t>
      </w:r>
      <w:r>
        <w:rPr>
          <w:spacing w:val="1"/>
          <w:w w:val="110"/>
        </w:rPr>
        <w:t xml:space="preserve"> </w:t>
      </w:r>
      <w:r>
        <w:rPr>
          <w:spacing w:val="0"/>
          <w:w w:val="110"/>
        </w:rPr>
        <w:t>water</w:t>
      </w:r>
      <w:r>
        <w:rPr>
          <w:spacing w:val="1"/>
          <w:w w:val="110"/>
        </w:rPr>
        <w:t xml:space="preserve"> </w:t>
      </w:r>
      <w:r>
        <w:rPr>
          <w:w w:val="110"/>
        </w:rPr>
        <w:t>table</w:t>
      </w:r>
      <w:r>
        <w:rPr>
          <w:spacing w:val="1"/>
          <w:w w:val="110"/>
        </w:rPr>
        <w:t xml:space="preserve"> </w:t>
      </w:r>
      <w:r>
        <w:rPr>
          <w:w w:val="110"/>
        </w:rPr>
        <w:t>and become groundwater</w:t>
      </w:r>
      <w:r>
        <w:rPr>
          <w:spacing w:val="1"/>
          <w:w w:val="110"/>
        </w:rPr>
        <w:t xml:space="preserve"> </w:t>
      </w:r>
      <w:r>
        <w:rPr>
          <w:w w:val="110"/>
        </w:rPr>
        <w:t>recharge.</w:t>
      </w:r>
      <w:r>
        <w:rPr>
          <w:spacing w:val="23"/>
          <w:w w:val="110"/>
        </w:rPr>
        <w:t xml:space="preserve"> </w:t>
      </w:r>
      <w:r>
        <w:rPr>
          <w:w w:val="110"/>
        </w:rPr>
        <w:t>Depth</w:t>
      </w:r>
      <w:r>
        <w:rPr>
          <w:spacing w:val="1"/>
          <w:w w:val="110"/>
        </w:rPr>
        <w:t xml:space="preserve"> </w:t>
      </w:r>
      <w:r>
        <w:rPr>
          <w:w w:val="110"/>
        </w:rPr>
        <w:t>of the</w:t>
      </w:r>
      <w:r>
        <w:rPr>
          <w:spacing w:val="1"/>
          <w:w w:val="110"/>
        </w:rPr>
        <w:t xml:space="preserve"> </w:t>
      </w:r>
      <w:r>
        <w:rPr>
          <w:w w:val="110"/>
        </w:rPr>
        <w:t>unsaturated zone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24"/>
          <w:w w:val="111"/>
        </w:rPr>
        <w:t xml:space="preserve"> </w:t>
      </w:r>
      <w:r>
        <w:rPr>
          <w:w w:val="110"/>
        </w:rPr>
        <w:t>major</w:t>
      </w:r>
      <w:r>
        <w:rPr>
          <w:spacing w:val="0"/>
          <w:w w:val="110"/>
        </w:rPr>
        <w:t xml:space="preserve"> </w:t>
      </w:r>
      <w:r>
        <w:rPr>
          <w:w w:val="110"/>
        </w:rPr>
        <w:t>factor</w:t>
      </w:r>
      <w:r>
        <w:rPr>
          <w:spacing w:val="0"/>
          <w:w w:val="110"/>
        </w:rPr>
        <w:t xml:space="preserve"> </w:t>
      </w:r>
      <w:r>
        <w:rPr>
          <w:w w:val="110"/>
        </w:rPr>
        <w:t>in</w:t>
      </w:r>
      <w:r>
        <w:rPr>
          <w:spacing w:val="0"/>
          <w:w w:val="110"/>
        </w:rPr>
        <w:t xml:space="preserve"> </w:t>
      </w:r>
      <w:r>
        <w:rPr>
          <w:w w:val="110"/>
        </w:rPr>
        <w:t>the</w:t>
      </w:r>
      <w:r>
        <w:rPr>
          <w:spacing w:val="0"/>
          <w:w w:val="110"/>
        </w:rPr>
        <w:t xml:space="preserve"> </w:t>
      </w:r>
      <w:r>
        <w:rPr>
          <w:w w:val="110"/>
        </w:rPr>
        <w:t>delai</w:t>
      </w:r>
      <w:r>
        <w:rPr>
          <w:spacing w:val="0"/>
          <w:w w:val="110"/>
        </w:rPr>
        <w:t xml:space="preserve"> </w:t>
      </w:r>
      <w:r>
        <w:rPr>
          <w:w w:val="110"/>
        </w:rPr>
        <w:t>between</w:t>
      </w:r>
      <w:r>
        <w:rPr>
          <w:spacing w:val="0"/>
          <w:w w:val="110"/>
        </w:rPr>
        <w:t xml:space="preserve"> </w:t>
      </w:r>
      <w:r>
        <w:rPr>
          <w:w w:val="110"/>
        </w:rPr>
        <w:t>the</w:t>
      </w:r>
      <w:r>
        <w:rPr>
          <w:spacing w:val="0"/>
          <w:w w:val="110"/>
        </w:rPr>
        <w:t xml:space="preserve"> </w:t>
      </w:r>
      <w:r>
        <w:rPr>
          <w:w w:val="110"/>
        </w:rPr>
        <w:t>response</w:t>
      </w:r>
      <w:r>
        <w:rPr>
          <w:spacing w:val="0"/>
          <w:w w:val="110"/>
        </w:rPr>
        <w:t xml:space="preserve"> </w:t>
      </w:r>
      <w:r>
        <w:rPr>
          <w:w w:val="110"/>
        </w:rPr>
        <w:t>of</w:t>
      </w:r>
      <w:r>
        <w:rPr>
          <w:spacing w:val="0"/>
          <w:w w:val="110"/>
        </w:rPr>
        <w:t xml:space="preserve"> </w:t>
      </w:r>
      <w:r>
        <w:rPr>
          <w:w w:val="110"/>
        </w:rPr>
        <w:t>the</w:t>
      </w:r>
      <w:r>
        <w:rPr>
          <w:spacing w:val="0"/>
          <w:w w:val="110"/>
        </w:rPr>
        <w:t xml:space="preserve"> </w:t>
      </w:r>
      <w:r>
        <w:rPr>
          <w:w w:val="110"/>
        </w:rPr>
        <w:t>water</w:t>
      </w:r>
      <w:r>
        <w:rPr>
          <w:spacing w:val="0"/>
          <w:w w:val="110"/>
        </w:rPr>
        <w:t xml:space="preserve"> </w:t>
      </w:r>
      <w:r>
        <w:rPr>
          <w:w w:val="110"/>
        </w:rPr>
        <w:t>table</w:t>
      </w:r>
      <w:r>
        <w:rPr>
          <w:spacing w:val="0"/>
          <w:w w:val="110"/>
        </w:rPr>
        <w:t xml:space="preserve"> </w:t>
      </w:r>
      <w:r>
        <w:rPr>
          <w:w w:val="110"/>
        </w:rPr>
        <w:t>to</w:t>
      </w:r>
      <w:r>
        <w:rPr>
          <w:spacing w:val="0"/>
          <w:w w:val="110"/>
        </w:rPr>
        <w:t xml:space="preserve"> precipitation </w:t>
      </w:r>
      <w:r>
        <w:rPr>
          <w:w w:val="110"/>
        </w:rPr>
        <w:t>or</w:t>
      </w:r>
      <w:r>
        <w:rPr>
          <w:spacing w:val="0"/>
          <w:w w:val="110"/>
        </w:rPr>
        <w:t xml:space="preserve"> </w:t>
      </w:r>
      <w:r>
        <w:rPr>
          <w:w w:val="110"/>
        </w:rPr>
        <w:t>snowmelt</w:t>
      </w:r>
      <w:r>
        <w:rPr>
          <w:spacing w:val="0"/>
          <w:w w:val="110"/>
        </w:rPr>
        <w:t xml:space="preserve"> </w:t>
      </w:r>
      <w:r>
        <w:rPr>
          <w:w w:val="110"/>
        </w:rPr>
        <w:t>event</w:t>
      </w:r>
      <w:r>
        <w:rPr>
          <w:spacing w:val="24"/>
          <w:w w:val="104"/>
        </w:rPr>
        <w:t xml:space="preserve"> </w:t>
      </w:r>
      <w:r>
        <w:rPr>
          <w:w w:val="110"/>
        </w:rPr>
        <w:t>and</w:t>
      </w:r>
      <w:r>
        <w:rPr>
          <w:spacing w:val="0"/>
          <w:w w:val="110"/>
        </w:rPr>
        <w:t xml:space="preserve"> </w:t>
      </w:r>
      <w:r>
        <w:rPr>
          <w:w w:val="110"/>
        </w:rPr>
        <w:t>it</w:t>
      </w:r>
      <w:r>
        <w:rPr>
          <w:spacing w:val="0"/>
          <w:w w:val="110"/>
        </w:rPr>
        <w:t xml:space="preserve"> </w:t>
      </w:r>
      <w:r>
        <w:rPr>
          <w:w w:val="110"/>
        </w:rPr>
        <w:t>also</w:t>
      </w:r>
      <w:r>
        <w:rPr>
          <w:spacing w:val="0"/>
          <w:w w:val="110"/>
        </w:rPr>
        <w:t xml:space="preserve"> </w:t>
      </w:r>
      <w:r>
        <w:rPr>
          <w:w w:val="110"/>
        </w:rPr>
        <w:t>play</w:t>
      </w:r>
      <w:r>
        <w:rPr>
          <w:spacing w:val="0"/>
          <w:w w:val="110"/>
        </w:rPr>
        <w:t xml:space="preserve"> </w:t>
      </w:r>
      <w:r>
        <w:rPr>
          <w:w w:val="110"/>
        </w:rPr>
        <w:t>a</w:t>
      </w:r>
      <w:r>
        <w:rPr>
          <w:spacing w:val="0"/>
          <w:w w:val="110"/>
        </w:rPr>
        <w:t xml:space="preserve"> </w:t>
      </w:r>
      <w:r>
        <w:rPr>
          <w:w w:val="110"/>
        </w:rPr>
        <w:t>role</w:t>
      </w:r>
      <w:r>
        <w:rPr>
          <w:spacing w:val="0"/>
          <w:w w:val="110"/>
        </w:rPr>
        <w:t xml:space="preserve"> </w:t>
      </w:r>
      <w:r>
        <w:rPr>
          <w:w w:val="110"/>
        </w:rPr>
        <w:t>in</w:t>
      </w:r>
      <w:r>
        <w:rPr>
          <w:spacing w:val="0"/>
          <w:w w:val="110"/>
        </w:rPr>
        <w:t xml:space="preserve"> </w:t>
      </w:r>
      <w:r>
        <w:rPr>
          <w:w w:val="110"/>
        </w:rPr>
        <w:t>the</w:t>
      </w:r>
      <w:r>
        <w:rPr>
          <w:spacing w:val="0"/>
          <w:w w:val="110"/>
        </w:rPr>
        <w:t xml:space="preserve"> </w:t>
      </w:r>
      <w:r>
        <w:rPr>
          <w:w w:val="110"/>
        </w:rPr>
        <w:t>attenuation</w:t>
      </w:r>
      <w:r>
        <w:rPr>
          <w:spacing w:val="0"/>
          <w:w w:val="110"/>
        </w:rPr>
        <w:t xml:space="preserve"> </w:t>
      </w:r>
      <w:r>
        <w:rPr>
          <w:w w:val="110"/>
        </w:rPr>
        <w:t>of</w:t>
      </w:r>
      <w:r>
        <w:rPr>
          <w:spacing w:val="0"/>
          <w:w w:val="110"/>
        </w:rPr>
        <w:t xml:space="preserve"> </w:t>
      </w:r>
      <w:r>
        <w:rPr>
          <w:w w:val="110"/>
        </w:rPr>
        <w:t>the</w:t>
      </w:r>
      <w:r>
        <w:rPr>
          <w:spacing w:val="0"/>
          <w:w w:val="110"/>
        </w:rPr>
        <w:t xml:space="preserve"> </w:t>
      </w:r>
      <w:r>
        <w:rPr>
          <w:w w:val="110"/>
        </w:rPr>
        <w:t>signal.</w:t>
      </w:r>
      <w:r>
        <w:rPr>
          <w:spacing w:val="7"/>
          <w:w w:val="110"/>
        </w:rPr>
        <w:t xml:space="preserve"> </w:t>
      </w:r>
      <w:r>
        <w:rPr>
          <w:w w:val="110"/>
        </w:rPr>
        <w:t>Moreover,</w:t>
      </w:r>
      <w:r>
        <w:rPr>
          <w:spacing w:val="0"/>
          <w:w w:val="110"/>
        </w:rPr>
        <w:t xml:space="preserve"> </w:t>
      </w:r>
      <w:r>
        <w:rPr>
          <w:w w:val="110"/>
        </w:rPr>
        <w:t>knowing</w:t>
      </w:r>
      <w:r>
        <w:rPr>
          <w:spacing w:val="0"/>
          <w:w w:val="110"/>
        </w:rPr>
        <w:t xml:space="preserve"> </w:t>
      </w:r>
      <w:r>
        <w:rPr>
          <w:w w:val="110"/>
        </w:rPr>
        <w:t>the</w:t>
      </w:r>
      <w:r>
        <w:rPr>
          <w:spacing w:val="0"/>
          <w:w w:val="110"/>
        </w:rPr>
        <w:t xml:space="preserve"> depth </w:t>
      </w:r>
      <w:r>
        <w:rPr>
          <w:w w:val="110"/>
        </w:rPr>
        <w:t>of</w:t>
      </w:r>
      <w:r>
        <w:rPr>
          <w:spacing w:val="0"/>
          <w:w w:val="110"/>
        </w:rPr>
        <w:t xml:space="preserve"> </w:t>
      </w:r>
      <w:r>
        <w:rPr>
          <w:w w:val="110"/>
        </w:rPr>
        <w:t>the</w:t>
      </w:r>
      <w:r>
        <w:rPr>
          <w:spacing w:val="0"/>
          <w:w w:val="110"/>
        </w:rPr>
        <w:t xml:space="preserve"> </w:t>
      </w:r>
      <w:r>
        <w:rPr>
          <w:w w:val="110"/>
        </w:rPr>
        <w:t>water</w:t>
      </w:r>
      <w:r>
        <w:rPr>
          <w:spacing w:val="24"/>
          <w:w w:val="106"/>
        </w:rPr>
        <w:t xml:space="preserve"> </w:t>
      </w:r>
      <w:r>
        <w:rPr>
          <w:w w:val="110"/>
        </w:rPr>
        <w:t>level</w:t>
      </w:r>
      <w:r>
        <w:rPr>
          <w:spacing w:val="0"/>
          <w:w w:val="110"/>
        </w:rPr>
        <w:t xml:space="preserve"> </w:t>
      </w:r>
      <w:r>
        <w:rPr>
          <w:w w:val="110"/>
        </w:rPr>
        <w:t>below</w:t>
      </w:r>
      <w:r>
        <w:rPr>
          <w:spacing w:val="0"/>
          <w:w w:val="110"/>
        </w:rPr>
        <w:t xml:space="preserve"> </w:t>
      </w:r>
      <w:r>
        <w:rPr>
          <w:w w:val="110"/>
        </w:rPr>
        <w:t>the</w:t>
      </w:r>
      <w:r>
        <w:rPr>
          <w:spacing w:val="0"/>
          <w:w w:val="110"/>
        </w:rPr>
        <w:t xml:space="preserve"> </w:t>
      </w:r>
      <w:r>
        <w:rPr>
          <w:w w:val="110"/>
        </w:rPr>
        <w:t>ground</w:t>
      </w:r>
      <w:r>
        <w:rPr>
          <w:spacing w:val="0"/>
          <w:w w:val="110"/>
        </w:rPr>
        <w:t xml:space="preserve"> </w:t>
      </w:r>
      <w:r>
        <w:rPr>
          <w:w w:val="110"/>
        </w:rPr>
        <w:t>surface</w:t>
      </w:r>
      <w:r>
        <w:rPr>
          <w:spacing w:val="0"/>
          <w:w w:val="110"/>
        </w:rPr>
        <w:t xml:space="preserve"> </w:t>
      </w:r>
      <w:r>
        <w:rPr>
          <w:w w:val="110"/>
        </w:rPr>
        <w:t>also</w:t>
      </w:r>
      <w:r>
        <w:rPr>
          <w:spacing w:val="0"/>
          <w:w w:val="110"/>
        </w:rPr>
        <w:t xml:space="preserve"> </w:t>
      </w:r>
      <w:r>
        <w:rPr>
          <w:w w:val="110"/>
        </w:rPr>
        <w:t>gives</w:t>
      </w:r>
      <w:r>
        <w:rPr>
          <w:spacing w:val="0"/>
          <w:w w:val="110"/>
        </w:rPr>
        <w:t xml:space="preserve"> </w:t>
      </w:r>
      <w:r>
        <w:rPr>
          <w:w w:val="110"/>
        </w:rPr>
        <w:t>indication</w:t>
      </w:r>
      <w:r>
        <w:rPr>
          <w:spacing w:val="0"/>
          <w:w w:val="110"/>
        </w:rPr>
        <w:t xml:space="preserve"> </w:t>
      </w:r>
      <w:r>
        <w:rPr>
          <w:w w:val="110"/>
        </w:rPr>
        <w:t>about</w:t>
      </w:r>
      <w:r>
        <w:rPr>
          <w:spacing w:val="0"/>
          <w:w w:val="110"/>
        </w:rPr>
        <w:t xml:space="preserve"> possible evapotranspiration </w:t>
      </w:r>
      <w:r>
        <w:rPr>
          <w:w w:val="110"/>
        </w:rPr>
        <w:t>from</w:t>
      </w:r>
      <w:r>
        <w:rPr>
          <w:spacing w:val="0"/>
          <w:w w:val="110"/>
        </w:rPr>
        <w:t xml:space="preserve"> </w:t>
      </w:r>
      <w:r>
        <w:rPr>
          <w:w w:val="110"/>
        </w:rPr>
        <w:t>the</w:t>
      </w:r>
      <w:r>
        <w:rPr>
          <w:spacing w:val="48"/>
          <w:w w:val="112"/>
        </w:rPr>
        <w:t xml:space="preserve"> </w:t>
      </w:r>
      <w:r>
        <w:rPr>
          <w:w w:val="110"/>
        </w:rPr>
        <w:t>water-table</w:t>
      </w:r>
      <w:r>
        <w:rPr>
          <w:spacing w:val="0"/>
          <w:w w:val="110"/>
        </w:rPr>
        <w:t xml:space="preserve"> </w:t>
      </w:r>
      <w:r>
        <w:rPr>
          <w:w w:val="110"/>
        </w:rPr>
        <w:t>and</w:t>
      </w:r>
      <w:r>
        <w:rPr>
          <w:spacing w:val="0"/>
          <w:w w:val="110"/>
        </w:rPr>
        <w:t xml:space="preserve"> also </w:t>
      </w:r>
      <w:r>
        <w:rPr>
          <w:w w:val="110"/>
        </w:rPr>
        <w:t>flood</w:t>
      </w:r>
      <w:r>
        <w:rPr>
          <w:spacing w:val="0"/>
          <w:w w:val="110"/>
        </w:rPr>
        <w:t xml:space="preserve"> </w:t>
      </w:r>
      <w:r>
        <w:rPr>
          <w:w w:val="110"/>
        </w:rPr>
        <w:t>event.</w:t>
      </w:r>
    </w:p>
    <w:p>
      <w:pPr>
        <w:pStyle w:val="TextBody"/>
        <w:ind w:left="465" w:hanging="0"/>
        <w:rPr/>
      </w:pP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Layout</w:t>
      </w:r>
      <w:r>
        <w:rPr>
          <w:spacing w:val="14"/>
          <w:w w:val="105"/>
        </w:rPr>
        <w:t xml:space="preserve"> </w:t>
      </w:r>
      <w:r>
        <w:rPr>
          <w:w w:val="105"/>
        </w:rPr>
        <w:t>mode</w:t>
      </w:r>
      <w:r>
        <w:rPr>
          <w:spacing w:val="13"/>
          <w:w w:val="105"/>
        </w:rPr>
        <w:t xml:space="preserve"> </w:t>
      </w:r>
      <w:r>
        <w:rPr>
          <w:w w:val="105"/>
        </w:rPr>
        <w:t>it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possible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plot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water</w:t>
      </w:r>
      <w:r>
        <w:rPr>
          <w:spacing w:val="14"/>
          <w:w w:val="105"/>
        </w:rPr>
        <w:t xml:space="preserve"> </w:t>
      </w:r>
      <w:r>
        <w:rPr>
          <w:w w:val="105"/>
        </w:rPr>
        <w:t>level</w:t>
      </w:r>
      <w:r>
        <w:rPr>
          <w:spacing w:val="14"/>
          <w:w w:val="105"/>
        </w:rPr>
        <w:t xml:space="preserve"> </w:t>
      </w:r>
      <w:r>
        <w:rPr>
          <w:spacing w:val="0"/>
          <w:w w:val="105"/>
        </w:rPr>
        <w:t>relative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four</w:t>
      </w:r>
      <w:r>
        <w:rPr>
          <w:spacing w:val="14"/>
          <w:w w:val="105"/>
        </w:rPr>
        <w:t xml:space="preserve"> </w:t>
      </w:r>
      <w:r>
        <w:rPr>
          <w:w w:val="105"/>
        </w:rPr>
        <w:t>different</w:t>
      </w:r>
      <w:r>
        <w:rPr>
          <w:spacing w:val="13"/>
          <w:w w:val="105"/>
        </w:rPr>
        <w:t xml:space="preserve"> </w:t>
      </w:r>
      <w:r>
        <w:rPr>
          <w:w w:val="105"/>
        </w:rPr>
        <w:t>datum:</w:t>
      </w:r>
    </w:p>
    <w:p>
      <w:pPr>
        <w:pStyle w:val="TextBody"/>
        <w:spacing w:lineRule="auto" w:line="247" w:before="13" w:after="0"/>
        <w:ind w:left="113" w:right="111" w:firstLine="351"/>
        <w:jc w:val="both"/>
        <w:rPr/>
      </w:pPr>
      <w:r>
        <w:rPr>
          <w:w w:val="105"/>
        </w:rPr>
        <w:t>-</w:t>
      </w:r>
      <w:r>
        <w:rPr>
          <w:spacing w:val="21"/>
          <w:w w:val="105"/>
        </w:rPr>
        <w:t xml:space="preserve"> </w:t>
      </w:r>
      <w:r>
        <w:rPr>
          <w:w w:val="105"/>
        </w:rPr>
        <w:t>meters</w:t>
      </w:r>
      <w:r>
        <w:rPr>
          <w:spacing w:val="21"/>
          <w:w w:val="105"/>
        </w:rPr>
        <w:t xml:space="preserve"> </w:t>
      </w:r>
      <w:r>
        <w:rPr>
          <w:w w:val="105"/>
        </w:rPr>
        <w:t>above</w:t>
      </w:r>
      <w:r>
        <w:rPr>
          <w:spacing w:val="22"/>
          <w:w w:val="105"/>
        </w:rPr>
        <w:t xml:space="preserve"> </w:t>
      </w:r>
      <w:r>
        <w:rPr>
          <w:w w:val="105"/>
        </w:rPr>
        <w:t>ground</w:t>
      </w:r>
      <w:r>
        <w:rPr>
          <w:spacing w:val="22"/>
          <w:w w:val="105"/>
        </w:rPr>
        <w:t xml:space="preserve"> </w:t>
      </w:r>
      <w:r>
        <w:rPr>
          <w:w w:val="105"/>
        </w:rPr>
        <w:t>surface</w:t>
      </w:r>
      <w:r>
        <w:rPr>
          <w:spacing w:val="21"/>
          <w:w w:val="105"/>
        </w:rPr>
        <w:t xml:space="preserve"> </w:t>
      </w:r>
      <w:r>
        <w:rPr>
          <w:w w:val="105"/>
        </w:rPr>
        <w:t>(mags)</w:t>
      </w:r>
      <w:r>
        <w:rPr>
          <w:spacing w:val="21"/>
          <w:w w:val="105"/>
        </w:rPr>
        <w:t xml:space="preserve"> </w:t>
      </w:r>
      <w:r>
        <w:rPr>
          <w:w w:val="105"/>
        </w:rPr>
        <w:t>-</w:t>
      </w:r>
      <w:r>
        <w:rPr>
          <w:spacing w:val="22"/>
          <w:w w:val="105"/>
        </w:rPr>
        <w:t xml:space="preserve"> </w:t>
      </w:r>
      <w:r>
        <w:rPr>
          <w:w w:val="105"/>
        </w:rPr>
        <w:t>meters</w:t>
      </w:r>
      <w:r>
        <w:rPr>
          <w:spacing w:val="21"/>
          <w:w w:val="105"/>
        </w:rPr>
        <w:t xml:space="preserve"> </w:t>
      </w:r>
      <w:r>
        <w:rPr>
          <w:w w:val="105"/>
        </w:rPr>
        <w:t>below</w:t>
      </w:r>
      <w:r>
        <w:rPr>
          <w:spacing w:val="21"/>
          <w:w w:val="105"/>
        </w:rPr>
        <w:t xml:space="preserve"> </w:t>
      </w:r>
      <w:r>
        <w:rPr>
          <w:w w:val="105"/>
        </w:rPr>
        <w:t>ground</w:t>
      </w:r>
      <w:r>
        <w:rPr>
          <w:spacing w:val="21"/>
          <w:w w:val="105"/>
        </w:rPr>
        <w:t xml:space="preserve"> </w:t>
      </w:r>
      <w:r>
        <w:rPr>
          <w:w w:val="105"/>
        </w:rPr>
        <w:t>surface</w:t>
      </w:r>
      <w:r>
        <w:rPr>
          <w:spacing w:val="22"/>
          <w:w w:val="105"/>
        </w:rPr>
        <w:t xml:space="preserve"> </w:t>
      </w:r>
      <w:r>
        <w:rPr>
          <w:w w:val="105"/>
        </w:rPr>
        <w:t>(mbgs)</w:t>
      </w:r>
      <w:r>
        <w:rPr>
          <w:spacing w:val="22"/>
          <w:w w:val="105"/>
        </w:rPr>
        <w:t xml:space="preserve"> </w:t>
      </w:r>
      <w:r>
        <w:rPr>
          <w:w w:val="105"/>
        </w:rPr>
        <w:t>-</w:t>
      </w:r>
      <w:r>
        <w:rPr>
          <w:spacing w:val="22"/>
          <w:w w:val="105"/>
        </w:rPr>
        <w:t xml:space="preserve"> </w:t>
      </w:r>
      <w:r>
        <w:rPr>
          <w:w w:val="105"/>
        </w:rPr>
        <w:t>meters</w:t>
      </w:r>
      <w:r>
        <w:rPr>
          <w:spacing w:val="20"/>
          <w:w w:val="105"/>
        </w:rPr>
        <w:t xml:space="preserve"> </w:t>
      </w:r>
      <w:r>
        <w:rPr>
          <w:w w:val="105"/>
        </w:rPr>
        <w:t>above logger (mal)</w:t>
      </w:r>
      <w:r>
        <w:rPr>
          <w:spacing w:val="1"/>
          <w:w w:val="105"/>
        </w:rPr>
        <w:t xml:space="preserve"> </w:t>
      </w:r>
      <w:r>
        <w:rPr>
          <w:w w:val="105"/>
        </w:rPr>
        <w:t>-</w:t>
      </w:r>
      <w:r>
        <w:rPr>
          <w:spacing w:val="2"/>
          <w:w w:val="105"/>
        </w:rPr>
        <w:t xml:space="preserve"> </w:t>
      </w:r>
      <w:r>
        <w:rPr>
          <w:w w:val="105"/>
        </w:rPr>
        <w:t>meters above</w:t>
      </w:r>
      <w:r>
        <w:rPr>
          <w:spacing w:val="1"/>
          <w:w w:val="105"/>
        </w:rPr>
        <w:t xml:space="preserve"> </w:t>
      </w:r>
      <w:r>
        <w:rPr>
          <w:w w:val="105"/>
        </w:rPr>
        <w:t>see</w:t>
      </w:r>
      <w:r>
        <w:rPr>
          <w:spacing w:val="2"/>
          <w:w w:val="105"/>
        </w:rPr>
        <w:t xml:space="preserve"> </w:t>
      </w:r>
      <w:r>
        <w:rPr>
          <w:w w:val="105"/>
        </w:rPr>
        <w:t>level (masl)</w:t>
      </w:r>
    </w:p>
    <w:p>
      <w:pPr>
        <w:pStyle w:val="TextBody"/>
        <w:spacing w:lineRule="auto" w:line="247"/>
        <w:ind w:left="113" w:right="111" w:firstLine="351"/>
        <w:jc w:val="both"/>
        <w:rPr/>
      </w:pPr>
      <w:r>
        <w:rPr/>
        <w:t>mags</w:t>
      </w:r>
      <w:r>
        <w:rPr>
          <w:spacing w:val="42"/>
        </w:rPr>
        <w:t xml:space="preserve"> </w:t>
      </w:r>
      <w:r>
        <w:rPr/>
        <w:t>and</w:t>
      </w:r>
      <w:r>
        <w:rPr>
          <w:spacing w:val="44"/>
        </w:rPr>
        <w:t xml:space="preserve"> </w:t>
      </w:r>
      <w:r>
        <w:rPr/>
        <w:t>mbgs</w:t>
      </w:r>
      <w:r>
        <w:rPr>
          <w:spacing w:val="42"/>
        </w:rPr>
        <w:t xml:space="preserve"> </w:t>
      </w:r>
      <w:r>
        <w:rPr/>
        <w:t>options</w:t>
      </w:r>
      <w:r>
        <w:rPr>
          <w:spacing w:val="44"/>
        </w:rPr>
        <w:t xml:space="preserve"> </w:t>
      </w:r>
      <w:r>
        <w:rPr/>
        <w:t>have</w:t>
      </w:r>
      <w:r>
        <w:rPr>
          <w:spacing w:val="43"/>
        </w:rPr>
        <w:t xml:space="preserve"> </w:t>
      </w:r>
      <w:r>
        <w:rPr/>
        <w:t>the</w:t>
      </w:r>
      <w:r>
        <w:rPr>
          <w:spacing w:val="44"/>
        </w:rPr>
        <w:t xml:space="preserve"> </w:t>
      </w:r>
      <w:r>
        <w:rPr/>
        <w:t>same</w:t>
      </w:r>
      <w:r>
        <w:rPr>
          <w:spacing w:val="44"/>
        </w:rPr>
        <w:t xml:space="preserve"> </w:t>
      </w:r>
      <w:r>
        <w:rPr/>
        <w:t>reference</w:t>
      </w:r>
      <w:r>
        <w:rPr>
          <w:spacing w:val="42"/>
        </w:rPr>
        <w:t xml:space="preserve"> </w:t>
      </w:r>
      <w:r>
        <w:rPr/>
        <w:t>point,</w:t>
      </w:r>
      <w:r>
        <w:rPr>
          <w:spacing w:val="44"/>
        </w:rPr>
        <w:t xml:space="preserve"> </w:t>
      </w:r>
      <w:r>
        <w:rPr/>
        <w:t>but</w:t>
      </w:r>
      <w:r>
        <w:rPr>
          <w:spacing w:val="44"/>
        </w:rPr>
        <w:t xml:space="preserve"> </w:t>
      </w:r>
      <w:r>
        <w:rPr/>
        <w:t>the</w:t>
      </w:r>
      <w:r>
        <w:rPr>
          <w:spacing w:val="44"/>
        </w:rPr>
        <w:t xml:space="preserve"> </w:t>
      </w:r>
      <w:r>
        <w:rPr>
          <w:spacing w:val="0"/>
        </w:rPr>
        <w:t>vertical</w:t>
      </w:r>
      <w:r>
        <w:rPr>
          <w:spacing w:val="44"/>
        </w:rPr>
        <w:t xml:space="preserve"> </w:t>
      </w:r>
      <w:r>
        <w:rPr/>
        <w:t>axis</w:t>
      </w:r>
      <w:r>
        <w:rPr>
          <w:spacing w:val="44"/>
        </w:rPr>
        <w:t xml:space="preserve"> </w:t>
      </w:r>
      <w:r>
        <w:rPr/>
        <w:t>is</w:t>
      </w:r>
      <w:r>
        <w:rPr>
          <w:spacing w:val="43"/>
        </w:rPr>
        <w:t xml:space="preserve"> </w:t>
      </w:r>
      <w:r>
        <w:rPr/>
        <w:t>inverted</w:t>
      </w:r>
      <w:r>
        <w:rPr>
          <w:spacing w:val="43"/>
        </w:rPr>
        <w:t xml:space="preserve"> </w:t>
      </w:r>
      <w:r>
        <w:rPr/>
        <w:t>in</w:t>
      </w:r>
      <w:r>
        <w:rPr>
          <w:spacing w:val="44"/>
        </w:rPr>
        <w:t xml:space="preserve"> </w:t>
      </w:r>
      <w:r>
        <w:rPr/>
        <w:t>the</w:t>
      </w:r>
      <w:r>
        <w:rPr>
          <w:spacing w:val="27"/>
          <w:w w:val="111"/>
        </w:rPr>
        <w:t xml:space="preserve"> </w:t>
      </w:r>
      <w:r>
        <w:rPr/>
        <w:t>case</w:t>
      </w:r>
      <w:r>
        <w:rPr>
          <w:spacing w:val="28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mbgs,</w:t>
      </w:r>
      <w:r>
        <w:rPr>
          <w:spacing w:val="28"/>
        </w:rPr>
        <w:t xml:space="preserve"> </w:t>
      </w:r>
      <w:r>
        <w:rPr/>
        <w:t>with</w:t>
      </w:r>
      <w:r>
        <w:rPr>
          <w:spacing w:val="29"/>
        </w:rPr>
        <w:t xml:space="preserve"> </w:t>
      </w:r>
      <w:r>
        <w:rPr/>
        <w:t>the</w:t>
      </w:r>
      <w:r>
        <w:rPr>
          <w:spacing w:val="28"/>
        </w:rPr>
        <w:t xml:space="preserve"> </w:t>
      </w:r>
      <w:r>
        <w:rPr/>
        <w:t>water</w:t>
      </w:r>
      <w:r>
        <w:rPr>
          <w:spacing w:val="29"/>
        </w:rPr>
        <w:t xml:space="preserve"> </w:t>
      </w:r>
      <w:r>
        <w:rPr/>
        <w:t>level</w:t>
      </w:r>
      <w:r>
        <w:rPr>
          <w:spacing w:val="28"/>
        </w:rPr>
        <w:t xml:space="preserve"> </w:t>
      </w:r>
      <w:r>
        <w:rPr/>
        <w:t>being</w:t>
      </w:r>
      <w:r>
        <w:rPr>
          <w:spacing w:val="29"/>
        </w:rPr>
        <w:t xml:space="preserve"> </w:t>
      </w:r>
      <w:r>
        <w:rPr/>
        <w:t>positive</w:t>
      </w:r>
      <w:r>
        <w:rPr>
          <w:spacing w:val="27"/>
        </w:rPr>
        <w:t xml:space="preserve"> </w:t>
      </w:r>
      <w:r>
        <w:rPr>
          <w:spacing w:val="0"/>
        </w:rPr>
        <w:t>below</w:t>
      </w:r>
      <w:r>
        <w:rPr>
          <w:spacing w:val="29"/>
        </w:rPr>
        <w:t xml:space="preserve"> </w:t>
      </w:r>
      <w:r>
        <w:rPr/>
        <w:t>the</w:t>
      </w:r>
      <w:r>
        <w:rPr>
          <w:spacing w:val="29"/>
        </w:rPr>
        <w:t xml:space="preserve"> </w:t>
      </w:r>
      <w:r>
        <w:rPr>
          <w:spacing w:val="0"/>
        </w:rPr>
        <w:t>ground</w:t>
      </w:r>
      <w:r>
        <w:rPr>
          <w:spacing w:val="28"/>
        </w:rPr>
        <w:t xml:space="preserve"> </w:t>
      </w:r>
      <w:r>
        <w:rPr/>
        <w:t>surface</w:t>
      </w:r>
      <w:r>
        <w:rPr>
          <w:spacing w:val="29"/>
        </w:rPr>
        <w:t xml:space="preserve"> </w:t>
      </w:r>
      <w:r>
        <w:rPr/>
        <w:t>and</w:t>
      </w:r>
      <w:r>
        <w:rPr>
          <w:spacing w:val="28"/>
        </w:rPr>
        <w:t xml:space="preserve"> </w:t>
      </w:r>
      <w:r>
        <w:rPr/>
        <w:t>increasing</w:t>
      </w:r>
      <w:r>
        <w:rPr>
          <w:spacing w:val="28"/>
        </w:rPr>
        <w:t xml:space="preserve"> </w:t>
      </w:r>
      <w:r>
        <w:rPr/>
        <w:t>in</w:t>
      </w:r>
      <w:r>
        <w:rPr>
          <w:spacing w:val="28"/>
        </w:rPr>
        <w:t xml:space="preserve"> </w:t>
      </w:r>
      <w:r>
        <w:rPr/>
        <w:t>value</w:t>
      </w:r>
      <w:r>
        <w:rPr>
          <w:spacing w:val="29"/>
          <w:w w:val="102"/>
        </w:rPr>
        <w:t xml:space="preserve"> </w:t>
      </w:r>
      <w:r>
        <w:rPr/>
        <w:t>as</w:t>
      </w:r>
      <w:r>
        <w:rPr>
          <w:spacing w:val="45"/>
        </w:rPr>
        <w:t xml:space="preserve"> </w:t>
      </w:r>
      <w:r>
        <w:rPr/>
        <w:t>the</w:t>
      </w:r>
      <w:r>
        <w:rPr>
          <w:spacing w:val="46"/>
        </w:rPr>
        <w:t xml:space="preserve"> </w:t>
      </w:r>
      <w:r>
        <w:rPr/>
        <w:t>depth</w:t>
      </w:r>
      <w:r>
        <w:rPr>
          <w:spacing w:val="44"/>
        </w:rPr>
        <w:t xml:space="preserve"> </w:t>
      </w:r>
      <w:r>
        <w:rPr/>
        <w:t>to</w:t>
      </w:r>
      <w:r>
        <w:rPr>
          <w:spacing w:val="46"/>
        </w:rPr>
        <w:t xml:space="preserve"> </w:t>
      </w:r>
      <w:r>
        <w:rPr/>
        <w:t>the</w:t>
      </w:r>
      <w:r>
        <w:rPr>
          <w:spacing w:val="46"/>
        </w:rPr>
        <w:t xml:space="preserve"> </w:t>
      </w:r>
      <w:r>
        <w:rPr/>
        <w:t>surface</w:t>
      </w:r>
      <w:r>
        <w:rPr>
          <w:spacing w:val="45"/>
        </w:rPr>
        <w:t xml:space="preserve"> </w:t>
      </w:r>
      <w:r>
        <w:rPr/>
        <w:t>increase.</w:t>
      </w:r>
    </w:p>
    <w:p>
      <w:pPr>
        <w:pStyle w:val="TextBody"/>
        <w:ind w:left="465" w:hanging="0"/>
        <w:rPr/>
      </w:pPr>
      <w:r>
        <w:rPr>
          <w:w w:val="105"/>
        </w:rPr>
        <w:t>Why</w:t>
      </w:r>
      <w:r>
        <w:rPr>
          <w:spacing w:val="24"/>
          <w:w w:val="105"/>
        </w:rPr>
        <w:t xml:space="preserve"> </w:t>
      </w:r>
      <w:r>
        <w:rPr>
          <w:w w:val="105"/>
        </w:rPr>
        <w:t>Not</w:t>
      </w:r>
      <w:r>
        <w:rPr>
          <w:spacing w:val="24"/>
          <w:w w:val="105"/>
        </w:rPr>
        <w:t xml:space="preserve"> </w:t>
      </w:r>
      <w:r>
        <w:rPr>
          <w:w w:val="105"/>
        </w:rPr>
        <w:t>estimating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precipitation</w:t>
      </w:r>
      <w:r>
        <w:rPr>
          <w:spacing w:val="23"/>
          <w:w w:val="105"/>
        </w:rPr>
        <w:t xml:space="preserve"> </w:t>
      </w:r>
      <w:r>
        <w:rPr>
          <w:w w:val="105"/>
        </w:rPr>
        <w:t>directly</w:t>
      </w:r>
      <w:r>
        <w:rPr>
          <w:spacing w:val="23"/>
          <w:w w:val="105"/>
        </w:rPr>
        <w:t xml:space="preserve"> </w:t>
      </w:r>
      <w:r>
        <w:rPr>
          <w:w w:val="105"/>
        </w:rPr>
        <w:t>at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WELL</w:t>
      </w:r>
      <w:r>
        <w:rPr>
          <w:spacing w:val="24"/>
          <w:w w:val="105"/>
        </w:rPr>
        <w:t xml:space="preserve"> </w:t>
      </w:r>
      <w:r>
        <w:rPr>
          <w:w w:val="105"/>
        </w:rPr>
        <w:t>by</w:t>
      </w:r>
      <w:r>
        <w:rPr>
          <w:spacing w:val="25"/>
          <w:w w:val="105"/>
        </w:rPr>
        <w:t xml:space="preserve"> </w:t>
      </w:r>
      <w:r>
        <w:rPr>
          <w:w w:val="105"/>
        </w:rPr>
        <w:t>interpolation:</w:t>
      </w:r>
    </w:p>
    <w:p>
      <w:pPr>
        <w:sectPr>
          <w:footerReference w:type="default" r:id="rId15"/>
          <w:type w:val="nextPage"/>
          <w:pgSz w:w="12240" w:h="15840"/>
          <w:pgMar w:left="1020" w:right="1020" w:header="0" w:top="1080" w:footer="515" w:bottom="70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spacing w:lineRule="auto" w:line="247" w:before="13" w:after="0"/>
        <w:ind w:left="113" w:right="105" w:firstLine="351"/>
        <w:jc w:val="both"/>
        <w:rPr/>
      </w:pPr>
      <w:r>
        <w:rPr>
          <w:w w:val="105"/>
        </w:rPr>
        <w:t>Data</w:t>
      </w:r>
      <w:r>
        <w:rPr>
          <w:spacing w:val="31"/>
          <w:w w:val="105"/>
        </w:rPr>
        <w:t xml:space="preserve"> </w:t>
      </w:r>
      <w:r>
        <w:rPr>
          <w:w w:val="105"/>
        </w:rPr>
        <w:t>are</w:t>
      </w:r>
      <w:r>
        <w:rPr>
          <w:spacing w:val="32"/>
          <w:w w:val="105"/>
        </w:rPr>
        <w:t xml:space="preserve"> </w:t>
      </w:r>
      <w:r>
        <w:rPr>
          <w:w w:val="105"/>
        </w:rPr>
        <w:t>not</w:t>
      </w:r>
      <w:r>
        <w:rPr>
          <w:spacing w:val="32"/>
          <w:w w:val="105"/>
        </w:rPr>
        <w:t xml:space="preserve"> </w:t>
      </w:r>
      <w:r>
        <w:rPr>
          <w:w w:val="105"/>
        </w:rPr>
        <w:t>interpolated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exact</w:t>
      </w:r>
      <w:r>
        <w:rPr>
          <w:spacing w:val="32"/>
          <w:w w:val="105"/>
        </w:rPr>
        <w:t xml:space="preserve"> </w:t>
      </w:r>
      <w:r>
        <w:rPr>
          <w:spacing w:val="0"/>
          <w:w w:val="105"/>
        </w:rPr>
        <w:t>location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well.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32"/>
          <w:w w:val="105"/>
        </w:rPr>
        <w:t xml:space="preserve"> </w:t>
      </w:r>
      <w:r>
        <w:rPr>
          <w:w w:val="105"/>
        </w:rPr>
        <w:t>has</w:t>
      </w:r>
      <w:r>
        <w:rPr>
          <w:spacing w:val="31"/>
          <w:w w:val="105"/>
        </w:rPr>
        <w:t xml:space="preserve"> </w:t>
      </w:r>
      <w:r>
        <w:rPr>
          <w:w w:val="105"/>
        </w:rPr>
        <w:t>been</w:t>
      </w:r>
      <w:r>
        <w:rPr>
          <w:spacing w:val="31"/>
          <w:w w:val="105"/>
        </w:rPr>
        <w:t xml:space="preserve"> </w:t>
      </w:r>
      <w:r>
        <w:rPr>
          <w:w w:val="105"/>
        </w:rPr>
        <w:t>decided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keep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12"/>
        </w:rPr>
        <w:t xml:space="preserve"> </w:t>
      </w:r>
      <w:r>
        <w:rPr>
          <w:w w:val="105"/>
        </w:rPr>
        <w:t>original</w:t>
      </w:r>
      <w:r>
        <w:rPr>
          <w:spacing w:val="3"/>
          <w:w w:val="105"/>
        </w:rPr>
        <w:t xml:space="preserve"> </w:t>
      </w:r>
      <w:r>
        <w:rPr>
          <w:w w:val="105"/>
        </w:rPr>
        <w:t>dataset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station</w:t>
      </w:r>
      <w:r>
        <w:rPr>
          <w:spacing w:val="3"/>
          <w:w w:val="105"/>
        </w:rPr>
        <w:t xml:space="preserve"> </w:t>
      </w:r>
      <w:r>
        <w:rPr>
          <w:w w:val="105"/>
        </w:rPr>
        <w:t>located</w:t>
      </w:r>
      <w:r>
        <w:rPr>
          <w:spacing w:val="3"/>
          <w:w w:val="105"/>
        </w:rPr>
        <w:t xml:space="preserve"> </w:t>
      </w:r>
      <w:r>
        <w:rPr>
          <w:w w:val="105"/>
        </w:rPr>
        <w:t>closest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well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analyse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data.</w:t>
      </w:r>
      <w:r>
        <w:rPr>
          <w:spacing w:val="31"/>
          <w:w w:val="105"/>
        </w:rPr>
        <w:t xml:space="preserve"> </w:t>
      </w:r>
      <w:r>
        <w:rPr>
          <w:w w:val="105"/>
        </w:rPr>
        <w:t>This</w:t>
      </w:r>
      <w:r>
        <w:rPr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due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fact</w:t>
      </w:r>
      <w:r>
        <w:rPr>
          <w:w w:val="104"/>
        </w:rPr>
        <w:t xml:space="preserve"> </w:t>
      </w:r>
      <w:r>
        <w:rPr>
          <w:w w:val="105"/>
        </w:rPr>
        <w:t>that</w:t>
      </w:r>
      <w:r>
        <w:rPr>
          <w:spacing w:val="6"/>
          <w:w w:val="105"/>
        </w:rPr>
        <w:t xml:space="preserve"> </w:t>
      </w:r>
      <w:r>
        <w:rPr>
          <w:w w:val="105"/>
        </w:rPr>
        <w:t>conventional</w:t>
      </w:r>
      <w:r>
        <w:rPr>
          <w:spacing w:val="7"/>
          <w:w w:val="105"/>
        </w:rPr>
        <w:t xml:space="preserve"> </w:t>
      </w:r>
      <w:r>
        <w:rPr>
          <w:w w:val="105"/>
        </w:rPr>
        <w:t>technique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interpoloating</w:t>
      </w:r>
      <w:r>
        <w:rPr>
          <w:spacing w:val="6"/>
          <w:w w:val="105"/>
        </w:rPr>
        <w:t xml:space="preserve"> </w:t>
      </w:r>
      <w:r>
        <w:rPr>
          <w:w w:val="105"/>
        </w:rPr>
        <w:t>weather</w:t>
      </w:r>
      <w:r>
        <w:rPr>
          <w:spacing w:val="6"/>
          <w:w w:val="105"/>
        </w:rPr>
        <w:t xml:space="preserve"> </w:t>
      </w:r>
      <w:r>
        <w:rPr>
          <w:w w:val="105"/>
        </w:rPr>
        <w:t>data</w:t>
      </w:r>
      <w:r>
        <w:rPr>
          <w:spacing w:val="7"/>
          <w:w w:val="105"/>
        </w:rPr>
        <w:t xml:space="preserve"> </w:t>
      </w:r>
      <w:r>
        <w:rPr>
          <w:w w:val="105"/>
        </w:rPr>
        <w:t>tend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surestimate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number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wet</w:t>
      </w:r>
    </w:p>
    <w:p>
      <w:pPr>
        <w:pStyle w:val="TextBody"/>
        <w:spacing w:lineRule="auto" w:line="247" w:before="29" w:after="0"/>
        <w:ind w:left="113" w:right="111" w:hanging="0"/>
        <w:jc w:val="both"/>
        <w:rPr/>
      </w:pPr>
      <w:r>
        <w:rPr>
          <w:w w:val="105"/>
        </w:rPr>
        <w:t>day,</w:t>
      </w:r>
      <w:r>
        <w:rPr>
          <w:spacing w:val="8"/>
          <w:w w:val="105"/>
        </w:rPr>
        <w:t xml:space="preserve"> </w:t>
      </w:r>
      <w:r>
        <w:rPr>
          <w:w w:val="105"/>
        </w:rPr>
        <w:t>but</w:t>
      </w:r>
      <w:r>
        <w:rPr>
          <w:spacing w:val="9"/>
          <w:w w:val="105"/>
        </w:rPr>
        <w:t xml:space="preserve"> </w:t>
      </w:r>
      <w:r>
        <w:rPr>
          <w:w w:val="105"/>
        </w:rPr>
        <w:t>underestimate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intensity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stron</w:t>
      </w:r>
      <w:r>
        <w:rPr>
          <w:spacing w:val="10"/>
          <w:w w:val="105"/>
        </w:rPr>
        <w:t xml:space="preserve"> </w:t>
      </w:r>
      <w:r>
        <w:rPr>
          <w:w w:val="105"/>
        </w:rPr>
        <w:t>precipitation</w:t>
      </w:r>
      <w:r>
        <w:rPr>
          <w:spacing w:val="8"/>
          <w:w w:val="105"/>
        </w:rPr>
        <w:t xml:space="preserve"> </w:t>
      </w:r>
      <w:r>
        <w:rPr>
          <w:w w:val="105"/>
        </w:rPr>
        <w:t>event.</w:t>
      </w:r>
      <w:r>
        <w:rPr>
          <w:spacing w:val="34"/>
          <w:w w:val="105"/>
        </w:rPr>
        <w:t xml:space="preserve"> </w:t>
      </w:r>
      <w:r>
        <w:rPr>
          <w:w w:val="105"/>
        </w:rPr>
        <w:t>More</w:t>
      </w:r>
      <w:r>
        <w:rPr>
          <w:spacing w:val="9"/>
          <w:w w:val="105"/>
        </w:rPr>
        <w:t xml:space="preserve"> </w:t>
      </w:r>
      <w:r>
        <w:rPr>
          <w:w w:val="105"/>
        </w:rPr>
        <w:t>advanced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complicated</w:t>
      </w:r>
      <w:r>
        <w:rPr>
          <w:w w:val="102"/>
        </w:rPr>
        <w:t xml:space="preserve"> </w:t>
      </w:r>
      <w:r>
        <w:rPr>
          <w:w w:val="105"/>
        </w:rPr>
        <w:t>technique</w:t>
      </w:r>
      <w:r>
        <w:rPr>
          <w:spacing w:val="5"/>
          <w:w w:val="105"/>
        </w:rPr>
        <w:t xml:space="preserve"> </w:t>
      </w:r>
      <w:r>
        <w:rPr>
          <w:w w:val="105"/>
        </w:rPr>
        <w:t>are</w:t>
      </w:r>
      <w:r>
        <w:rPr>
          <w:spacing w:val="6"/>
          <w:w w:val="105"/>
        </w:rPr>
        <w:t xml:space="preserve"> </w:t>
      </w:r>
      <w:r>
        <w:rPr>
          <w:w w:val="105"/>
        </w:rPr>
        <w:t>required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circumvent</w:t>
      </w:r>
      <w:r>
        <w:rPr>
          <w:spacing w:val="6"/>
          <w:w w:val="105"/>
        </w:rPr>
        <w:t xml:space="preserve"> </w:t>
      </w:r>
      <w:r>
        <w:rPr>
          <w:w w:val="105"/>
        </w:rPr>
        <w:t>these</w:t>
      </w:r>
      <w:r>
        <w:rPr>
          <w:spacing w:val="6"/>
          <w:w w:val="105"/>
        </w:rPr>
        <w:t xml:space="preserve"> </w:t>
      </w:r>
      <w:r>
        <w:rPr>
          <w:w w:val="105"/>
        </w:rPr>
        <w:t>issues.</w:t>
      </w:r>
      <w:r>
        <w:rPr>
          <w:spacing w:val="29"/>
          <w:w w:val="105"/>
        </w:rPr>
        <w:t xml:space="preserve"> </w:t>
      </w:r>
      <w:r>
        <w:rPr>
          <w:w w:val="105"/>
        </w:rPr>
        <w:t>It</w:t>
      </w:r>
      <w:r>
        <w:rPr>
          <w:spacing w:val="5"/>
          <w:w w:val="105"/>
        </w:rPr>
        <w:t xml:space="preserve"> </w:t>
      </w:r>
      <w:r>
        <w:rPr>
          <w:w w:val="105"/>
        </w:rPr>
        <w:t>has</w:t>
      </w:r>
      <w:r>
        <w:rPr>
          <w:spacing w:val="6"/>
          <w:w w:val="105"/>
        </w:rPr>
        <w:t xml:space="preserve"> </w:t>
      </w:r>
      <w:r>
        <w:rPr>
          <w:w w:val="105"/>
        </w:rPr>
        <w:t>thus</w:t>
      </w:r>
      <w:r>
        <w:rPr>
          <w:spacing w:val="6"/>
          <w:w w:val="105"/>
        </w:rPr>
        <w:t xml:space="preserve"> </w:t>
      </w:r>
      <w:r>
        <w:rPr>
          <w:w w:val="105"/>
        </w:rPr>
        <w:t>been</w:t>
      </w:r>
      <w:r>
        <w:rPr>
          <w:spacing w:val="5"/>
          <w:w w:val="105"/>
        </w:rPr>
        <w:t xml:space="preserve"> </w:t>
      </w:r>
      <w:r>
        <w:rPr>
          <w:w w:val="105"/>
        </w:rPr>
        <w:t>decided</w:t>
      </w:r>
      <w:r>
        <w:rPr>
          <w:spacing w:val="6"/>
          <w:w w:val="105"/>
        </w:rPr>
        <w:t xml:space="preserve"> </w:t>
      </w:r>
      <w:r>
        <w:rPr>
          <w:w w:val="105"/>
        </w:rPr>
        <w:t>that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spacing w:val="0"/>
          <w:w w:val="105"/>
        </w:rPr>
        <w:t>was</w:t>
      </w:r>
      <w:r>
        <w:rPr>
          <w:spacing w:val="6"/>
          <w:w w:val="105"/>
        </w:rPr>
        <w:t xml:space="preserve"> </w:t>
      </w:r>
      <w:r>
        <w:rPr>
          <w:spacing w:val="0"/>
          <w:w w:val="105"/>
        </w:rPr>
        <w:t>prefereable</w:t>
      </w:r>
      <w:r>
        <w:rPr>
          <w:spacing w:val="24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keep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original</w:t>
      </w:r>
      <w:r>
        <w:rPr>
          <w:spacing w:val="15"/>
          <w:w w:val="105"/>
        </w:rPr>
        <w:t xml:space="preserve"> </w:t>
      </w:r>
      <w:r>
        <w:rPr>
          <w:w w:val="105"/>
        </w:rPr>
        <w:t>data</w:t>
      </w:r>
      <w:r>
        <w:rPr>
          <w:spacing w:val="13"/>
          <w:w w:val="105"/>
        </w:rPr>
        <w:t xml:space="preserve"> </w:t>
      </w:r>
      <w:r>
        <w:rPr>
          <w:w w:val="105"/>
        </w:rPr>
        <w:t>from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single</w:t>
      </w:r>
      <w:r>
        <w:rPr>
          <w:spacing w:val="15"/>
          <w:w w:val="105"/>
        </w:rPr>
        <w:t xml:space="preserve"> </w:t>
      </w:r>
      <w:r>
        <w:rPr>
          <w:w w:val="105"/>
        </w:rPr>
        <w:t>station.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before="7" w:after="0"/>
        <w:rPr/>
      </w:pPr>
      <w:r>
        <w:rPr/>
      </w:r>
    </w:p>
    <w:sectPr>
      <w:footerReference w:type="default" r:id="rId16"/>
      <w:type w:val="nextPage"/>
      <w:pgSz w:w="12240" w:h="15840"/>
      <w:pgMar w:left="1020" w:right="1020" w:header="0" w:top="1500" w:footer="515" w:bottom="70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Rivard, Christine" w:date="2015-03-27T16:27:00Z" w:initials="RC">
    <w:p>
      <w:r>
        <w:rPr>
          <w:lang w:val="fr-CA"/>
        </w:rPr>
        <w:t xml:space="preserve">Y en aura-t-il un? Je ne le vois pas. Et comment peux-tu démarrer un nouveau projet via le « Select a new or existing project directory »? </w:t>
      </w:r>
    </w:p>
  </w:comment>
  <w:comment w:id="1" w:author="Rivard, Christine" w:date="2015-03-27T16:27:00Z" w:initials="RC">
    <w:p>
      <w:r>
        <w:rPr>
          <w:lang w:val="fr-CA"/>
        </w:rPr>
        <w:t>Information est toujours au singulier en anglais</w:t>
      </w:r>
      <w:r>
        <w:rPr/>
        <w:t>XX</w:t>
      </w:r>
    </w:p>
  </w:comment>
  <w:comment w:id="2" w:author="Rivard, Christine" w:date="2015-03-27T16:27:00Z" w:initials="RC">
    <w:p>
      <w:r>
        <w:rPr>
          <w:lang w:val="fr-CA"/>
        </w:rPr>
        <w:t>Je mettrais peut-être ton nom ou “Author ». Peut-il y avoir des espaces?</w:t>
      </w:r>
      <w:r>
        <w:rPr/>
        <w:t>XX</w:t>
      </w:r>
    </w:p>
  </w:comment>
  <w:comment w:id="3" w:author="Rivard, Christine" w:date="2015-03-27T16:27:00Z" w:initials="RC">
    <w:p>
      <w:r>
        <w:rPr>
          <w:lang w:val="fr-CA"/>
        </w:rPr>
        <w:t>Majuscules?</w:t>
      </w:r>
    </w:p>
  </w:comment>
  <w:comment w:id="4" w:author="Rivard, Christine" w:date="2015-03-27T16:27:00Z" w:initials="RC">
    <w:p>
      <w:r>
        <w:rPr>
          <w:lang w:val="fr-CA"/>
        </w:rPr>
        <w:t>Comment peux-tu ouvrir un nouveau projet? Il faut créer un nouveau projet ou ouvrir un existant…</w:t>
      </w:r>
    </w:p>
  </w:comment>
  <w:comment w:id="5" w:author="Rivard, Christine" w:date="2015-03-27T16:27:00Z" w:initials="RC">
    <w:p>
      <w:r>
        <w:rPr>
          <w:lang w:val="fr-CA"/>
        </w:rPr>
        <w:t xml:space="preserve">Tu viens de l’appeler “sub-folder” dans la phrase au-dessus. </w:t>
      </w:r>
    </w:p>
  </w:comment>
  <w:comment w:id="6" w:author="Rivard, Christine" w:date="2015-03-27T16:27:00Z" w:initials="RC">
    <w:p>
      <w:r>
        <w:rPr>
          <w:lang w:val="fr-CA"/>
        </w:rPr>
        <w:t xml:space="preserve"> Binders?</w:t>
      </w:r>
    </w:p>
  </w:comment>
  <w:comment w:id="7" w:author="Rivard, Christine" w:date="2015-03-27T16:27:00Z" w:initials="RC">
    <w:p>
      <w:r>
        <w:rPr>
          <w:lang w:val="fr-CA"/>
        </w:rPr>
        <w:t>Necessaire?</w:t>
      </w:r>
    </w:p>
  </w:comment>
  <w:comment w:id="8" w:author="Rivard, Christine" w:date="2015-03-27T16:27:00Z" w:initials="RC">
    <w:p>
      <w:r>
        <w:rPr>
          <w:lang w:val="fr-CA"/>
        </w:rPr>
        <w:t>C’est quoi?</w:t>
      </w:r>
    </w:p>
  </w:comment>
  <w:comment w:id="9" w:author="Rivard, Christine" w:date="2015-03-27T16:27:00Z" w:initials="RC">
    <w:p>
      <w:r>
        <w:rPr>
          <w:lang w:val="fr-CA"/>
        </w:rPr>
        <w:t>Tu as déjà “contain” dans la phrase.</w:t>
      </w:r>
    </w:p>
  </w:comment>
  <w:comment w:id="10" w:author="Rivard, Christine" w:date="2015-03-27T16:27:00Z" w:initials="RC">
    <w:p>
      <w:r>
        <w:rPr>
          <w:lang w:val="fr-CA"/>
        </w:rPr>
        <w:t>Est-ce que c’est nécessaire de le dire?</w:t>
      </w:r>
    </w:p>
  </w:comment>
  <w:comment w:id="11" w:author="" w:date="0-00-00T00:00:00Z" w:initials="">
    <w:p>
      <w:r>
        <w:rPr/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alatino Linotype">
    <w:charset w:val="01"/>
    <w:family w:val="roman"/>
    <w:pitch w:val="variable"/>
  </w:font>
  <w:font w:name="Meiryo">
    <w:charset w:val="01"/>
    <w:family w:val="roman"/>
    <w:pitch w:val="variable"/>
  </w:font>
  <w:font w:name="Arial">
    <w:charset w:val="01"/>
    <w:family w:val="roman"/>
    <w:pitch w:val="variable"/>
  </w:font>
  <w:font w:name="MS Gothic">
    <w:charset w:val="01"/>
    <w:family w:val="roman"/>
    <w:pitch w:val="variable"/>
  </w:font>
  <w:font w:name="Symbol">
    <w:charset w:val="02"/>
    <w:family w:val="auto"/>
    <w:pitch w:val="variable"/>
  </w:font>
  <w:font w:name="Meiryo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9"/>
      <w:rPr>
        <w:sz w:val="20"/>
        <w:szCs w:val="20"/>
      </w:rPr>
    </w:pPr>
    <w:r>
      <w:rPr>
        <w:sz w:val="20"/>
        <w:szCs w:val="20"/>
      </w:rP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3786505</wp:posOffset>
              </wp:positionH>
              <wp:positionV relativeFrom="page">
                <wp:posOffset>9591675</wp:posOffset>
              </wp:positionV>
              <wp:extent cx="200660" cy="178435"/>
              <wp:effectExtent l="0" t="0" r="0" b="0"/>
              <wp:wrapNone/>
              <wp:docPr id="769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160" cy="17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51"/>
                            <w:ind w:left="4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298.15pt;margin-top:755.25pt;width:15.7pt;height:13.95pt;mso-position-horizontal-relative:page;mso-position-vertical-relative:page">
              <w10:wrap type="square"/>
              <v:fill on="false" o:detectmouseclick="t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51"/>
                      <w:ind w:left="40" w:hanging="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9"/>
      <w:rPr>
        <w:sz w:val="20"/>
        <w:szCs w:val="20"/>
      </w:rPr>
    </w:pPr>
    <w:r>
      <w:rPr>
        <w:sz w:val="20"/>
        <w:szCs w:val="20"/>
      </w:rPr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9"/>
      <w:rPr>
        <w:sz w:val="20"/>
        <w:szCs w:val="20"/>
      </w:rPr>
    </w:pPr>
    <w:r>
      <w:rPr>
        <w:sz w:val="20"/>
        <w:szCs w:val="20"/>
      </w:rPr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9"/>
      <w:rPr>
        <w:sz w:val="20"/>
        <w:szCs w:val="20"/>
      </w:rPr>
    </w:pPr>
    <w:r>
      <w:rPr>
        <w:sz w:val="20"/>
        <w:szCs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9"/>
      <w:rPr>
        <w:sz w:val="20"/>
        <w:szCs w:val="20"/>
      </w:rPr>
    </w:pPr>
    <w:r>
      <w:rPr>
        <w:sz w:val="20"/>
        <w:szCs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9"/>
      <w:rPr>
        <w:sz w:val="20"/>
        <w:szCs w:val="20"/>
      </w:rPr>
    </w:pPr>
    <w:r>
      <w:rPr>
        <w:sz w:val="20"/>
        <w:szCs w:val="20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9"/>
      <w:rPr>
        <w:sz w:val="20"/>
        <w:szCs w:val="20"/>
      </w:rPr>
    </w:pPr>
    <w:r>
      <w:rPr>
        <w:sz w:val="20"/>
        <w:szCs w:val="20"/>
      </w:rPr>
      <mc:AlternateContent>
        <mc:Choice Requires="wps">
          <w:drawing>
            <wp:anchor behindDoc="1" distT="0" distB="0" distL="114300" distR="114300" simplePos="0" locked="0" layoutInCell="1" allowOverlap="1" relativeHeight="14">
              <wp:simplePos x="0" y="0"/>
              <wp:positionH relativeFrom="page">
                <wp:posOffset>3786505</wp:posOffset>
              </wp:positionH>
              <wp:positionV relativeFrom="page">
                <wp:posOffset>9591675</wp:posOffset>
              </wp:positionV>
              <wp:extent cx="200660" cy="178435"/>
              <wp:effectExtent l="0" t="0" r="0" b="0"/>
              <wp:wrapNone/>
              <wp:docPr id="777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160" cy="17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51"/>
                            <w:ind w:left="4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stroked="f" style="position:absolute;margin-left:298.15pt;margin-top:755.25pt;width:15.7pt;height:13.95pt;mso-position-horizontal-relative:page;mso-position-vertical-relative:page">
              <w10:wrap type="square"/>
              <v:fill on="false" o:detectmouseclick="t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51"/>
                      <w:ind w:left="40" w:hanging="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9"/>
      <w:rPr>
        <w:sz w:val="20"/>
        <w:szCs w:val="20"/>
      </w:rPr>
    </w:pPr>
    <w:r>
      <w:rPr>
        <w:sz w:val="20"/>
        <w:szCs w:val="20"/>
      </w:rPr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3786505</wp:posOffset>
              </wp:positionH>
              <wp:positionV relativeFrom="page">
                <wp:posOffset>9591675</wp:posOffset>
              </wp:positionV>
              <wp:extent cx="200660" cy="178435"/>
              <wp:effectExtent l="0" t="0" r="0" b="0"/>
              <wp:wrapNone/>
              <wp:docPr id="779" name="Fram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160" cy="17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51"/>
                            <w:ind w:left="4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" stroked="f" style="position:absolute;margin-left:298.15pt;margin-top:755.25pt;width:15.7pt;height:13.95pt;mso-position-horizontal-relative:page;mso-position-vertical-relative:page">
              <w10:wrap type="square"/>
              <v:fill on="false" o:detectmouseclick="t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51"/>
                      <w:ind w:left="40" w:hanging="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23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9"/>
      <w:rPr>
        <w:sz w:val="20"/>
        <w:szCs w:val="20"/>
      </w:rPr>
    </w:pPr>
    <w:r>
      <w:rPr>
        <w:sz w:val="20"/>
        <w:szCs w:val="20"/>
      </w:rPr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9"/>
      <w:rPr>
        <w:sz w:val="20"/>
        <w:szCs w:val="20"/>
      </w:rPr>
    </w:pPr>
    <w:r>
      <w:rPr>
        <w:sz w:val="20"/>
        <w:szCs w:val="20"/>
      </w:rPr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9"/>
      <w:rPr>
        <w:sz w:val="20"/>
        <w:szCs w:val="20"/>
      </w:rPr>
    </w:pPr>
    <w:r>
      <w:rPr>
        <w:sz w:val="20"/>
        <w:szCs w:val="20"/>
      </w:rPr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9"/>
      <w:rPr>
        <w:sz w:val="20"/>
        <w:szCs w:val="20"/>
      </w:rPr>
    </w:pPr>
    <w:r>
      <w:rPr>
        <w:sz w:val="20"/>
        <w:szCs w:val="2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decimal"/>
      <w:lvlText w:val="%1"/>
      <w:lvlJc w:val="left"/>
      <w:pPr>
        <w:ind w:left="133" w:hanging="749"/>
      </w:pPr>
      <w:rPr>
        <w:sz w:val="49"/>
        <w:b/>
        <w:szCs w:val="49"/>
        <w:bCs/>
        <w:w w:val="87"/>
      </w:rPr>
    </w:lvl>
    <w:lvl w:ilvl="1">
      <w:start w:val="1"/>
      <w:numFmt w:val="decimal"/>
      <w:lvlText w:val="%1.%2"/>
      <w:lvlJc w:val="left"/>
      <w:pPr>
        <w:ind w:left="1016" w:hanging="883"/>
      </w:pPr>
      <w:rPr>
        <w:sz w:val="34"/>
        <w:b/>
        <w:szCs w:val="34"/>
        <w:bCs/>
        <w:w w:val="99"/>
      </w:rPr>
    </w:lvl>
    <w:lvl w:ilvl="2">
      <w:start w:val="1"/>
      <w:numFmt w:val="decimal"/>
      <w:lvlText w:val="%1.%2.%3"/>
      <w:lvlJc w:val="left"/>
      <w:pPr>
        <w:ind w:left="1100" w:hanging="987"/>
      </w:pPr>
      <w:rPr>
        <w:sz w:val="28"/>
        <w:b/>
        <w:szCs w:val="28"/>
        <w:bCs/>
        <w:w w:val="98"/>
      </w:rPr>
    </w:lvl>
    <w:lvl w:ilvl="3">
      <w:start w:val="1"/>
      <w:numFmt w:val="bullet"/>
      <w:lvlText w:val=""/>
      <w:lvlJc w:val="left"/>
      <w:pPr>
        <w:ind w:left="1016" w:hanging="98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1016" w:hanging="98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1016" w:hanging="98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1100" w:hanging="98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1120" w:hanging="98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4146" w:hanging="987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ind w:left="854" w:hanging="749"/>
      </w:pPr>
      <w:rPr>
        <w:sz w:val="49"/>
        <w:b/>
        <w:szCs w:val="49"/>
        <w:bCs/>
        <w:w w:val="116"/>
      </w:rPr>
    </w:lvl>
    <w:lvl w:ilvl="1">
      <w:start w:val="1"/>
      <w:numFmt w:val="decimal"/>
      <w:lvlText w:val="%1.%2"/>
      <w:lvlJc w:val="left"/>
      <w:pPr>
        <w:ind w:left="1016" w:hanging="883"/>
      </w:pPr>
      <w:rPr>
        <w:sz w:val="34"/>
        <w:b/>
        <w:szCs w:val="34"/>
        <w:bCs/>
        <w:w w:val="111"/>
      </w:rPr>
    </w:lvl>
    <w:lvl w:ilvl="2">
      <w:start w:val="1"/>
      <w:numFmt w:val="bullet"/>
      <w:lvlText w:val="•"/>
      <w:lvlJc w:val="left"/>
      <w:pPr>
        <w:ind w:left="719" w:hanging="237"/>
      </w:pPr>
      <w:rPr>
        <w:rFonts w:ascii="Meiryo" w:hAnsi="Meiryo" w:cs="Meiryo" w:hint="default"/>
        <w:sz w:val="24"/>
        <w:i/>
        <w:szCs w:val="24"/>
        <w:w w:val="93"/>
      </w:rPr>
    </w:lvl>
    <w:lvl w:ilvl="3">
      <w:start w:val="1"/>
      <w:numFmt w:val="bullet"/>
      <w:lvlText w:val=""/>
      <w:lvlJc w:val="left"/>
      <w:pPr>
        <w:ind w:left="1016" w:hanging="23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1016" w:hanging="23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46" w:hanging="23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4077" w:hanging="23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608" w:hanging="23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138" w:hanging="237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937b91"/>
    <w:pPr>
      <w:widowControl/>
      <w:suppressAutoHyphens w:val="tru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rsid w:val="00937b91"/>
    <w:pPr>
      <w:spacing w:before="22" w:after="0"/>
      <w:ind w:left="133" w:hanging="0"/>
      <w:outlineLvl w:val="0"/>
    </w:pPr>
    <w:rPr>
      <w:rFonts w:ascii="Georgia" w:hAnsi="Georgia" w:eastAsia="Georgia"/>
      <w:b/>
      <w:bCs/>
      <w:sz w:val="49"/>
      <w:szCs w:val="49"/>
    </w:rPr>
  </w:style>
  <w:style w:type="paragraph" w:styleId="Heading2">
    <w:name w:val="Heading 2"/>
    <w:basedOn w:val="Normal"/>
    <w:uiPriority w:val="1"/>
    <w:qFormat/>
    <w:rsid w:val="00937b91"/>
    <w:pPr>
      <w:spacing w:before="146" w:after="0"/>
      <w:ind w:left="1016" w:hanging="883"/>
      <w:outlineLvl w:val="1"/>
    </w:pPr>
    <w:rPr>
      <w:rFonts w:ascii="Georgia" w:hAnsi="Georgia" w:eastAsia="Georgia"/>
      <w:b/>
      <w:bCs/>
      <w:sz w:val="34"/>
      <w:szCs w:val="34"/>
    </w:rPr>
  </w:style>
  <w:style w:type="paragraph" w:styleId="Heading3">
    <w:name w:val="Heading 3"/>
    <w:basedOn w:val="Normal"/>
    <w:uiPriority w:val="1"/>
    <w:qFormat/>
    <w:rsid w:val="00937b91"/>
    <w:pPr>
      <w:ind w:left="1100" w:hanging="987"/>
      <w:outlineLvl w:val="2"/>
    </w:pPr>
    <w:rPr>
      <w:rFonts w:ascii="Georgia" w:hAnsi="Georgia" w:eastAsia="Georgia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937b91"/>
    <w:pPr>
      <w:ind w:left="465" w:hanging="352"/>
      <w:outlineLvl w:val="3"/>
    </w:pPr>
    <w:rPr>
      <w:rFonts w:ascii="Georgia" w:hAnsi="Georgia" w:eastAsia="Georgi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84142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846e5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3846e5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3846e5"/>
    <w:rPr>
      <w:b/>
      <w:bCs/>
      <w:sz w:val="20"/>
      <w:szCs w:val="20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c4370e"/>
    <w:rPr>
      <w:rFonts w:ascii="Times New Roman" w:hAnsi="Times New Roman" w:eastAsia="Times New Roman"/>
      <w:sz w:val="24"/>
      <w:szCs w:val="24"/>
    </w:rPr>
  </w:style>
  <w:style w:type="character" w:styleId="ListLabel1">
    <w:name w:val="ListLabel 1"/>
    <w:qFormat/>
    <w:rPr>
      <w:rFonts w:eastAsia="Georgia"/>
      <w:b/>
      <w:bCs/>
      <w:w w:val="107"/>
      <w:sz w:val="34"/>
      <w:szCs w:val="34"/>
    </w:rPr>
  </w:style>
  <w:style w:type="character" w:styleId="ListLabel2">
    <w:name w:val="ListLabel 2"/>
    <w:qFormat/>
    <w:rPr>
      <w:rFonts w:eastAsia="Georgia"/>
      <w:b/>
      <w:bCs/>
      <w:w w:val="113"/>
      <w:sz w:val="49"/>
      <w:szCs w:val="49"/>
    </w:rPr>
  </w:style>
  <w:style w:type="character" w:styleId="ListLabel3">
    <w:name w:val="ListLabel 3"/>
    <w:qFormat/>
    <w:rPr>
      <w:rFonts w:eastAsia="Georgia"/>
      <w:sz w:val="22"/>
      <w:szCs w:val="22"/>
    </w:rPr>
  </w:style>
  <w:style w:type="character" w:styleId="ListLabel4">
    <w:name w:val="ListLabel 4"/>
    <w:qFormat/>
    <w:rPr>
      <w:rFonts w:eastAsia="Georgia"/>
      <w:sz w:val="22"/>
      <w:szCs w:val="22"/>
    </w:rPr>
  </w:style>
  <w:style w:type="character" w:styleId="ListLabel5">
    <w:name w:val="ListLabel 5"/>
    <w:qFormat/>
    <w:rPr>
      <w:rFonts w:ascii="Georgia" w:hAnsi="Georgia" w:eastAsia="Georgia"/>
      <w:b/>
      <w:bCs/>
      <w:w w:val="87"/>
      <w:sz w:val="49"/>
      <w:szCs w:val="49"/>
    </w:rPr>
  </w:style>
  <w:style w:type="character" w:styleId="ListLabel6">
    <w:name w:val="ListLabel 6"/>
    <w:qFormat/>
    <w:rPr>
      <w:rFonts w:ascii="Georgia" w:hAnsi="Georgia" w:eastAsia="Georgia"/>
      <w:b/>
      <w:bCs/>
      <w:w w:val="99"/>
      <w:sz w:val="34"/>
      <w:szCs w:val="34"/>
    </w:rPr>
  </w:style>
  <w:style w:type="character" w:styleId="ListLabel7">
    <w:name w:val="ListLabel 7"/>
    <w:qFormat/>
    <w:rPr>
      <w:rFonts w:ascii="Georgia" w:hAnsi="Georgia" w:eastAsia="Georgia"/>
      <w:b/>
      <w:bCs/>
      <w:w w:val="98"/>
      <w:sz w:val="28"/>
      <w:szCs w:val="28"/>
    </w:rPr>
  </w:style>
  <w:style w:type="character" w:styleId="ListLabel8">
    <w:name w:val="ListLabel 8"/>
    <w:qFormat/>
    <w:rPr>
      <w:rFonts w:eastAsia="Georgia"/>
      <w:b/>
      <w:bCs/>
      <w:w w:val="92"/>
      <w:sz w:val="34"/>
      <w:szCs w:val="34"/>
    </w:rPr>
  </w:style>
  <w:style w:type="character" w:styleId="ListLabel9">
    <w:name w:val="ListLabel 9"/>
    <w:qFormat/>
    <w:rPr>
      <w:rFonts w:eastAsia="Georgia"/>
      <w:b/>
      <w:bCs/>
      <w:w w:val="104"/>
      <w:sz w:val="28"/>
      <w:szCs w:val="28"/>
    </w:rPr>
  </w:style>
  <w:style w:type="character" w:styleId="ListLabel10">
    <w:name w:val="ListLabel 10"/>
    <w:qFormat/>
    <w:rPr>
      <w:rFonts w:ascii="Georgia" w:hAnsi="Georgia" w:eastAsia="Georgia"/>
      <w:b/>
      <w:bCs/>
      <w:w w:val="116"/>
      <w:sz w:val="49"/>
      <w:szCs w:val="49"/>
    </w:rPr>
  </w:style>
  <w:style w:type="character" w:styleId="ListLabel11">
    <w:name w:val="ListLabel 11"/>
    <w:qFormat/>
    <w:rPr>
      <w:rFonts w:ascii="Georgia" w:hAnsi="Georgia" w:eastAsia="Georgia"/>
      <w:b/>
      <w:bCs/>
      <w:w w:val="111"/>
      <w:sz w:val="34"/>
      <w:szCs w:val="34"/>
    </w:rPr>
  </w:style>
  <w:style w:type="character" w:styleId="ListLabel12">
    <w:name w:val="ListLabel 12"/>
    <w:qFormat/>
    <w:rPr>
      <w:rFonts w:eastAsia="Meiryo"/>
      <w:i/>
      <w:w w:val="93"/>
      <w:sz w:val="24"/>
      <w:szCs w:val="24"/>
    </w:rPr>
  </w:style>
  <w:style w:type="character" w:styleId="ListLabel13">
    <w:name w:val="ListLabel 13"/>
    <w:qFormat/>
    <w:rPr>
      <w:rFonts w:eastAsia="Georgia"/>
      <w:b/>
      <w:bCs/>
      <w:w w:val="111"/>
      <w:sz w:val="24"/>
      <w:szCs w:val="24"/>
    </w:rPr>
  </w:style>
  <w:style w:type="character" w:styleId="ListLabel14">
    <w:name w:val="ListLabel 14"/>
    <w:qFormat/>
    <w:rPr>
      <w:rFonts w:eastAsia="Times New Roman"/>
      <w:w w:val="102"/>
      <w:sz w:val="24"/>
      <w:szCs w:val="24"/>
    </w:rPr>
  </w:style>
  <w:style w:type="character" w:styleId="ListLabel15">
    <w:name w:val="ListLabel 15"/>
    <w:qFormat/>
    <w:rPr>
      <w:rFonts w:eastAsia="Georgia"/>
      <w:b/>
      <w:bCs/>
      <w:w w:val="114"/>
      <w:sz w:val="24"/>
      <w:szCs w:val="24"/>
    </w:rPr>
  </w:style>
  <w:style w:type="character" w:styleId="ListLabel16">
    <w:name w:val="ListLabel 16"/>
    <w:qFormat/>
    <w:rPr>
      <w:rFonts w:eastAsia="Times New Roman"/>
      <w:w w:val="99"/>
      <w:sz w:val="24"/>
      <w:szCs w:val="24"/>
    </w:rPr>
  </w:style>
  <w:style w:type="character" w:styleId="ListLabel17">
    <w:name w:val="ListLabel 17"/>
    <w:qFormat/>
    <w:rPr>
      <w:rFonts w:eastAsia="Times New Roman"/>
      <w:sz w:val="24"/>
      <w:szCs w:val="24"/>
    </w:rPr>
  </w:style>
  <w:style w:type="character" w:styleId="ListLabel18">
    <w:name w:val="ListLabel 18"/>
    <w:qFormat/>
    <w:rPr>
      <w:rFonts w:eastAsia="Times New Roman"/>
      <w:w w:val="101"/>
      <w:sz w:val="24"/>
      <w:szCs w:val="24"/>
    </w:rPr>
  </w:style>
  <w:style w:type="character" w:styleId="ListLabel19">
    <w:name w:val="ListLabel 19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0">
    <w:name w:val="ListLabel 20"/>
    <w:qFormat/>
    <w:rPr>
      <w:rFonts w:ascii="Georgia" w:hAnsi="Georgia"/>
      <w:b/>
      <w:bCs/>
      <w:w w:val="87"/>
      <w:sz w:val="49"/>
      <w:szCs w:val="49"/>
    </w:rPr>
  </w:style>
  <w:style w:type="character" w:styleId="ListLabel21">
    <w:name w:val="ListLabel 21"/>
    <w:qFormat/>
    <w:rPr>
      <w:rFonts w:ascii="Georgia" w:hAnsi="Georgia"/>
      <w:b/>
      <w:bCs/>
      <w:w w:val="99"/>
      <w:sz w:val="34"/>
      <w:szCs w:val="34"/>
    </w:rPr>
  </w:style>
  <w:style w:type="character" w:styleId="ListLabel22">
    <w:name w:val="ListLabel 22"/>
    <w:qFormat/>
    <w:rPr>
      <w:rFonts w:ascii="Georgia" w:hAnsi="Georgia"/>
      <w:b/>
      <w:bCs/>
      <w:w w:val="98"/>
      <w:sz w:val="28"/>
      <w:szCs w:val="28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ascii="Georgia" w:hAnsi="Georgia"/>
      <w:b/>
      <w:bCs/>
      <w:w w:val="116"/>
      <w:sz w:val="49"/>
      <w:szCs w:val="49"/>
    </w:rPr>
  </w:style>
  <w:style w:type="character" w:styleId="ListLabel25">
    <w:name w:val="ListLabel 25"/>
    <w:qFormat/>
    <w:rPr>
      <w:rFonts w:ascii="Georgia" w:hAnsi="Georgia"/>
      <w:b/>
      <w:bCs/>
      <w:w w:val="111"/>
      <w:sz w:val="34"/>
      <w:szCs w:val="34"/>
    </w:rPr>
  </w:style>
  <w:style w:type="character" w:styleId="ListLabel26">
    <w:name w:val="ListLabel 26"/>
    <w:qFormat/>
    <w:rPr>
      <w:rFonts w:cs="Meiryo"/>
      <w:i/>
      <w:w w:val="93"/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link w:val="BodyTextChar"/>
    <w:uiPriority w:val="1"/>
    <w:qFormat/>
    <w:rsid w:val="00937b91"/>
    <w:pPr>
      <w:ind w:left="113" w:hanging="0"/>
    </w:pPr>
    <w:rPr>
      <w:rFonts w:ascii="Times New Roman" w:hAnsi="Times New Roman" w:eastAsia="Times New Roman"/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ts1">
    <w:name w:val="Contents 1"/>
    <w:basedOn w:val="Normal"/>
    <w:uiPriority w:val="1"/>
    <w:qFormat/>
    <w:rsid w:val="00937b91"/>
    <w:pPr>
      <w:spacing w:before="506" w:after="0"/>
      <w:ind w:left="113" w:hanging="0"/>
    </w:pPr>
    <w:rPr>
      <w:rFonts w:ascii="Georgia" w:hAnsi="Georgia" w:eastAsia="Georgia"/>
      <w:b/>
      <w:bCs/>
      <w:sz w:val="28"/>
      <w:szCs w:val="28"/>
    </w:rPr>
  </w:style>
  <w:style w:type="paragraph" w:styleId="Contents2">
    <w:name w:val="Contents 2"/>
    <w:basedOn w:val="Normal"/>
    <w:uiPriority w:val="1"/>
    <w:qFormat/>
    <w:rsid w:val="00937b91"/>
    <w:pPr>
      <w:spacing w:before="251" w:after="0"/>
      <w:ind w:left="465" w:hanging="352"/>
    </w:pPr>
    <w:rPr>
      <w:rFonts w:ascii="Georgia" w:hAnsi="Georgia" w:eastAsia="Georgia"/>
      <w:b/>
      <w:bCs/>
      <w:sz w:val="24"/>
      <w:szCs w:val="24"/>
    </w:rPr>
  </w:style>
  <w:style w:type="paragraph" w:styleId="Contents3">
    <w:name w:val="Contents 3"/>
    <w:basedOn w:val="Normal"/>
    <w:uiPriority w:val="1"/>
    <w:qFormat/>
    <w:rsid w:val="00937b91"/>
    <w:pPr>
      <w:spacing w:before="13" w:after="0"/>
      <w:ind w:left="1003" w:hanging="538"/>
    </w:pPr>
    <w:rPr>
      <w:rFonts w:ascii="Times New Roman" w:hAnsi="Times New Roman" w:eastAsia="Times New Roman"/>
      <w:sz w:val="24"/>
      <w:szCs w:val="24"/>
    </w:rPr>
  </w:style>
  <w:style w:type="paragraph" w:styleId="Contents4">
    <w:name w:val="Contents 4"/>
    <w:basedOn w:val="Normal"/>
    <w:uiPriority w:val="1"/>
    <w:qFormat/>
    <w:rsid w:val="00937b91"/>
    <w:pPr>
      <w:spacing w:before="13" w:after="0"/>
      <w:ind w:left="1752" w:hanging="749"/>
    </w:pPr>
    <w:rPr>
      <w:rFonts w:ascii="Times New Roman" w:hAnsi="Times New Roman" w:eastAsia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937b91"/>
    <w:pPr/>
    <w:rPr/>
  </w:style>
  <w:style w:type="paragraph" w:styleId="TableParagraph" w:customStyle="1">
    <w:name w:val="Table Paragraph"/>
    <w:basedOn w:val="Normal"/>
    <w:uiPriority w:val="1"/>
    <w:qFormat/>
    <w:rsid w:val="00937b91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84142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3846e5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3846e5"/>
    <w:pPr/>
    <w:rPr>
      <w:b/>
      <w:bCs/>
    </w:rPr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image" Target="media/image1.jpeg"/><Relationship Id="rId6" Type="http://schemas.openxmlformats.org/officeDocument/2006/relationships/footer" Target="footer4.xml"/><Relationship Id="rId7" Type="http://schemas.openxmlformats.org/officeDocument/2006/relationships/hyperlink" Target="http://www.lexicon.net/sjmachin/xlrd.html" TargetMode="External"/><Relationship Id="rId8" Type="http://schemas.openxmlformats.org/officeDocument/2006/relationships/hyperlink" Target="http://www.rcn.montana.edu/Resources/Converter.aspx" TargetMode="Externa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oter" Target="footer7.xml"/><Relationship Id="rId12" Type="http://schemas.openxmlformats.org/officeDocument/2006/relationships/footer" Target="footer8.xml"/><Relationship Id="rId13" Type="http://schemas.openxmlformats.org/officeDocument/2006/relationships/footer" Target="footer9.xml"/><Relationship Id="rId14" Type="http://schemas.openxmlformats.org/officeDocument/2006/relationships/footer" Target="footer10.xml"/><Relationship Id="rId15" Type="http://schemas.openxmlformats.org/officeDocument/2006/relationships/footer" Target="footer11.xml"/><Relationship Id="rId16" Type="http://schemas.openxmlformats.org/officeDocument/2006/relationships/footer" Target="footer12.xml"/><Relationship Id="rId17" Type="http://schemas.openxmlformats.org/officeDocument/2006/relationships/comments" Target="comments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84498-929E-4730-9EBE-01B4EA2B2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17185</TotalTime>
  <Application>LibreOffice/4.4.2.2$Linux_X86_64 LibreOffice_project/40m0$Build-2</Application>
  <Paragraphs>112</Paragraphs>
  <Company>NRCan / RNCan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2015-03-27T12:28:00Z</dcterms:created>
  <dc:creator>Rivard, Christine</dc:creator>
  <dc:language>en-CA</dc:language>
  <cp:lastModifiedBy>Jean-Sébastien Gosselin</cp:lastModifiedBy>
  <dcterms:modified xsi:type="dcterms:W3CDTF">2015-07-23T21:52:23Z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NRCan / RNCan</vt:lpwstr>
  </property>
  <property fmtid="{D5CDD505-2E9C-101B-9397-08002B2CF9AE}" pid="4" name="Created">
    <vt:filetime>2015-03-05T00:00:00Z</vt:filetime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2015-03-06T00:00:00Z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